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5848" w:type="dxa"/>
        <w:tblLayout w:type="fixed"/>
        <w:tblLook w:val="04A0" w:firstRow="1" w:lastRow="0" w:firstColumn="1" w:lastColumn="0" w:noHBand="0" w:noVBand="1"/>
      </w:tblPr>
      <w:tblGrid>
        <w:gridCol w:w="5418"/>
        <w:gridCol w:w="1899"/>
        <w:gridCol w:w="900"/>
        <w:gridCol w:w="1430"/>
        <w:gridCol w:w="1430"/>
        <w:gridCol w:w="1721"/>
        <w:gridCol w:w="3050"/>
        <w:tblGridChange w:id="0">
          <w:tblGrid>
            <w:gridCol w:w="5418"/>
            <w:gridCol w:w="1899"/>
            <w:gridCol w:w="900"/>
            <w:gridCol w:w="1430"/>
            <w:gridCol w:w="1430"/>
            <w:gridCol w:w="1721"/>
            <w:gridCol w:w="3050"/>
          </w:tblGrid>
        </w:tblGridChange>
      </w:tblGrid>
      <w:tr w:rsidR="003D22EE" w:rsidRPr="00730291" w14:paraId="2C170C9B" w14:textId="77777777" w:rsidTr="003D22EE">
        <w:trPr>
          <w:trHeight w:val="594"/>
          <w:tblHeader/>
        </w:trPr>
        <w:tc>
          <w:tcPr>
            <w:tcW w:w="5418" w:type="dxa"/>
            <w:shd w:val="clear" w:color="auto" w:fill="D9D9D9" w:themeFill="background1" w:themeFillShade="D9"/>
            <w:vAlign w:val="center"/>
          </w:tcPr>
          <w:p w14:paraId="4F18DE14" w14:textId="77777777" w:rsidR="00C25FD2" w:rsidRPr="00595955" w:rsidRDefault="00C25FD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bookmarkStart w:id="1" w:name="_GoBack"/>
            <w:r w:rsidRPr="00595955">
              <w:rPr>
                <w:rFonts w:asciiTheme="majorHAnsi" w:hAnsiTheme="majorHAnsi"/>
                <w:b/>
                <w:sz w:val="22"/>
                <w:szCs w:val="22"/>
              </w:rPr>
              <w:t>Concept Name</w:t>
            </w: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080C75D1" w14:textId="77777777" w:rsidR="00C25FD2" w:rsidRPr="00730291" w:rsidRDefault="00C25FD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30291">
              <w:rPr>
                <w:rFonts w:asciiTheme="majorHAnsi" w:hAnsiTheme="majorHAnsi"/>
                <w:b/>
                <w:sz w:val="22"/>
                <w:szCs w:val="22"/>
              </w:rPr>
              <w:t>Observation Concept ID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109084" w14:textId="77777777" w:rsidR="00C25FD2" w:rsidRPr="00730291" w:rsidRDefault="00C25FD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30291">
              <w:rPr>
                <w:rFonts w:asciiTheme="majorHAnsi" w:hAnsiTheme="majorHAnsi"/>
                <w:b/>
                <w:sz w:val="22"/>
                <w:szCs w:val="22"/>
              </w:rPr>
              <w:t>Vocab ID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4005C46A" w14:textId="4173688F" w:rsidR="00C25FD2" w:rsidRPr="00730291" w:rsidRDefault="00C25FD2" w:rsidP="007011B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ins w:id="2" w:author="Burrows, Evanette K" w:date="2015-07-29T15:57:00Z">
              <w:r>
                <w:rPr>
                  <w:rFonts w:asciiTheme="majorHAnsi" w:hAnsiTheme="majorHAnsi"/>
                  <w:b/>
                  <w:sz w:val="22"/>
                  <w:szCs w:val="22"/>
                </w:rPr>
                <w:t>Multiple Response</w:t>
              </w:r>
            </w:ins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5384FDA1" w14:textId="1BE8760E" w:rsidR="00C25FD2" w:rsidRPr="00730291" w:rsidRDefault="00C25FD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30291">
              <w:rPr>
                <w:rFonts w:asciiTheme="majorHAnsi" w:hAnsiTheme="majorHAnsi"/>
                <w:b/>
                <w:sz w:val="22"/>
                <w:szCs w:val="22"/>
              </w:rPr>
              <w:t>Value as concept ID</w:t>
            </w:r>
          </w:p>
        </w:tc>
        <w:tc>
          <w:tcPr>
            <w:tcW w:w="1721" w:type="dxa"/>
            <w:shd w:val="clear" w:color="auto" w:fill="D9D9D9" w:themeFill="background1" w:themeFillShade="D9"/>
            <w:vAlign w:val="center"/>
          </w:tcPr>
          <w:p w14:paraId="3002F5FC" w14:textId="77777777" w:rsidR="00C25FD2" w:rsidRPr="00730291" w:rsidRDefault="00C25FD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30291">
              <w:rPr>
                <w:rFonts w:asciiTheme="majorHAnsi" w:hAnsiTheme="majorHAnsi"/>
                <w:b/>
                <w:sz w:val="22"/>
                <w:szCs w:val="22"/>
              </w:rPr>
              <w:t>Concept description</w:t>
            </w:r>
          </w:p>
        </w:tc>
        <w:tc>
          <w:tcPr>
            <w:tcW w:w="3050" w:type="dxa"/>
            <w:shd w:val="clear" w:color="auto" w:fill="D9D9D9" w:themeFill="background1" w:themeFillShade="D9"/>
            <w:vAlign w:val="center"/>
          </w:tcPr>
          <w:p w14:paraId="7CA39EFB" w14:textId="77777777" w:rsidR="00C25FD2" w:rsidRPr="00730291" w:rsidRDefault="00C25FD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30291">
              <w:rPr>
                <w:rFonts w:asciiTheme="majorHAnsi" w:hAnsiTheme="majorHAnsi"/>
                <w:b/>
                <w:sz w:val="22"/>
                <w:szCs w:val="22"/>
              </w:rPr>
              <w:t>Vocab ID</w:t>
            </w:r>
          </w:p>
        </w:tc>
      </w:tr>
      <w:tr w:rsidR="003D22EE" w:rsidRPr="00730291" w14:paraId="25137740" w14:textId="77777777" w:rsidTr="003D22EE">
        <w:trPr>
          <w:trHeight w:val="287"/>
        </w:trPr>
        <w:tc>
          <w:tcPr>
            <w:tcW w:w="5418" w:type="dxa"/>
          </w:tcPr>
          <w:p w14:paraId="0B4B4EE2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health is [PROMIS]</w:t>
            </w:r>
          </w:p>
        </w:tc>
        <w:tc>
          <w:tcPr>
            <w:tcW w:w="1899" w:type="dxa"/>
          </w:tcPr>
          <w:p w14:paraId="631DECE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color w:val="000000"/>
                <w:sz w:val="22"/>
                <w:szCs w:val="22"/>
              </w:rPr>
              <w:t>40764338</w:t>
            </w:r>
          </w:p>
        </w:tc>
        <w:tc>
          <w:tcPr>
            <w:tcW w:w="900" w:type="dxa"/>
          </w:tcPr>
          <w:p w14:paraId="0E160142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77887C36" w14:textId="037EFEA2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" w:author="Burrows, Evanette K" w:date="2015-07-29T15:5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7D3B0250" w14:textId="384CDB5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45876751</w:t>
            </w:r>
          </w:p>
        </w:tc>
        <w:tc>
          <w:tcPr>
            <w:tcW w:w="1721" w:type="dxa"/>
          </w:tcPr>
          <w:p w14:paraId="5BD49FE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Poor</w:t>
            </w:r>
          </w:p>
        </w:tc>
        <w:tc>
          <w:tcPr>
            <w:tcW w:w="3050" w:type="dxa"/>
          </w:tcPr>
          <w:p w14:paraId="0706A5C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D33E25A" w14:textId="77777777" w:rsidTr="003D22EE">
        <w:trPr>
          <w:trHeight w:val="297"/>
        </w:trPr>
        <w:tc>
          <w:tcPr>
            <w:tcW w:w="5418" w:type="dxa"/>
          </w:tcPr>
          <w:p w14:paraId="76D29A8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health is [PROMIS]</w:t>
            </w:r>
          </w:p>
        </w:tc>
        <w:tc>
          <w:tcPr>
            <w:tcW w:w="1899" w:type="dxa"/>
          </w:tcPr>
          <w:p w14:paraId="08801E4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color w:val="000000"/>
                <w:sz w:val="22"/>
                <w:szCs w:val="22"/>
              </w:rPr>
              <w:t>40764338</w:t>
            </w:r>
          </w:p>
        </w:tc>
        <w:tc>
          <w:tcPr>
            <w:tcW w:w="900" w:type="dxa"/>
          </w:tcPr>
          <w:p w14:paraId="3616DB8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3556BCA4" w14:textId="39FB47A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4" w:author="Burrows, Evanette K" w:date="2015-07-29T15:5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25F0409B" w14:textId="4A12265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45876387</w:t>
            </w:r>
          </w:p>
        </w:tc>
        <w:tc>
          <w:tcPr>
            <w:tcW w:w="1721" w:type="dxa"/>
          </w:tcPr>
          <w:p w14:paraId="0CEB322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  <w:tc>
          <w:tcPr>
            <w:tcW w:w="3050" w:type="dxa"/>
          </w:tcPr>
          <w:p w14:paraId="35EF023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F525B65" w14:textId="77777777" w:rsidTr="003D22EE">
        <w:trPr>
          <w:trHeight w:val="297"/>
        </w:trPr>
        <w:tc>
          <w:tcPr>
            <w:tcW w:w="5418" w:type="dxa"/>
          </w:tcPr>
          <w:p w14:paraId="3A7F5449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health is [PROMIS]</w:t>
            </w:r>
          </w:p>
        </w:tc>
        <w:tc>
          <w:tcPr>
            <w:tcW w:w="1899" w:type="dxa"/>
          </w:tcPr>
          <w:p w14:paraId="41D15A3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color w:val="000000"/>
                <w:sz w:val="22"/>
                <w:szCs w:val="22"/>
              </w:rPr>
              <w:t>40764338</w:t>
            </w:r>
          </w:p>
        </w:tc>
        <w:tc>
          <w:tcPr>
            <w:tcW w:w="900" w:type="dxa"/>
          </w:tcPr>
          <w:p w14:paraId="177E1CA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31030F7D" w14:textId="77F95B8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5" w:author="Burrows, Evanette K" w:date="2015-07-29T15:5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C1E59D5" w14:textId="5B8FA6E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45876386</w:t>
            </w:r>
          </w:p>
        </w:tc>
        <w:tc>
          <w:tcPr>
            <w:tcW w:w="1721" w:type="dxa"/>
          </w:tcPr>
          <w:p w14:paraId="1369237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  <w:tc>
          <w:tcPr>
            <w:tcW w:w="3050" w:type="dxa"/>
          </w:tcPr>
          <w:p w14:paraId="4381381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D04A080" w14:textId="77777777" w:rsidTr="003D22EE">
        <w:trPr>
          <w:trHeight w:val="297"/>
        </w:trPr>
        <w:tc>
          <w:tcPr>
            <w:tcW w:w="5418" w:type="dxa"/>
          </w:tcPr>
          <w:p w14:paraId="258907A3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health is [PROMIS]</w:t>
            </w:r>
          </w:p>
        </w:tc>
        <w:tc>
          <w:tcPr>
            <w:tcW w:w="1899" w:type="dxa"/>
          </w:tcPr>
          <w:p w14:paraId="14F6B8C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color w:val="000000"/>
                <w:sz w:val="22"/>
                <w:szCs w:val="22"/>
              </w:rPr>
              <w:t>40764338</w:t>
            </w:r>
          </w:p>
        </w:tc>
        <w:tc>
          <w:tcPr>
            <w:tcW w:w="900" w:type="dxa"/>
          </w:tcPr>
          <w:p w14:paraId="581C805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1167109C" w14:textId="34389C1D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6" w:author="Burrows, Evanette K" w:date="2015-07-29T15:5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8746AB6" w14:textId="5D75F5E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45884457</w:t>
            </w:r>
          </w:p>
        </w:tc>
        <w:tc>
          <w:tcPr>
            <w:tcW w:w="1721" w:type="dxa"/>
          </w:tcPr>
          <w:p w14:paraId="052EB18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Very Good</w:t>
            </w:r>
          </w:p>
        </w:tc>
        <w:tc>
          <w:tcPr>
            <w:tcW w:w="3050" w:type="dxa"/>
          </w:tcPr>
          <w:p w14:paraId="6B5DEAC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A8E77FF" w14:textId="77777777" w:rsidTr="003D22EE">
        <w:trPr>
          <w:trHeight w:val="297"/>
        </w:trPr>
        <w:tc>
          <w:tcPr>
            <w:tcW w:w="5418" w:type="dxa"/>
            <w:tcBorders>
              <w:bottom w:val="single" w:sz="24" w:space="0" w:color="auto"/>
            </w:tcBorders>
          </w:tcPr>
          <w:p w14:paraId="058DF7A4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health is [PROMIS]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3261F75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color w:val="000000"/>
                <w:sz w:val="22"/>
                <w:szCs w:val="22"/>
              </w:rPr>
              <w:t>40764338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735A974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04A4A32D" w14:textId="7AC9D12F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" w:author="Burrows, Evanette K" w:date="2015-07-29T15:5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5695980" w14:textId="39F4EFE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45881924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659B690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Excellent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1619102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FB3F010" w14:textId="77777777" w:rsidTr="003D22EE">
        <w:trPr>
          <w:trHeight w:val="283"/>
        </w:trPr>
        <w:tc>
          <w:tcPr>
            <w:tcW w:w="5418" w:type="dxa"/>
            <w:tcBorders>
              <w:top w:val="single" w:sz="24" w:space="0" w:color="auto"/>
            </w:tcBorders>
          </w:tcPr>
          <w:p w14:paraId="269E4FD3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quality of life is [PROMIS]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2269117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40764339</w:t>
            </w:r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33D0DF5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2352902E" w14:textId="76882F87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8" w:author="Burrows, Evanette K" w:date="2015-07-29T15:5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F1430BE" w14:textId="3B14AD8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45876751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49ECEB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Poor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0B6C959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2AA786D" w14:textId="77777777" w:rsidTr="003D22EE">
        <w:trPr>
          <w:trHeight w:val="283"/>
        </w:trPr>
        <w:tc>
          <w:tcPr>
            <w:tcW w:w="5418" w:type="dxa"/>
          </w:tcPr>
          <w:p w14:paraId="150D7BB8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quality of life is [PROMIS]</w:t>
            </w:r>
          </w:p>
        </w:tc>
        <w:tc>
          <w:tcPr>
            <w:tcW w:w="1899" w:type="dxa"/>
          </w:tcPr>
          <w:p w14:paraId="414FF68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40764339</w:t>
            </w:r>
          </w:p>
        </w:tc>
        <w:tc>
          <w:tcPr>
            <w:tcW w:w="900" w:type="dxa"/>
          </w:tcPr>
          <w:p w14:paraId="33B11A6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7B2A1C7E" w14:textId="1858C3E0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9" w:author="Burrows, Evanette K" w:date="2015-07-29T15:57:00Z">
              <w:r w:rsidRPr="00982A7C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2C4E5282" w14:textId="3171F0A8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45876387</w:t>
            </w:r>
          </w:p>
        </w:tc>
        <w:tc>
          <w:tcPr>
            <w:tcW w:w="1721" w:type="dxa"/>
          </w:tcPr>
          <w:p w14:paraId="53C0197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  <w:tc>
          <w:tcPr>
            <w:tcW w:w="3050" w:type="dxa"/>
          </w:tcPr>
          <w:p w14:paraId="0B9D0A8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8119F59" w14:textId="77777777" w:rsidTr="003D22EE">
        <w:trPr>
          <w:trHeight w:val="260"/>
        </w:trPr>
        <w:tc>
          <w:tcPr>
            <w:tcW w:w="5418" w:type="dxa"/>
          </w:tcPr>
          <w:p w14:paraId="00DA9FBB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quality of life is [PROMIS]</w:t>
            </w:r>
          </w:p>
        </w:tc>
        <w:tc>
          <w:tcPr>
            <w:tcW w:w="1899" w:type="dxa"/>
          </w:tcPr>
          <w:p w14:paraId="5E2E69E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40764339</w:t>
            </w:r>
          </w:p>
        </w:tc>
        <w:tc>
          <w:tcPr>
            <w:tcW w:w="900" w:type="dxa"/>
          </w:tcPr>
          <w:p w14:paraId="35A199C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5F0BAB99" w14:textId="205F385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0" w:author="Burrows, Evanette K" w:date="2015-07-29T15:57:00Z">
              <w:r w:rsidRPr="00982A7C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1394A0CA" w14:textId="19940835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45876386</w:t>
            </w:r>
          </w:p>
        </w:tc>
        <w:tc>
          <w:tcPr>
            <w:tcW w:w="1721" w:type="dxa"/>
          </w:tcPr>
          <w:p w14:paraId="47E91BC8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  <w:tc>
          <w:tcPr>
            <w:tcW w:w="3050" w:type="dxa"/>
          </w:tcPr>
          <w:p w14:paraId="54DB9C8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AA23EA3" w14:textId="77777777" w:rsidTr="003D22EE">
        <w:trPr>
          <w:trHeight w:val="283"/>
        </w:trPr>
        <w:tc>
          <w:tcPr>
            <w:tcW w:w="5418" w:type="dxa"/>
          </w:tcPr>
          <w:p w14:paraId="271ACFCF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quality of life is [PROMIS]</w:t>
            </w:r>
          </w:p>
        </w:tc>
        <w:tc>
          <w:tcPr>
            <w:tcW w:w="1899" w:type="dxa"/>
          </w:tcPr>
          <w:p w14:paraId="4AA2EDB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40764339</w:t>
            </w:r>
          </w:p>
        </w:tc>
        <w:tc>
          <w:tcPr>
            <w:tcW w:w="900" w:type="dxa"/>
          </w:tcPr>
          <w:p w14:paraId="6785BA0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1CA385A7" w14:textId="00009ABA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1" w:author="Burrows, Evanette K" w:date="2015-07-29T15:57:00Z">
              <w:r w:rsidRPr="00982A7C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103E7BC2" w14:textId="5DC2FE52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45884457</w:t>
            </w:r>
          </w:p>
        </w:tc>
        <w:tc>
          <w:tcPr>
            <w:tcW w:w="1721" w:type="dxa"/>
          </w:tcPr>
          <w:p w14:paraId="481E737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Very Good</w:t>
            </w:r>
          </w:p>
        </w:tc>
        <w:tc>
          <w:tcPr>
            <w:tcW w:w="3050" w:type="dxa"/>
          </w:tcPr>
          <w:p w14:paraId="534008E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EBE564F" w14:textId="77777777" w:rsidTr="003D22EE">
        <w:trPr>
          <w:trHeight w:val="283"/>
        </w:trPr>
        <w:tc>
          <w:tcPr>
            <w:tcW w:w="5418" w:type="dxa"/>
            <w:tcBorders>
              <w:bottom w:val="single" w:sz="24" w:space="0" w:color="auto"/>
            </w:tcBorders>
          </w:tcPr>
          <w:p w14:paraId="1D49E050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would you say your quality of life is [PROMIS]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362F228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40764339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494C30C4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061C0C65" w14:textId="323C8B7E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2" w:author="Burrows, Evanette K" w:date="2015-07-29T15:57:00Z">
              <w:r w:rsidRPr="00982A7C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0AF7B0FD" w14:textId="484B26C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45881924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5B4D8EF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Excellent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49723DE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877EBFF" w14:textId="77777777" w:rsidTr="003D22EE">
        <w:trPr>
          <w:trHeight w:val="525"/>
        </w:trPr>
        <w:tc>
          <w:tcPr>
            <w:tcW w:w="5418" w:type="dxa"/>
            <w:tcBorders>
              <w:top w:val="single" w:sz="24" w:space="0" w:color="auto"/>
            </w:tcBorders>
          </w:tcPr>
          <w:p w14:paraId="2701EACB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how would you rate your physical health [PROMIS]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0F993C4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40764340</w:t>
            </w:r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04AA0AB2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0CD7F626" w14:textId="619B3A49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3" w:author="Burrows, Evanette K" w:date="2015-07-29T15:57:00Z">
              <w:r w:rsidRPr="00E44168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0A690A29" w14:textId="7D143F93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45876751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AB782E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Poor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6D26117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0F49B9E" w14:textId="77777777" w:rsidTr="003D22EE">
        <w:trPr>
          <w:trHeight w:val="283"/>
        </w:trPr>
        <w:tc>
          <w:tcPr>
            <w:tcW w:w="5418" w:type="dxa"/>
          </w:tcPr>
          <w:p w14:paraId="5BA58EA5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how would you rate your physical health [PROMIS]</w:t>
            </w:r>
          </w:p>
        </w:tc>
        <w:tc>
          <w:tcPr>
            <w:tcW w:w="1899" w:type="dxa"/>
          </w:tcPr>
          <w:p w14:paraId="795E373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40764340</w:t>
            </w:r>
          </w:p>
        </w:tc>
        <w:tc>
          <w:tcPr>
            <w:tcW w:w="900" w:type="dxa"/>
          </w:tcPr>
          <w:p w14:paraId="2E78382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3A93C29B" w14:textId="1B17DB50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4" w:author="Burrows, Evanette K" w:date="2015-07-29T15:57:00Z">
              <w:r w:rsidRPr="00E44168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5100D68" w14:textId="540ABA23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45876387</w:t>
            </w:r>
          </w:p>
        </w:tc>
        <w:tc>
          <w:tcPr>
            <w:tcW w:w="1721" w:type="dxa"/>
          </w:tcPr>
          <w:p w14:paraId="63DF40A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  <w:tc>
          <w:tcPr>
            <w:tcW w:w="3050" w:type="dxa"/>
          </w:tcPr>
          <w:p w14:paraId="06C0E3E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270CAB3" w14:textId="77777777" w:rsidTr="003D22EE">
        <w:trPr>
          <w:trHeight w:val="283"/>
        </w:trPr>
        <w:tc>
          <w:tcPr>
            <w:tcW w:w="5418" w:type="dxa"/>
          </w:tcPr>
          <w:p w14:paraId="3302CFCB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how would you rate your physical health [PROMIS]</w:t>
            </w:r>
          </w:p>
        </w:tc>
        <w:tc>
          <w:tcPr>
            <w:tcW w:w="1899" w:type="dxa"/>
          </w:tcPr>
          <w:p w14:paraId="0DEA7EF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40764340</w:t>
            </w:r>
          </w:p>
        </w:tc>
        <w:tc>
          <w:tcPr>
            <w:tcW w:w="900" w:type="dxa"/>
          </w:tcPr>
          <w:p w14:paraId="7815392B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24ED1345" w14:textId="7D4548E7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5" w:author="Burrows, Evanette K" w:date="2015-07-29T15:57:00Z">
              <w:r w:rsidRPr="00E44168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13F215A" w14:textId="519D91B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45876386</w:t>
            </w:r>
          </w:p>
        </w:tc>
        <w:tc>
          <w:tcPr>
            <w:tcW w:w="1721" w:type="dxa"/>
          </w:tcPr>
          <w:p w14:paraId="4DEF67E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  <w:tc>
          <w:tcPr>
            <w:tcW w:w="3050" w:type="dxa"/>
          </w:tcPr>
          <w:p w14:paraId="74725D4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8D4780A" w14:textId="77777777" w:rsidTr="003D22EE">
        <w:trPr>
          <w:trHeight w:val="283"/>
        </w:trPr>
        <w:tc>
          <w:tcPr>
            <w:tcW w:w="5418" w:type="dxa"/>
          </w:tcPr>
          <w:p w14:paraId="1C1D1C81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how would you rate your physical health [PROMIS]</w:t>
            </w:r>
          </w:p>
        </w:tc>
        <w:tc>
          <w:tcPr>
            <w:tcW w:w="1899" w:type="dxa"/>
          </w:tcPr>
          <w:p w14:paraId="23DB54C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40764340</w:t>
            </w:r>
          </w:p>
        </w:tc>
        <w:tc>
          <w:tcPr>
            <w:tcW w:w="900" w:type="dxa"/>
          </w:tcPr>
          <w:p w14:paraId="3050674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14EFBC14" w14:textId="660AB2A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6" w:author="Burrows, Evanette K" w:date="2015-07-29T15:57:00Z">
              <w:r w:rsidRPr="00E44168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1796FAD8" w14:textId="3609117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45884457</w:t>
            </w:r>
          </w:p>
        </w:tc>
        <w:tc>
          <w:tcPr>
            <w:tcW w:w="1721" w:type="dxa"/>
          </w:tcPr>
          <w:p w14:paraId="1621E11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Very Good</w:t>
            </w:r>
          </w:p>
        </w:tc>
        <w:tc>
          <w:tcPr>
            <w:tcW w:w="3050" w:type="dxa"/>
          </w:tcPr>
          <w:p w14:paraId="2CC5518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8F8173E" w14:textId="77777777" w:rsidTr="003D22EE">
        <w:trPr>
          <w:trHeight w:val="283"/>
        </w:trPr>
        <w:tc>
          <w:tcPr>
            <w:tcW w:w="5418" w:type="dxa"/>
            <w:tcBorders>
              <w:bottom w:val="single" w:sz="24" w:space="0" w:color="auto"/>
            </w:tcBorders>
          </w:tcPr>
          <w:p w14:paraId="7A0DD79E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general, how would you rate your physical health [PROMIS]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0015CD4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40764340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5F6FC5A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79D01B1" w14:textId="437406A2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7" w:author="Burrows, Evanette K" w:date="2015-07-29T15:57:00Z">
              <w:r w:rsidRPr="00E44168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5DFF44E1" w14:textId="4C0F076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45881924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25025AB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Excellent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665EABF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84BD5E6" w14:textId="77777777" w:rsidTr="003D22EE">
        <w:trPr>
          <w:trHeight w:val="283"/>
        </w:trPr>
        <w:tc>
          <w:tcPr>
            <w:tcW w:w="5418" w:type="dxa"/>
            <w:tcBorders>
              <w:top w:val="single" w:sz="24" w:space="0" w:color="auto"/>
            </w:tcBorders>
          </w:tcPr>
          <w:p w14:paraId="40A090AC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 how would you rate your mental health, including your mood and your ability to think [PROMIS]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6ADAE69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40764341</w:t>
            </w:r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6ACCC2A2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6AAFCE8" w14:textId="233C883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8" w:author="Burrows, Evanette K" w:date="2015-07-29T15:58:00Z">
              <w:r w:rsidRPr="002745AA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4C53BF41" w14:textId="5D56D15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45876751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3DD0AF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Poor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11F9695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4116D2E" w14:textId="77777777" w:rsidTr="003D22EE">
        <w:trPr>
          <w:trHeight w:val="283"/>
        </w:trPr>
        <w:tc>
          <w:tcPr>
            <w:tcW w:w="5418" w:type="dxa"/>
          </w:tcPr>
          <w:p w14:paraId="0059AC7B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 how would you rate your mental health, including your mood and your ability to think [PROMIS]</w:t>
            </w:r>
          </w:p>
        </w:tc>
        <w:tc>
          <w:tcPr>
            <w:tcW w:w="1899" w:type="dxa"/>
          </w:tcPr>
          <w:p w14:paraId="0B3A889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40764341</w:t>
            </w:r>
          </w:p>
        </w:tc>
        <w:tc>
          <w:tcPr>
            <w:tcW w:w="900" w:type="dxa"/>
          </w:tcPr>
          <w:p w14:paraId="5F9681D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6A120DF0" w14:textId="6441981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9" w:author="Burrows, Evanette K" w:date="2015-07-29T15:58:00Z">
              <w:r w:rsidRPr="002745AA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2BFEEDEF" w14:textId="48B5307D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45876387</w:t>
            </w:r>
          </w:p>
        </w:tc>
        <w:tc>
          <w:tcPr>
            <w:tcW w:w="1721" w:type="dxa"/>
          </w:tcPr>
          <w:p w14:paraId="6DFAAB2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  <w:tc>
          <w:tcPr>
            <w:tcW w:w="3050" w:type="dxa"/>
          </w:tcPr>
          <w:p w14:paraId="44852CB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EC573B8" w14:textId="77777777" w:rsidTr="003D22EE">
        <w:trPr>
          <w:trHeight w:val="283"/>
        </w:trPr>
        <w:tc>
          <w:tcPr>
            <w:tcW w:w="5418" w:type="dxa"/>
          </w:tcPr>
          <w:p w14:paraId="6B964B7C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 how would you rate your mental health, including your mood and your ability to think [PROMIS]</w:t>
            </w:r>
          </w:p>
        </w:tc>
        <w:tc>
          <w:tcPr>
            <w:tcW w:w="1899" w:type="dxa"/>
          </w:tcPr>
          <w:p w14:paraId="7FDAC2B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40764341</w:t>
            </w:r>
          </w:p>
        </w:tc>
        <w:tc>
          <w:tcPr>
            <w:tcW w:w="900" w:type="dxa"/>
          </w:tcPr>
          <w:p w14:paraId="066CCB4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0E82E772" w14:textId="4373A878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0" w:author="Burrows, Evanette K" w:date="2015-07-29T15:58:00Z">
              <w:r w:rsidRPr="002745AA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16BE88A8" w14:textId="51ADAAE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45876386</w:t>
            </w:r>
          </w:p>
        </w:tc>
        <w:tc>
          <w:tcPr>
            <w:tcW w:w="1721" w:type="dxa"/>
          </w:tcPr>
          <w:p w14:paraId="268D5B2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  <w:tc>
          <w:tcPr>
            <w:tcW w:w="3050" w:type="dxa"/>
          </w:tcPr>
          <w:p w14:paraId="17EF34B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607CE88" w14:textId="77777777" w:rsidTr="003D22EE">
        <w:trPr>
          <w:trHeight w:val="283"/>
        </w:trPr>
        <w:tc>
          <w:tcPr>
            <w:tcW w:w="5418" w:type="dxa"/>
          </w:tcPr>
          <w:p w14:paraId="07F538A2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 how would you rate your mental health, including your mood and your ability to think [PROMIS]</w:t>
            </w:r>
          </w:p>
        </w:tc>
        <w:tc>
          <w:tcPr>
            <w:tcW w:w="1899" w:type="dxa"/>
          </w:tcPr>
          <w:p w14:paraId="658A49B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40764341</w:t>
            </w:r>
          </w:p>
        </w:tc>
        <w:tc>
          <w:tcPr>
            <w:tcW w:w="900" w:type="dxa"/>
          </w:tcPr>
          <w:p w14:paraId="053AA11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4208EEC0" w14:textId="4712CF1F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1" w:author="Burrows, Evanette K" w:date="2015-07-29T15:58:00Z">
              <w:r w:rsidRPr="002745AA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541A367" w14:textId="4EF5AD5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45884457</w:t>
            </w:r>
          </w:p>
        </w:tc>
        <w:tc>
          <w:tcPr>
            <w:tcW w:w="1721" w:type="dxa"/>
          </w:tcPr>
          <w:p w14:paraId="32266FE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Very Good</w:t>
            </w:r>
          </w:p>
        </w:tc>
        <w:tc>
          <w:tcPr>
            <w:tcW w:w="3050" w:type="dxa"/>
          </w:tcPr>
          <w:p w14:paraId="07A091D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43C0543" w14:textId="77777777" w:rsidTr="003D22EE">
        <w:trPr>
          <w:trHeight w:val="283"/>
        </w:trPr>
        <w:tc>
          <w:tcPr>
            <w:tcW w:w="5418" w:type="dxa"/>
            <w:tcBorders>
              <w:bottom w:val="single" w:sz="24" w:space="0" w:color="auto"/>
            </w:tcBorders>
          </w:tcPr>
          <w:p w14:paraId="648B00AF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59595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In general how would you rate your mental health, including your mood and your ability to think [PROMIS]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43A62C24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40764341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58F8308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2B809D6A" w14:textId="37A0B5B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2" w:author="Burrows, Evanette K" w:date="2015-07-29T15:58:00Z">
              <w:r w:rsidRPr="002745AA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44698D05" w14:textId="6BBC226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45881924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2053CF9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Excellent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4A4F6E0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7E65DFF3" w14:textId="77777777" w:rsidTr="003D22EE">
        <w:trPr>
          <w:trHeight w:val="283"/>
        </w:trPr>
        <w:tc>
          <w:tcPr>
            <w:tcW w:w="5418" w:type="dxa"/>
            <w:tcBorders>
              <w:top w:val="single" w:sz="24" w:space="0" w:color="auto"/>
            </w:tcBorders>
          </w:tcPr>
          <w:p w14:paraId="6DA2C091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really sad?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17C263BA" w14:textId="14059ABA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3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2000000000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1778A386" w14:textId="3A788650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5291217" w14:textId="7E221760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0A261410" w14:textId="0023B6D1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1DC6F1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309FD2C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78EE70D7" w14:textId="77777777" w:rsidTr="003D22EE">
        <w:trPr>
          <w:trHeight w:val="283"/>
        </w:trPr>
        <w:tc>
          <w:tcPr>
            <w:tcW w:w="5418" w:type="dxa"/>
          </w:tcPr>
          <w:p w14:paraId="254D6E4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really sad?</w:t>
            </w:r>
          </w:p>
        </w:tc>
        <w:tc>
          <w:tcPr>
            <w:tcW w:w="1899" w:type="dxa"/>
          </w:tcPr>
          <w:p w14:paraId="268D7816" w14:textId="41343DD5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6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2000000000</w:t>
              </w:r>
            </w:ins>
          </w:p>
        </w:tc>
        <w:tc>
          <w:tcPr>
            <w:tcW w:w="900" w:type="dxa"/>
          </w:tcPr>
          <w:p w14:paraId="1C449DF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1D93E577" w14:textId="7CE7C27F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0F6DBD04" w14:textId="43A7F5F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7FF90E94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10B1329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76676C58" w14:textId="77777777" w:rsidTr="003D22EE">
        <w:trPr>
          <w:trHeight w:val="310"/>
        </w:trPr>
        <w:tc>
          <w:tcPr>
            <w:tcW w:w="5418" w:type="dxa"/>
          </w:tcPr>
          <w:p w14:paraId="6E6BEBD4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really sad?</w:t>
            </w:r>
          </w:p>
        </w:tc>
        <w:tc>
          <w:tcPr>
            <w:tcW w:w="1899" w:type="dxa"/>
          </w:tcPr>
          <w:p w14:paraId="3D430A71" w14:textId="0C34E2C2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9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2000000000</w:t>
              </w:r>
            </w:ins>
          </w:p>
        </w:tc>
        <w:tc>
          <w:tcPr>
            <w:tcW w:w="900" w:type="dxa"/>
          </w:tcPr>
          <w:p w14:paraId="4FF4769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30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447C2573" w14:textId="621D6F75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1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7075EA53" w14:textId="4DD6CCD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76AB54D4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25E251C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6A8E9E4" w14:textId="77777777" w:rsidTr="003D22EE">
        <w:trPr>
          <w:trHeight w:val="310"/>
        </w:trPr>
        <w:tc>
          <w:tcPr>
            <w:tcW w:w="5418" w:type="dxa"/>
          </w:tcPr>
          <w:p w14:paraId="78B4693F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really sad?</w:t>
            </w:r>
          </w:p>
        </w:tc>
        <w:tc>
          <w:tcPr>
            <w:tcW w:w="1899" w:type="dxa"/>
          </w:tcPr>
          <w:p w14:paraId="3C368AB3" w14:textId="63EBDFCD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32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2000000000</w:t>
              </w:r>
            </w:ins>
          </w:p>
        </w:tc>
        <w:tc>
          <w:tcPr>
            <w:tcW w:w="900" w:type="dxa"/>
          </w:tcPr>
          <w:p w14:paraId="1373D5C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3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1A727D7" w14:textId="1E49B5F2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4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DDC606C" w14:textId="69B5771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6A6BED1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4974889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4A64C5E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69218BEB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really sad?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4701AA23" w14:textId="6AF5A592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35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2000000000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25E8CC8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3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696972DC" w14:textId="0CD5C19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6EFBC370" w14:textId="34B0459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4B85A2D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60C3DA9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A4EB925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0ACC86BF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have fun with friends?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635A03A2" w14:textId="6642821B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38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2000000001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0F4A4B2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3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886576C" w14:textId="7F713617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4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3032B159" w14:textId="0D68620D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23CA7F6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2A870EC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23BF351" w14:textId="77777777" w:rsidTr="003D22EE">
        <w:trPr>
          <w:trHeight w:val="310"/>
        </w:trPr>
        <w:tc>
          <w:tcPr>
            <w:tcW w:w="5418" w:type="dxa"/>
          </w:tcPr>
          <w:p w14:paraId="5921738B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have fun with friends?</w:t>
            </w:r>
          </w:p>
        </w:tc>
        <w:tc>
          <w:tcPr>
            <w:tcW w:w="1899" w:type="dxa"/>
          </w:tcPr>
          <w:p w14:paraId="735A70B0" w14:textId="5833A625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41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2000000001</w:t>
              </w:r>
            </w:ins>
          </w:p>
        </w:tc>
        <w:tc>
          <w:tcPr>
            <w:tcW w:w="900" w:type="dxa"/>
          </w:tcPr>
          <w:p w14:paraId="6FA1FDE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4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2F3D607" w14:textId="353507F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4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497862D" w14:textId="54D4CE1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340349C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7D326AE6" w14:textId="77777777" w:rsidR="00C25FD2" w:rsidRPr="00730291" w:rsidRDefault="00C25FD2">
            <w:pPr>
              <w:rPr>
                <w:rFonts w:asciiTheme="majorHAnsi" w:eastAsiaTheme="majorEastAsia" w:hAnsiTheme="majorHAnsi" w:cstheme="majorBidi"/>
                <w:b/>
                <w:bCs/>
                <w:color w:val="345A8A" w:themeColor="accent1" w:themeShade="B5"/>
                <w:sz w:val="22"/>
                <w:szCs w:val="22"/>
              </w:rPr>
              <w:pPrChange w:id="44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1BF3118" w14:textId="77777777" w:rsidTr="003D22EE">
        <w:trPr>
          <w:trHeight w:val="310"/>
        </w:trPr>
        <w:tc>
          <w:tcPr>
            <w:tcW w:w="5418" w:type="dxa"/>
          </w:tcPr>
          <w:p w14:paraId="20F22459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have fun with friends?</w:t>
            </w:r>
          </w:p>
        </w:tc>
        <w:tc>
          <w:tcPr>
            <w:tcW w:w="1899" w:type="dxa"/>
          </w:tcPr>
          <w:p w14:paraId="04692D79" w14:textId="5079CB8E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45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2000000001</w:t>
              </w:r>
            </w:ins>
          </w:p>
        </w:tc>
        <w:tc>
          <w:tcPr>
            <w:tcW w:w="900" w:type="dxa"/>
          </w:tcPr>
          <w:p w14:paraId="520224D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4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86809B9" w14:textId="4E7E7E7E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4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74C3A8D" w14:textId="5F66737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026F030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77D3C1D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4FA505D" w14:textId="77777777" w:rsidTr="003D22EE">
        <w:trPr>
          <w:trHeight w:val="310"/>
        </w:trPr>
        <w:tc>
          <w:tcPr>
            <w:tcW w:w="5418" w:type="dxa"/>
          </w:tcPr>
          <w:p w14:paraId="6ECB18B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have fun with friends?</w:t>
            </w:r>
          </w:p>
        </w:tc>
        <w:tc>
          <w:tcPr>
            <w:tcW w:w="1899" w:type="dxa"/>
          </w:tcPr>
          <w:p w14:paraId="0081259E" w14:textId="6B82F8ED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48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2000000001</w:t>
              </w:r>
            </w:ins>
          </w:p>
        </w:tc>
        <w:tc>
          <w:tcPr>
            <w:tcW w:w="900" w:type="dxa"/>
          </w:tcPr>
          <w:p w14:paraId="758CC3C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4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122AE57C" w14:textId="65C78EB9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5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43FE85D" w14:textId="4A49F438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12C1FDD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37341AF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72DE9AA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71E9DE31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have fun with friends?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33FDF8E9" w14:textId="1A947CFC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51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2000000001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3142C6E8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5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62A809F7" w14:textId="33BB3F1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5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69D577F6" w14:textId="12B2710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D6815B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  <w:pPrChange w:id="54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5D162FA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A4F816B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7769DEB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that your parents listen to your ideas?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339323DF" w14:textId="5430ABBB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55" w:author="Burrows, Evanette K" w:date="2015-07-29T14:59:00Z">
              <w:r>
                <w:rPr>
                  <w:rFonts w:asciiTheme="majorHAnsi" w:hAnsiTheme="majorHAnsi"/>
                  <w:sz w:val="22"/>
                  <w:szCs w:val="22"/>
                </w:rPr>
                <w:t>2000000002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2ED3FDC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5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F5CE44F" w14:textId="316F9D0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5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5BC6882" w14:textId="6393277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801FE3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7F819C2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95AA41C" w14:textId="77777777" w:rsidTr="003D22EE">
        <w:trPr>
          <w:trHeight w:val="310"/>
        </w:trPr>
        <w:tc>
          <w:tcPr>
            <w:tcW w:w="5418" w:type="dxa"/>
          </w:tcPr>
          <w:p w14:paraId="4724C135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that your parents listen to your ideas?</w:t>
            </w:r>
          </w:p>
        </w:tc>
        <w:tc>
          <w:tcPr>
            <w:tcW w:w="1899" w:type="dxa"/>
          </w:tcPr>
          <w:p w14:paraId="6814F833" w14:textId="056B7E36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58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2000000002</w:t>
              </w:r>
            </w:ins>
          </w:p>
        </w:tc>
        <w:tc>
          <w:tcPr>
            <w:tcW w:w="900" w:type="dxa"/>
          </w:tcPr>
          <w:p w14:paraId="0782B69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5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67C555A1" w14:textId="21E73F27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6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CA36E36" w14:textId="49AF5E6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64C7DFA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62DC52A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AA3BF5D" w14:textId="77777777" w:rsidTr="003D22EE">
        <w:trPr>
          <w:trHeight w:val="310"/>
        </w:trPr>
        <w:tc>
          <w:tcPr>
            <w:tcW w:w="5418" w:type="dxa"/>
          </w:tcPr>
          <w:p w14:paraId="655693CC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that your parents listen to your ideas?</w:t>
            </w:r>
          </w:p>
        </w:tc>
        <w:tc>
          <w:tcPr>
            <w:tcW w:w="1899" w:type="dxa"/>
          </w:tcPr>
          <w:p w14:paraId="4570D9D7" w14:textId="6FC72295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61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2000000002</w:t>
              </w:r>
            </w:ins>
          </w:p>
        </w:tc>
        <w:tc>
          <w:tcPr>
            <w:tcW w:w="900" w:type="dxa"/>
          </w:tcPr>
          <w:p w14:paraId="1561FA0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6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D292B17" w14:textId="3F6E8473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6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AC2A29B" w14:textId="1872F4E1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47E5050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37FDB208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D4DCA3B" w14:textId="77777777" w:rsidTr="003D22EE">
        <w:trPr>
          <w:trHeight w:val="310"/>
        </w:trPr>
        <w:tc>
          <w:tcPr>
            <w:tcW w:w="5418" w:type="dxa"/>
          </w:tcPr>
          <w:p w14:paraId="16F12030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that your parents listen to your ideas?</w:t>
            </w:r>
          </w:p>
        </w:tc>
        <w:tc>
          <w:tcPr>
            <w:tcW w:w="1899" w:type="dxa"/>
          </w:tcPr>
          <w:p w14:paraId="3B6C9D44" w14:textId="16D6102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64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2000000002</w:t>
              </w:r>
            </w:ins>
          </w:p>
        </w:tc>
        <w:tc>
          <w:tcPr>
            <w:tcW w:w="900" w:type="dxa"/>
          </w:tcPr>
          <w:p w14:paraId="50DA0CA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65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26A7F963" w14:textId="0DDBFBF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66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8241911" w14:textId="7F66D28A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7BE2761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39D862A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02D35D2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6C54154B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How often do you feel that your parents listen to your ideas?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70C1D29B" w14:textId="1D7886F6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67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2000000002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56B987F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6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3014B0BD" w14:textId="4B5E9B9B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69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26A1A164" w14:textId="15170B2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21B9359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5948FD6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DA95F36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4176B359" w14:textId="77777777" w:rsidR="00C25FD2" w:rsidRPr="00595955" w:rsidRDefault="00C25FD2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tired in the past 7 days [Patient Reported Outcomes Measurement Information System (PROMIS) Pediatric]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01CB330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40765081</w:t>
            </w:r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6B724BC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A38BE46" w14:textId="078477D5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AD19A70" w14:textId="24CD1203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61E8B62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0CD6207F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28A9098" w14:textId="77777777" w:rsidTr="003D22EE">
        <w:trPr>
          <w:trHeight w:val="310"/>
        </w:trPr>
        <w:tc>
          <w:tcPr>
            <w:tcW w:w="5418" w:type="dxa"/>
          </w:tcPr>
          <w:p w14:paraId="35B66180" w14:textId="77777777" w:rsidR="00C25FD2" w:rsidRPr="00595955" w:rsidRDefault="00C25FD2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tired in the past 7 days [Patient Reported Outcomes Measurement Information System (PROMIS) Pediatric]</w:t>
            </w:r>
          </w:p>
        </w:tc>
        <w:tc>
          <w:tcPr>
            <w:tcW w:w="1899" w:type="dxa"/>
          </w:tcPr>
          <w:p w14:paraId="30C73EE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40765081</w:t>
            </w:r>
          </w:p>
        </w:tc>
        <w:tc>
          <w:tcPr>
            <w:tcW w:w="900" w:type="dxa"/>
          </w:tcPr>
          <w:p w14:paraId="66C4B76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7C36EDB6" w14:textId="7FF5D6C7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1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23BCA696" w14:textId="1DE884A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174F9CD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644191F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51CC17A" w14:textId="77777777" w:rsidTr="003D22EE">
        <w:trPr>
          <w:trHeight w:val="310"/>
        </w:trPr>
        <w:tc>
          <w:tcPr>
            <w:tcW w:w="5418" w:type="dxa"/>
          </w:tcPr>
          <w:p w14:paraId="58D9F075" w14:textId="77777777" w:rsidR="00C25FD2" w:rsidRPr="00595955" w:rsidRDefault="00C25FD2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tired in the past 7 days [Patient Reported Outcomes Measurement Information System (PROMIS) Pediatric]</w:t>
            </w:r>
          </w:p>
        </w:tc>
        <w:tc>
          <w:tcPr>
            <w:tcW w:w="1899" w:type="dxa"/>
          </w:tcPr>
          <w:p w14:paraId="3BEA9F2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40765081</w:t>
            </w:r>
          </w:p>
        </w:tc>
        <w:tc>
          <w:tcPr>
            <w:tcW w:w="900" w:type="dxa"/>
          </w:tcPr>
          <w:p w14:paraId="32E8958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5740C0AD" w14:textId="153D9D89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1FBD2746" w14:textId="624A4B8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369869F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10270CA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217F5B5" w14:textId="77777777" w:rsidTr="003D22EE">
        <w:trPr>
          <w:trHeight w:val="310"/>
        </w:trPr>
        <w:tc>
          <w:tcPr>
            <w:tcW w:w="5418" w:type="dxa"/>
          </w:tcPr>
          <w:p w14:paraId="7B372D40" w14:textId="77777777" w:rsidR="00C25FD2" w:rsidRPr="00595955" w:rsidRDefault="00C25FD2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tired in the past 7 days [Patient Reported Outcomes Measurement Information System (PROMIS) Pediatric]</w:t>
            </w:r>
          </w:p>
        </w:tc>
        <w:tc>
          <w:tcPr>
            <w:tcW w:w="1899" w:type="dxa"/>
          </w:tcPr>
          <w:p w14:paraId="0ECFD87B" w14:textId="122BF864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40765081</w:t>
            </w:r>
          </w:p>
        </w:tc>
        <w:tc>
          <w:tcPr>
            <w:tcW w:w="900" w:type="dxa"/>
          </w:tcPr>
          <w:p w14:paraId="56B08D4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4C42DC90" w14:textId="77D1536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E287ECF" w14:textId="6A2C9AFD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0295B6E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4495638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0E336E8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5C39EC0E" w14:textId="77777777" w:rsidR="00C25FD2" w:rsidRPr="00595955" w:rsidRDefault="00C25FD2">
            <w:pPr>
              <w:rPr>
                <w:rFonts w:asciiTheme="majorHAnsi" w:hAnsiTheme="majorHAnsi"/>
                <w:color w:val="FF0000"/>
                <w:sz w:val="22"/>
                <w:szCs w:val="22"/>
              </w:rPr>
            </w:pPr>
            <w:commentRangeStart w:id="74"/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tired in the past 7 days [Patient Reported Outcomes Measurement Information System (PROMIS) Pediatric]</w:t>
            </w:r>
            <w:commentRangeEnd w:id="74"/>
            <w:r w:rsidRPr="00595955">
              <w:rPr>
                <w:rStyle w:val="CommentReference"/>
              </w:rPr>
              <w:commentReference w:id="74"/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3521C3FB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40765081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6B68476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31E43FC" w14:textId="34789C70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1A89193C" w14:textId="3C14556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899D75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60E79F9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4D03165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17BE3933" w14:textId="77777777" w:rsidR="00C25FD2" w:rsidRPr="00595955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stressed in past 7 days [PROMIS]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77A527F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40764856</w:t>
            </w:r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15FB827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3B5EB9BD" w14:textId="1216334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6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CC96872" w14:textId="6B231161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05B8CD5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1DAB044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7300181" w14:textId="77777777" w:rsidTr="003D22EE">
        <w:trPr>
          <w:trHeight w:val="310"/>
        </w:trPr>
        <w:tc>
          <w:tcPr>
            <w:tcW w:w="5418" w:type="dxa"/>
          </w:tcPr>
          <w:p w14:paraId="0203D779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stressed in past 7 days [PROMIS]</w:t>
            </w:r>
          </w:p>
        </w:tc>
        <w:tc>
          <w:tcPr>
            <w:tcW w:w="1899" w:type="dxa"/>
          </w:tcPr>
          <w:p w14:paraId="686DE00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40764856</w:t>
            </w:r>
          </w:p>
        </w:tc>
        <w:tc>
          <w:tcPr>
            <w:tcW w:w="900" w:type="dxa"/>
          </w:tcPr>
          <w:p w14:paraId="5A38205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274F4BA8" w14:textId="78B911C9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63CC7FA" w14:textId="3C08591C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54D081A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5E0B00F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CC7D56E" w14:textId="77777777" w:rsidTr="003D22EE">
        <w:trPr>
          <w:trHeight w:val="310"/>
        </w:trPr>
        <w:tc>
          <w:tcPr>
            <w:tcW w:w="5418" w:type="dxa"/>
          </w:tcPr>
          <w:p w14:paraId="37B6978B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stressed in past 7 days [PROMIS]</w:t>
            </w:r>
          </w:p>
        </w:tc>
        <w:tc>
          <w:tcPr>
            <w:tcW w:w="1899" w:type="dxa"/>
          </w:tcPr>
          <w:p w14:paraId="72E075A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40764856</w:t>
            </w:r>
          </w:p>
        </w:tc>
        <w:tc>
          <w:tcPr>
            <w:tcW w:w="900" w:type="dxa"/>
          </w:tcPr>
          <w:p w14:paraId="280D7BE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79A00C63" w14:textId="6EEC4FAA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2858163B" w14:textId="2816469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565994D2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45AF2FC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0CDC905" w14:textId="77777777" w:rsidTr="003D22EE">
        <w:trPr>
          <w:trHeight w:val="310"/>
        </w:trPr>
        <w:tc>
          <w:tcPr>
            <w:tcW w:w="5418" w:type="dxa"/>
          </w:tcPr>
          <w:p w14:paraId="4953C064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stressed in past 7 days [PROMIS]</w:t>
            </w:r>
          </w:p>
        </w:tc>
        <w:tc>
          <w:tcPr>
            <w:tcW w:w="1899" w:type="dxa"/>
          </w:tcPr>
          <w:p w14:paraId="2D0897AB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40764856</w:t>
            </w:r>
          </w:p>
        </w:tc>
        <w:tc>
          <w:tcPr>
            <w:tcW w:w="900" w:type="dxa"/>
          </w:tcPr>
          <w:p w14:paraId="3DAF3EB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</w:tcPr>
          <w:p w14:paraId="30FAF30F" w14:textId="7AB93280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79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07057974" w14:textId="0C082EE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7811067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4033082F" w14:textId="77777777" w:rsidR="00C25FD2" w:rsidRPr="00730291" w:rsidRDefault="00C25FD2">
            <w:pPr>
              <w:rPr>
                <w:rFonts w:asciiTheme="majorHAnsi" w:eastAsiaTheme="majorEastAsia" w:hAnsiTheme="majorHAnsi" w:cstheme="majorBidi"/>
                <w:b/>
                <w:bCs/>
                <w:color w:val="345A8A" w:themeColor="accent1" w:themeShade="B5"/>
                <w:sz w:val="22"/>
                <w:szCs w:val="22"/>
              </w:rPr>
              <w:pPrChange w:id="80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38DC913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71A58567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commentRangeStart w:id="81"/>
            <w:r w:rsidRPr="00595955">
              <w:rPr>
                <w:rFonts w:asciiTheme="majorHAnsi" w:hAnsiTheme="majorHAnsi" w:cs="Times New Roman"/>
                <w:color w:val="FF0000"/>
                <w:sz w:val="22"/>
                <w:szCs w:val="22"/>
              </w:rPr>
              <w:t>I felt stressed in past 7 days [PROMIS]</w:t>
            </w:r>
            <w:commentRangeEnd w:id="81"/>
            <w:r w:rsidRPr="00595955">
              <w:rPr>
                <w:rStyle w:val="CommentReference"/>
              </w:rPr>
              <w:commentReference w:id="81"/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75FBB04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FF0000"/>
                <w:sz w:val="22"/>
                <w:szCs w:val="22"/>
              </w:rPr>
              <w:t>40764856</w:t>
            </w:r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53A6CD3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34216F69" w14:textId="2DD3618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8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411C8C94" w14:textId="264B5C52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7F49E76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51401C6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162325E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11679FD8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and I had fun together.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4F6BCEF3" w14:textId="40C8408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83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2000000003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75EF23E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8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F11524D" w14:textId="2151F3E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8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24251A0" w14:textId="01BBDCC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542642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0F0A18B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87E86D1" w14:textId="77777777" w:rsidTr="003D22EE">
        <w:trPr>
          <w:trHeight w:val="310"/>
        </w:trPr>
        <w:tc>
          <w:tcPr>
            <w:tcW w:w="5418" w:type="dxa"/>
          </w:tcPr>
          <w:p w14:paraId="7F33017B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and I had fun together.</w:t>
            </w:r>
          </w:p>
        </w:tc>
        <w:tc>
          <w:tcPr>
            <w:tcW w:w="1899" w:type="dxa"/>
          </w:tcPr>
          <w:p w14:paraId="62CCDADF" w14:textId="43BA957F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86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2000000003</w:t>
              </w:r>
            </w:ins>
          </w:p>
        </w:tc>
        <w:tc>
          <w:tcPr>
            <w:tcW w:w="900" w:type="dxa"/>
          </w:tcPr>
          <w:p w14:paraId="67F57B58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8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6AFAAE79" w14:textId="6005C52B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8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F89D31B" w14:textId="768F1A8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7574A17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1663AA0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07C7544" w14:textId="77777777" w:rsidTr="003D22EE">
        <w:trPr>
          <w:trHeight w:val="310"/>
        </w:trPr>
        <w:tc>
          <w:tcPr>
            <w:tcW w:w="5418" w:type="dxa"/>
          </w:tcPr>
          <w:p w14:paraId="7906C335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and I had fun together.</w:t>
            </w:r>
          </w:p>
        </w:tc>
        <w:tc>
          <w:tcPr>
            <w:tcW w:w="1899" w:type="dxa"/>
          </w:tcPr>
          <w:p w14:paraId="137BCCCE" w14:textId="6806011A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89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2000000003</w:t>
              </w:r>
            </w:ins>
          </w:p>
        </w:tc>
        <w:tc>
          <w:tcPr>
            <w:tcW w:w="900" w:type="dxa"/>
          </w:tcPr>
          <w:p w14:paraId="0F6CBAC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90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408190F" w14:textId="5869F8EF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91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9452F44" w14:textId="2E043F9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4E33238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1AE724D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B872F94" w14:textId="77777777" w:rsidTr="003D22EE">
        <w:trPr>
          <w:trHeight w:val="310"/>
        </w:trPr>
        <w:tc>
          <w:tcPr>
            <w:tcW w:w="5418" w:type="dxa"/>
          </w:tcPr>
          <w:p w14:paraId="31AB778A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and I had fun together.</w:t>
            </w:r>
          </w:p>
        </w:tc>
        <w:tc>
          <w:tcPr>
            <w:tcW w:w="1899" w:type="dxa"/>
          </w:tcPr>
          <w:p w14:paraId="1A15A7B3" w14:textId="496525BA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92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2000000003</w:t>
              </w:r>
            </w:ins>
          </w:p>
        </w:tc>
        <w:tc>
          <w:tcPr>
            <w:tcW w:w="900" w:type="dxa"/>
          </w:tcPr>
          <w:p w14:paraId="4BCF4B3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9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6B6DA3EF" w14:textId="747FBB64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94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A84E72D" w14:textId="75B63DCC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07A588A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747870A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6BD9200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1C392A7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and I had fun together.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581FE290" w14:textId="48651DE5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95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2000000003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5A43906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9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1D2880BF" w14:textId="6344F1F9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9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6D07439D" w14:textId="6836E628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4AB9BE7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52CCD2B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4CBB39E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0196CEB7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spent enough time with me.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1184E540" w14:textId="030BC5CB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98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2000000004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325B868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9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AD3A9FA" w14:textId="6703C707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0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C44591E" w14:textId="35DFEEA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651BD05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771391C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51B585E" w14:textId="77777777" w:rsidTr="003D22EE">
        <w:trPr>
          <w:trHeight w:val="310"/>
        </w:trPr>
        <w:tc>
          <w:tcPr>
            <w:tcW w:w="5418" w:type="dxa"/>
          </w:tcPr>
          <w:p w14:paraId="55B67CDA" w14:textId="77777777" w:rsidR="00C25FD2" w:rsidRPr="00595955" w:rsidRDefault="00C25FD2">
            <w:pPr>
              <w:rPr>
                <w:rFonts w:asciiTheme="majorHAnsi" w:eastAsiaTheme="majorEastAsia" w:hAnsiTheme="majorHAnsi" w:cstheme="majorBidi"/>
                <w:b/>
                <w:bCs/>
                <w:color w:val="345A8A" w:themeColor="accent1" w:themeShade="B5"/>
                <w:sz w:val="22"/>
                <w:szCs w:val="22"/>
              </w:rPr>
              <w:pPrChange w:id="101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spent enough time with me.</w:t>
            </w:r>
          </w:p>
        </w:tc>
        <w:tc>
          <w:tcPr>
            <w:tcW w:w="1899" w:type="dxa"/>
          </w:tcPr>
          <w:p w14:paraId="54E0A9D6" w14:textId="394D2B06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02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2000000004</w:t>
              </w:r>
            </w:ins>
          </w:p>
        </w:tc>
        <w:tc>
          <w:tcPr>
            <w:tcW w:w="900" w:type="dxa"/>
          </w:tcPr>
          <w:p w14:paraId="49E04D2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0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30083D25" w14:textId="16F75520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04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CFBFBC0" w14:textId="552CBAD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29F5CBE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559BCD2F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3A21B4C" w14:textId="77777777" w:rsidTr="003D22EE">
        <w:trPr>
          <w:trHeight w:val="310"/>
        </w:trPr>
        <w:tc>
          <w:tcPr>
            <w:tcW w:w="5418" w:type="dxa"/>
          </w:tcPr>
          <w:p w14:paraId="1519F541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spent enough time with me.</w:t>
            </w:r>
          </w:p>
        </w:tc>
        <w:tc>
          <w:tcPr>
            <w:tcW w:w="1899" w:type="dxa"/>
          </w:tcPr>
          <w:p w14:paraId="1FE26FB2" w14:textId="02106245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05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2000000004</w:t>
              </w:r>
            </w:ins>
          </w:p>
        </w:tc>
        <w:tc>
          <w:tcPr>
            <w:tcW w:w="900" w:type="dxa"/>
          </w:tcPr>
          <w:p w14:paraId="4CE3B22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0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7D56DE4" w14:textId="29897096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0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5636DF6E" w14:textId="471E7E05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1226679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665FC8A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3D19636" w14:textId="77777777" w:rsidTr="003D22EE">
        <w:trPr>
          <w:trHeight w:val="310"/>
        </w:trPr>
        <w:tc>
          <w:tcPr>
            <w:tcW w:w="5418" w:type="dxa"/>
          </w:tcPr>
          <w:p w14:paraId="7CFDD78C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spent enough time with me.</w:t>
            </w:r>
          </w:p>
        </w:tc>
        <w:tc>
          <w:tcPr>
            <w:tcW w:w="1899" w:type="dxa"/>
          </w:tcPr>
          <w:p w14:paraId="314304C1" w14:textId="3FCAC5D6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08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2000000004</w:t>
              </w:r>
            </w:ins>
          </w:p>
        </w:tc>
        <w:tc>
          <w:tcPr>
            <w:tcW w:w="900" w:type="dxa"/>
          </w:tcPr>
          <w:p w14:paraId="731A335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0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2964701" w14:textId="18B0FAAB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1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F3122B1" w14:textId="51E5A921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2B0CCB3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24DD2B4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E99B13C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2A7C6C89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spent enough time with me.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025C9239" w14:textId="2401BD5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11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2000000004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34624F0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4363D71D" w14:textId="588D333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1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3A7D98FB" w14:textId="0A2EE06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7F62A7D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06CD574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CAE06D0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393102F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parents listened to me.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284CACF5" w14:textId="5A82D55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13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2000000005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2093EEF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1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059D50C9" w14:textId="3BF358B8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1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6429FBD" w14:textId="68404B8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24F7101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35313AE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3F264797" w14:textId="77777777" w:rsidTr="003D22EE">
        <w:trPr>
          <w:trHeight w:val="310"/>
        </w:trPr>
        <w:tc>
          <w:tcPr>
            <w:tcW w:w="5418" w:type="dxa"/>
          </w:tcPr>
          <w:p w14:paraId="7B48314D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parents listened to me.</w:t>
            </w:r>
          </w:p>
        </w:tc>
        <w:tc>
          <w:tcPr>
            <w:tcW w:w="1899" w:type="dxa"/>
          </w:tcPr>
          <w:p w14:paraId="1B984BB7" w14:textId="68696566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16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2000000005</w:t>
              </w:r>
            </w:ins>
          </w:p>
        </w:tc>
        <w:tc>
          <w:tcPr>
            <w:tcW w:w="900" w:type="dxa"/>
          </w:tcPr>
          <w:p w14:paraId="3C9D5EF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1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F8DE969" w14:textId="019F4F1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1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7C50AEAC" w14:textId="7F30D5F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3E49FC3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375E7E7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570D518F" w14:textId="77777777" w:rsidTr="003D22EE">
        <w:trPr>
          <w:trHeight w:val="310"/>
        </w:trPr>
        <w:tc>
          <w:tcPr>
            <w:tcW w:w="5418" w:type="dxa"/>
          </w:tcPr>
          <w:p w14:paraId="3A9533B6" w14:textId="77777777" w:rsidR="00C25FD2" w:rsidRPr="00595955" w:rsidRDefault="00C25FD2">
            <w:pPr>
              <w:rPr>
                <w:rFonts w:asciiTheme="majorHAnsi" w:eastAsiaTheme="majorEastAsia" w:hAnsiTheme="majorHAnsi" w:cstheme="majorBidi"/>
                <w:b/>
                <w:bCs/>
                <w:color w:val="345A8A" w:themeColor="accent1" w:themeShade="B5"/>
                <w:sz w:val="22"/>
                <w:szCs w:val="22"/>
              </w:rPr>
              <w:pPrChange w:id="119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parents listened to me.</w:t>
            </w:r>
          </w:p>
        </w:tc>
        <w:tc>
          <w:tcPr>
            <w:tcW w:w="1899" w:type="dxa"/>
          </w:tcPr>
          <w:p w14:paraId="08EDAE61" w14:textId="2E63DCE3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20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2000000005</w:t>
              </w:r>
            </w:ins>
          </w:p>
        </w:tc>
        <w:tc>
          <w:tcPr>
            <w:tcW w:w="900" w:type="dxa"/>
          </w:tcPr>
          <w:p w14:paraId="214769E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21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EFC6E16" w14:textId="57AA847E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2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BB5776A" w14:textId="524011EC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0BB2EA7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69D9793F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0443915E" w14:textId="77777777" w:rsidTr="003D22EE">
        <w:trPr>
          <w:trHeight w:val="310"/>
        </w:trPr>
        <w:tc>
          <w:tcPr>
            <w:tcW w:w="5418" w:type="dxa"/>
          </w:tcPr>
          <w:p w14:paraId="34FEB577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parents listened to me.</w:t>
            </w:r>
          </w:p>
        </w:tc>
        <w:tc>
          <w:tcPr>
            <w:tcW w:w="1899" w:type="dxa"/>
          </w:tcPr>
          <w:p w14:paraId="2A8459E4" w14:textId="481DBA5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23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2000000005</w:t>
              </w:r>
            </w:ins>
          </w:p>
        </w:tc>
        <w:tc>
          <w:tcPr>
            <w:tcW w:w="900" w:type="dxa"/>
          </w:tcPr>
          <w:p w14:paraId="32795A7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2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DDB937A" w14:textId="43A9ACC4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2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7491655E" w14:textId="35183CA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08EABFF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30D2062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F7FE86D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2F2C6C49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parents listened to me.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5642FBA5" w14:textId="37829F8E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26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2000000005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62BCBB9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2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34CAD177" w14:textId="5F55BC15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2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D7550BD" w14:textId="6BB5B41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8A76E6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6A43361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189A0EA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59047B08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helped with my problems.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1BF0CF27" w14:textId="39F8A8C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29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2000000006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0047DE9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30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E7E5576" w14:textId="771D6C82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31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0321A85" w14:textId="63D2867D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45876662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D3042D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  <w:pPrChange w:id="132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3F81619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8EFABC1" w14:textId="77777777" w:rsidTr="003D22EE">
        <w:trPr>
          <w:trHeight w:val="310"/>
        </w:trPr>
        <w:tc>
          <w:tcPr>
            <w:tcW w:w="5418" w:type="dxa"/>
          </w:tcPr>
          <w:p w14:paraId="77EF20A6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helped with my problems.</w:t>
            </w:r>
          </w:p>
        </w:tc>
        <w:tc>
          <w:tcPr>
            <w:tcW w:w="1899" w:type="dxa"/>
          </w:tcPr>
          <w:p w14:paraId="2BC472DF" w14:textId="08C14B81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33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2000000006</w:t>
              </w:r>
            </w:ins>
          </w:p>
        </w:tc>
        <w:tc>
          <w:tcPr>
            <w:tcW w:w="900" w:type="dxa"/>
          </w:tcPr>
          <w:p w14:paraId="2A77A48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3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18341D8F" w14:textId="3ED8B33C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3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AEF04B7" w14:textId="6FA1407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45876672</w:t>
            </w:r>
          </w:p>
        </w:tc>
        <w:tc>
          <w:tcPr>
            <w:tcW w:w="1721" w:type="dxa"/>
          </w:tcPr>
          <w:p w14:paraId="4E94B32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3050" w:type="dxa"/>
          </w:tcPr>
          <w:p w14:paraId="39A8B9E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69F75113" w14:textId="77777777" w:rsidTr="003D22EE">
        <w:trPr>
          <w:trHeight w:val="310"/>
        </w:trPr>
        <w:tc>
          <w:tcPr>
            <w:tcW w:w="5418" w:type="dxa"/>
          </w:tcPr>
          <w:p w14:paraId="3D9CDBBD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helped with my problems.</w:t>
            </w:r>
          </w:p>
        </w:tc>
        <w:tc>
          <w:tcPr>
            <w:tcW w:w="1899" w:type="dxa"/>
          </w:tcPr>
          <w:p w14:paraId="45A6A638" w14:textId="7A7A409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36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2000000006</w:t>
              </w:r>
            </w:ins>
          </w:p>
        </w:tc>
        <w:tc>
          <w:tcPr>
            <w:tcW w:w="900" w:type="dxa"/>
          </w:tcPr>
          <w:p w14:paraId="254393E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3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2524649E" w14:textId="1A60CFF4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3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2C8DCB6D" w14:textId="225EAD2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45882528</w:t>
            </w:r>
          </w:p>
        </w:tc>
        <w:tc>
          <w:tcPr>
            <w:tcW w:w="1721" w:type="dxa"/>
          </w:tcPr>
          <w:p w14:paraId="56C1EB8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050" w:type="dxa"/>
          </w:tcPr>
          <w:p w14:paraId="6874F56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40026B06" w14:textId="77777777" w:rsidTr="003D22EE">
        <w:trPr>
          <w:trHeight w:val="310"/>
        </w:trPr>
        <w:tc>
          <w:tcPr>
            <w:tcW w:w="5418" w:type="dxa"/>
          </w:tcPr>
          <w:p w14:paraId="4FEE2BE1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helped with my problems.</w:t>
            </w:r>
          </w:p>
        </w:tc>
        <w:tc>
          <w:tcPr>
            <w:tcW w:w="1899" w:type="dxa"/>
          </w:tcPr>
          <w:p w14:paraId="7F1638BE" w14:textId="3F0CF1EB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39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2000000006</w:t>
              </w:r>
            </w:ins>
          </w:p>
        </w:tc>
        <w:tc>
          <w:tcPr>
            <w:tcW w:w="900" w:type="dxa"/>
          </w:tcPr>
          <w:p w14:paraId="128BC158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40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1BDFF08" w14:textId="0F167E3D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41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16850B3D" w14:textId="0034B98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45884455</w:t>
            </w:r>
          </w:p>
        </w:tc>
        <w:tc>
          <w:tcPr>
            <w:tcW w:w="1721" w:type="dxa"/>
          </w:tcPr>
          <w:p w14:paraId="090CD47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2"/>
                <w:szCs w:val="22"/>
              </w:rPr>
              <w:pPrChange w:id="142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3050" w:type="dxa"/>
          </w:tcPr>
          <w:p w14:paraId="4C3FA0A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2731A06D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37D0AEE8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 w:cs="Times New Roman"/>
                <w:sz w:val="22"/>
                <w:szCs w:val="22"/>
              </w:rPr>
              <w:t>My family helped with my problems.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5BD2B912" w14:textId="6EA99105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43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2000000006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3E12C99F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4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659F3EEB" w14:textId="6CF59F48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4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1CDA9AE" w14:textId="70ED95F8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45882536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79F37F0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0D5C40E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LOINC</w:t>
            </w:r>
          </w:p>
        </w:tc>
      </w:tr>
      <w:tr w:rsidR="003D22EE" w:rsidRPr="00730291" w14:paraId="1687ECFE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  <w:bottom w:val="single" w:sz="24" w:space="0" w:color="auto"/>
            </w:tcBorders>
          </w:tcPr>
          <w:p w14:paraId="35E44147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>How old were you at your last birthday?</w:t>
            </w:r>
          </w:p>
        </w:tc>
        <w:tc>
          <w:tcPr>
            <w:tcW w:w="1899" w:type="dxa"/>
            <w:tcBorders>
              <w:top w:val="single" w:sz="24" w:space="0" w:color="auto"/>
              <w:bottom w:val="single" w:sz="24" w:space="0" w:color="auto"/>
            </w:tcBorders>
          </w:tcPr>
          <w:p w14:paraId="10A905CE" w14:textId="2D281EC9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46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2000000007</w:t>
              </w:r>
            </w:ins>
          </w:p>
        </w:tc>
        <w:tc>
          <w:tcPr>
            <w:tcW w:w="900" w:type="dxa"/>
            <w:tcBorders>
              <w:top w:val="single" w:sz="24" w:space="0" w:color="auto"/>
              <w:bottom w:val="single" w:sz="24" w:space="0" w:color="auto"/>
            </w:tcBorders>
          </w:tcPr>
          <w:p w14:paraId="3F506E7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4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  <w:bottom w:val="single" w:sz="24" w:space="0" w:color="auto"/>
            </w:tcBorders>
          </w:tcPr>
          <w:p w14:paraId="3F960DF9" w14:textId="25EC850B" w:rsidR="00C25FD2" w:rsidRDefault="00C25FD2" w:rsidP="007011BC">
            <w:pPr>
              <w:rPr>
                <w:rFonts w:asciiTheme="majorHAnsi" w:hAnsiTheme="majorHAnsi"/>
                <w:sz w:val="22"/>
                <w:szCs w:val="22"/>
              </w:rPr>
            </w:pPr>
            <w:ins w:id="14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  <w:bottom w:val="single" w:sz="24" w:space="0" w:color="auto"/>
            </w:tcBorders>
          </w:tcPr>
          <w:p w14:paraId="0BAB1278" w14:textId="293DB6AF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49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2000000015</w:t>
              </w:r>
            </w:ins>
          </w:p>
        </w:tc>
        <w:tc>
          <w:tcPr>
            <w:tcW w:w="1721" w:type="dxa"/>
            <w:tcBorders>
              <w:top w:val="single" w:sz="24" w:space="0" w:color="auto"/>
              <w:bottom w:val="single" w:sz="24" w:space="0" w:color="auto"/>
            </w:tcBorders>
          </w:tcPr>
          <w:p w14:paraId="3CF0386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[Num</w:t>
            </w:r>
            <w:r>
              <w:rPr>
                <w:rFonts w:asciiTheme="majorHAnsi" w:hAnsiTheme="majorHAnsi"/>
                <w:sz w:val="22"/>
                <w:szCs w:val="22"/>
              </w:rPr>
              <w:t>b</w:t>
            </w:r>
            <w:r w:rsidRPr="00730291">
              <w:rPr>
                <w:rFonts w:asciiTheme="majorHAnsi" w:hAnsiTheme="majorHAnsi"/>
                <w:sz w:val="22"/>
                <w:szCs w:val="22"/>
              </w:rPr>
              <w:t>er – Age in Years]</w:t>
            </w:r>
          </w:p>
        </w:tc>
        <w:tc>
          <w:tcPr>
            <w:tcW w:w="3050" w:type="dxa"/>
            <w:tcBorders>
              <w:top w:val="single" w:sz="24" w:space="0" w:color="auto"/>
              <w:bottom w:val="single" w:sz="24" w:space="0" w:color="auto"/>
            </w:tcBorders>
          </w:tcPr>
          <w:p w14:paraId="66B05A5F" w14:textId="77777777" w:rsidR="00C25FD2" w:rsidRPr="00730291" w:rsidRDefault="00C25FD2">
            <w:pPr>
              <w:rPr>
                <w:rFonts w:asciiTheme="majorHAnsi" w:eastAsiaTheme="majorEastAsia" w:hAnsiTheme="majorHAnsi" w:cstheme="majorBidi"/>
                <w:b/>
                <w:bCs/>
                <w:color w:val="345A8A" w:themeColor="accent1" w:themeShade="B5"/>
                <w:sz w:val="22"/>
                <w:szCs w:val="22"/>
              </w:rPr>
              <w:pPrChange w:id="150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</w:p>
        </w:tc>
      </w:tr>
      <w:tr w:rsidR="003D22EE" w:rsidRPr="00730291" w14:paraId="228CD939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779B9720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>What gender do you identify with?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27019213" w14:textId="77473F59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51" w:author="Burrows, Evanette K" w:date="2015-07-29T15:00:00Z">
              <w:r>
                <w:rPr>
                  <w:rFonts w:asciiTheme="majorHAnsi" w:hAnsiTheme="majorHAnsi"/>
                  <w:sz w:val="22"/>
                  <w:szCs w:val="22"/>
                </w:rPr>
                <w:t>2000000008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024DA8A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5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5538F4D1" w14:textId="7DB8C272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5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84C395A" w14:textId="7AA2DE5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45880669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F41295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Male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21DC7BF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2D7CC7B8" w14:textId="77777777" w:rsidTr="003D22EE">
        <w:trPr>
          <w:trHeight w:val="310"/>
        </w:trPr>
        <w:tc>
          <w:tcPr>
            <w:tcW w:w="5418" w:type="dxa"/>
          </w:tcPr>
          <w:p w14:paraId="10762A6A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>What gender do you identify with?</w:t>
            </w:r>
          </w:p>
        </w:tc>
        <w:tc>
          <w:tcPr>
            <w:tcW w:w="1899" w:type="dxa"/>
          </w:tcPr>
          <w:p w14:paraId="2045DBA8" w14:textId="55167B93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54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2000000008</w:t>
              </w:r>
            </w:ins>
          </w:p>
        </w:tc>
        <w:tc>
          <w:tcPr>
            <w:tcW w:w="900" w:type="dxa"/>
          </w:tcPr>
          <w:p w14:paraId="330889E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55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AE65EB5" w14:textId="34088C3F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56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99E7260" w14:textId="0514D2C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45878463</w:t>
            </w:r>
          </w:p>
        </w:tc>
        <w:tc>
          <w:tcPr>
            <w:tcW w:w="1721" w:type="dxa"/>
          </w:tcPr>
          <w:p w14:paraId="7E96AD7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Female</w:t>
            </w:r>
          </w:p>
        </w:tc>
        <w:tc>
          <w:tcPr>
            <w:tcW w:w="3050" w:type="dxa"/>
          </w:tcPr>
          <w:p w14:paraId="7589408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792206F8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2706A780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>What gender do you identify with?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4554A22E" w14:textId="5A8F8FCA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57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2000000008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5ADE9FE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5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245EF28A" w14:textId="46F9180A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59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29A8DE39" w14:textId="42CBED6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44814649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4E61F5D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Other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1F22123A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0A4C27D3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2972585F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 xml:space="preserve">To which racial or ethnic group(s) do you </w:t>
            </w:r>
            <w:r w:rsidRPr="00595955">
              <w:rPr>
                <w:rFonts w:asciiTheme="majorHAnsi" w:hAnsiTheme="majorHAnsi"/>
                <w:i/>
                <w:sz w:val="22"/>
                <w:szCs w:val="22"/>
              </w:rPr>
              <w:t>most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 xml:space="preserve"> identify?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22B50D27" w14:textId="02809F7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60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2000000009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16C66670" w14:textId="601B0B42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61" w:author="Burrows, Evanette K" w:date="2015-07-24T14:25:00Z">
              <w:r>
                <w:rPr>
                  <w:rFonts w:asciiTheme="majorHAnsi" w:hAnsiTheme="majorHAnsi"/>
                  <w:sz w:val="22"/>
                  <w:szCs w:val="22"/>
                </w:rPr>
                <w:t>LOINC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  <w:shd w:val="clear" w:color="auto" w:fill="FFFF00"/>
          </w:tcPr>
          <w:p w14:paraId="2566B1B8" w14:textId="5D1C1897" w:rsidR="00C25FD2" w:rsidRDefault="00C25FD2" w:rsidP="007011B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ins w:id="16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  <w:shd w:val="clear" w:color="auto" w:fill="FFFF00"/>
          </w:tcPr>
          <w:p w14:paraId="5454A549" w14:textId="698B707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63" w:author="Burrows, Evanette K" w:date="2015-07-24T13:03:00Z">
              <w:r>
                <w:rPr>
                  <w:rFonts w:ascii="Menlo Regular" w:hAnsi="Menlo Regular" w:cs="Menlo Regular"/>
                  <w:color w:val="000000"/>
                  <w:sz w:val="22"/>
                  <w:szCs w:val="22"/>
                </w:rPr>
                <w:t>45880773</w:t>
              </w:r>
            </w:ins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E55D01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African American</w:t>
            </w:r>
          </w:p>
        </w:tc>
        <w:tc>
          <w:tcPr>
            <w:tcW w:w="3050" w:type="dxa"/>
            <w:tcBorders>
              <w:top w:val="single" w:sz="24" w:space="0" w:color="auto"/>
            </w:tcBorders>
            <w:shd w:val="clear" w:color="auto" w:fill="auto"/>
          </w:tcPr>
          <w:p w14:paraId="4D1DC645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6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334E007E" w14:textId="77777777" w:rsidTr="003D22EE">
        <w:trPr>
          <w:trHeight w:val="310"/>
        </w:trPr>
        <w:tc>
          <w:tcPr>
            <w:tcW w:w="5418" w:type="dxa"/>
          </w:tcPr>
          <w:p w14:paraId="26A08C91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 xml:space="preserve">To which racial or ethnic group(s) do you </w:t>
            </w:r>
            <w:r w:rsidRPr="00595955">
              <w:rPr>
                <w:rFonts w:asciiTheme="majorHAnsi" w:hAnsiTheme="majorHAnsi"/>
                <w:i/>
                <w:sz w:val="22"/>
                <w:szCs w:val="22"/>
              </w:rPr>
              <w:t>most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 xml:space="preserve"> identify?</w:t>
            </w:r>
          </w:p>
        </w:tc>
        <w:tc>
          <w:tcPr>
            <w:tcW w:w="1899" w:type="dxa"/>
          </w:tcPr>
          <w:p w14:paraId="783D5204" w14:textId="759D8AC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65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2000000009</w:t>
              </w:r>
            </w:ins>
          </w:p>
        </w:tc>
        <w:tc>
          <w:tcPr>
            <w:tcW w:w="900" w:type="dxa"/>
          </w:tcPr>
          <w:p w14:paraId="63805E42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6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3135B969" w14:textId="19E83458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6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EACFF17" w14:textId="6FBC989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45879439</w:t>
            </w:r>
          </w:p>
        </w:tc>
        <w:tc>
          <w:tcPr>
            <w:tcW w:w="1721" w:type="dxa"/>
          </w:tcPr>
          <w:p w14:paraId="5DC2EB8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3050" w:type="dxa"/>
          </w:tcPr>
          <w:p w14:paraId="19D2492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25E6ACF2" w14:textId="77777777" w:rsidTr="003D22EE">
        <w:trPr>
          <w:trHeight w:val="310"/>
        </w:trPr>
        <w:tc>
          <w:tcPr>
            <w:tcW w:w="5418" w:type="dxa"/>
          </w:tcPr>
          <w:p w14:paraId="52759DA4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 xml:space="preserve">To which racial or ethnic group(s) do you </w:t>
            </w:r>
            <w:r w:rsidRPr="00595955">
              <w:rPr>
                <w:rFonts w:asciiTheme="majorHAnsi" w:hAnsiTheme="majorHAnsi"/>
                <w:i/>
                <w:sz w:val="22"/>
                <w:szCs w:val="22"/>
              </w:rPr>
              <w:t>most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 xml:space="preserve"> identify?</w:t>
            </w:r>
          </w:p>
        </w:tc>
        <w:tc>
          <w:tcPr>
            <w:tcW w:w="1899" w:type="dxa"/>
          </w:tcPr>
          <w:p w14:paraId="052D7B71" w14:textId="37E1E6C9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68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2000000009</w:t>
              </w:r>
            </w:ins>
          </w:p>
        </w:tc>
        <w:tc>
          <w:tcPr>
            <w:tcW w:w="900" w:type="dxa"/>
          </w:tcPr>
          <w:p w14:paraId="3CE54FE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6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3681A66" w14:textId="7C2CE57D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70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44363C8F" w14:textId="7516B69A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45877987</w:t>
            </w:r>
          </w:p>
        </w:tc>
        <w:tc>
          <w:tcPr>
            <w:tcW w:w="1721" w:type="dxa"/>
          </w:tcPr>
          <w:p w14:paraId="6FBE214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3050" w:type="dxa"/>
          </w:tcPr>
          <w:p w14:paraId="6C0F66C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0E539A1A" w14:textId="77777777" w:rsidTr="003D22EE">
        <w:trPr>
          <w:trHeight w:val="310"/>
        </w:trPr>
        <w:tc>
          <w:tcPr>
            <w:tcW w:w="5418" w:type="dxa"/>
          </w:tcPr>
          <w:p w14:paraId="1D8592DD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 xml:space="preserve">To which racial or ethnic group(s) do you </w:t>
            </w:r>
            <w:r w:rsidRPr="00595955">
              <w:rPr>
                <w:rFonts w:asciiTheme="majorHAnsi" w:hAnsiTheme="majorHAnsi"/>
                <w:i/>
                <w:sz w:val="22"/>
                <w:szCs w:val="22"/>
              </w:rPr>
              <w:t>most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 xml:space="preserve"> identify?</w:t>
            </w:r>
          </w:p>
        </w:tc>
        <w:tc>
          <w:tcPr>
            <w:tcW w:w="1899" w:type="dxa"/>
          </w:tcPr>
          <w:p w14:paraId="285FDEAF" w14:textId="705F7579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71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2000000009</w:t>
              </w:r>
            </w:ins>
          </w:p>
        </w:tc>
        <w:tc>
          <w:tcPr>
            <w:tcW w:w="900" w:type="dxa"/>
          </w:tcPr>
          <w:p w14:paraId="00EEB47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7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AD89B1D" w14:textId="616CDE39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7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08E31B7" w14:textId="4BC9769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45882065</w:t>
            </w:r>
          </w:p>
        </w:tc>
        <w:tc>
          <w:tcPr>
            <w:tcW w:w="1721" w:type="dxa"/>
          </w:tcPr>
          <w:p w14:paraId="4A16165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3050" w:type="dxa"/>
          </w:tcPr>
          <w:p w14:paraId="4C6308C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3441BDCD" w14:textId="77777777" w:rsidTr="003D22EE">
        <w:trPr>
          <w:trHeight w:val="310"/>
        </w:trPr>
        <w:tc>
          <w:tcPr>
            <w:tcW w:w="5418" w:type="dxa"/>
          </w:tcPr>
          <w:p w14:paraId="384B7D96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 xml:space="preserve">To which racial or ethnic group(s) do you </w:t>
            </w:r>
            <w:r w:rsidRPr="00595955">
              <w:rPr>
                <w:rFonts w:asciiTheme="majorHAnsi" w:hAnsiTheme="majorHAnsi"/>
                <w:i/>
                <w:sz w:val="22"/>
                <w:szCs w:val="22"/>
              </w:rPr>
              <w:t>most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 xml:space="preserve"> identify?</w:t>
            </w:r>
          </w:p>
        </w:tc>
        <w:tc>
          <w:tcPr>
            <w:tcW w:w="1899" w:type="dxa"/>
          </w:tcPr>
          <w:p w14:paraId="431DA86D" w14:textId="192A959A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74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2000000009</w:t>
              </w:r>
            </w:ins>
          </w:p>
        </w:tc>
        <w:tc>
          <w:tcPr>
            <w:tcW w:w="900" w:type="dxa"/>
          </w:tcPr>
          <w:p w14:paraId="63D33BA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75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DC07A29" w14:textId="28962D9D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76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39A38E1E" w14:textId="32C369D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45877442</w:t>
            </w:r>
          </w:p>
        </w:tc>
        <w:tc>
          <w:tcPr>
            <w:tcW w:w="1721" w:type="dxa"/>
          </w:tcPr>
          <w:p w14:paraId="528FEDB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3050" w:type="dxa"/>
          </w:tcPr>
          <w:p w14:paraId="769E5C2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1C85ACE5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591B2A87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sz w:val="22"/>
                <w:szCs w:val="22"/>
              </w:rPr>
              <w:t xml:space="preserve">To which racial or ethnic group(s) do you </w:t>
            </w:r>
            <w:r w:rsidRPr="00595955">
              <w:rPr>
                <w:rFonts w:asciiTheme="majorHAnsi" w:hAnsiTheme="majorHAnsi"/>
                <w:i/>
                <w:sz w:val="22"/>
                <w:szCs w:val="22"/>
              </w:rPr>
              <w:t>most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 xml:space="preserve"> identify?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023B5AB5" w14:textId="11B9E521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77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2000000009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3A13872E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7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279762CF" w14:textId="2460B202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79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1A35B6BF" w14:textId="2C1B1F95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44814649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9B08F5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25788B5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PCORnet</w:t>
            </w:r>
          </w:p>
        </w:tc>
      </w:tr>
      <w:tr w:rsidR="003D22EE" w:rsidRPr="00730291" w14:paraId="32FC9DF3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4F469A71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What is the marital status of your main caregiver(s)?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629FC54E" w14:textId="1AE22C49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80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2000000010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26611C87" w14:textId="4E22D82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81" w:author="Burrows, Evanette K" w:date="2015-07-24T14:15:00Z">
              <w:r>
                <w:rPr>
                  <w:rFonts w:asciiTheme="majorHAnsi" w:hAnsiTheme="majorHAnsi"/>
                  <w:sz w:val="22"/>
                  <w:szCs w:val="22"/>
                </w:rPr>
                <w:t>SNOMED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12F2A41" w14:textId="2C99C5A1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8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6901CB0" w14:textId="75B66435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45879879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1A98E3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30C28F34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255CB591" w14:textId="77777777" w:rsidTr="003D22EE">
        <w:trPr>
          <w:trHeight w:val="310"/>
        </w:trPr>
        <w:tc>
          <w:tcPr>
            <w:tcW w:w="5418" w:type="dxa"/>
          </w:tcPr>
          <w:p w14:paraId="204447E0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What is the marital status of your main caregiver(s)?</w:t>
            </w:r>
          </w:p>
        </w:tc>
        <w:tc>
          <w:tcPr>
            <w:tcW w:w="1899" w:type="dxa"/>
          </w:tcPr>
          <w:p w14:paraId="7686129F" w14:textId="7DFDB3CD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83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2000000010</w:t>
              </w:r>
            </w:ins>
          </w:p>
        </w:tc>
        <w:tc>
          <w:tcPr>
            <w:tcW w:w="900" w:type="dxa"/>
          </w:tcPr>
          <w:p w14:paraId="10854B16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8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57AC5080" w14:textId="223F6F3B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85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49E3F11" w14:textId="3974FA1F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45876756</w:t>
            </w:r>
          </w:p>
        </w:tc>
        <w:tc>
          <w:tcPr>
            <w:tcW w:w="1721" w:type="dxa"/>
          </w:tcPr>
          <w:p w14:paraId="25E6523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3050" w:type="dxa"/>
          </w:tcPr>
          <w:p w14:paraId="0FED803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59801C9F" w14:textId="77777777" w:rsidTr="003D22EE">
        <w:trPr>
          <w:trHeight w:val="310"/>
        </w:trPr>
        <w:tc>
          <w:tcPr>
            <w:tcW w:w="5418" w:type="dxa"/>
          </w:tcPr>
          <w:p w14:paraId="70AE519E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What is the marital status of your main caregiver(s)?</w:t>
            </w:r>
          </w:p>
        </w:tc>
        <w:tc>
          <w:tcPr>
            <w:tcW w:w="1899" w:type="dxa"/>
          </w:tcPr>
          <w:p w14:paraId="6A7E0159" w14:textId="08E7CD64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86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2000000010</w:t>
              </w:r>
            </w:ins>
          </w:p>
        </w:tc>
        <w:tc>
          <w:tcPr>
            <w:tcW w:w="900" w:type="dxa"/>
          </w:tcPr>
          <w:p w14:paraId="7F06A359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8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shd w:val="clear" w:color="auto" w:fill="FFFF00"/>
          </w:tcPr>
          <w:p w14:paraId="76331D29" w14:textId="769AF7AF" w:rsidR="00C25FD2" w:rsidRDefault="00C25FD2" w:rsidP="007011B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ins w:id="188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shd w:val="clear" w:color="auto" w:fill="FFFF00"/>
          </w:tcPr>
          <w:p w14:paraId="3CB57C60" w14:textId="08992528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89" w:author="Burrows, Evanette K" w:date="2015-07-24T13:04:00Z">
              <w:r>
                <w:rPr>
                  <w:rFonts w:ascii="Menlo Regular" w:hAnsi="Menlo Regular" w:cs="Menlo Regular"/>
                  <w:color w:val="000000"/>
                  <w:sz w:val="22"/>
                  <w:szCs w:val="22"/>
                </w:rPr>
                <w:t>45879082</w:t>
              </w:r>
            </w:ins>
          </w:p>
        </w:tc>
        <w:tc>
          <w:tcPr>
            <w:tcW w:w="1721" w:type="dxa"/>
          </w:tcPr>
          <w:p w14:paraId="1971503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Divorced/Separated</w:t>
            </w:r>
          </w:p>
        </w:tc>
        <w:tc>
          <w:tcPr>
            <w:tcW w:w="3050" w:type="dxa"/>
            <w:shd w:val="clear" w:color="auto" w:fill="auto"/>
          </w:tcPr>
          <w:p w14:paraId="2B1ED93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47945D92" w14:textId="77777777" w:rsidTr="003D22EE">
        <w:trPr>
          <w:trHeight w:val="310"/>
        </w:trPr>
        <w:tc>
          <w:tcPr>
            <w:tcW w:w="5418" w:type="dxa"/>
          </w:tcPr>
          <w:p w14:paraId="22D6F374" w14:textId="77777777" w:rsidR="00C25FD2" w:rsidRPr="00595955" w:rsidRDefault="00C25FD2">
            <w:pPr>
              <w:rPr>
                <w:rFonts w:asciiTheme="majorHAnsi" w:eastAsiaTheme="majorEastAsia" w:hAnsiTheme="majorHAnsi" w:cstheme="majorBidi"/>
                <w:b/>
                <w:bCs/>
                <w:color w:val="345A8A" w:themeColor="accent1" w:themeShade="B5"/>
                <w:sz w:val="22"/>
                <w:szCs w:val="22"/>
              </w:rPr>
              <w:pPrChange w:id="190" w:author="Burrows, Evanette K" w:date="2015-07-29T15:54:00Z">
                <w:pPr>
                  <w:keepNext/>
                  <w:keepLines/>
                  <w:spacing w:before="480"/>
                  <w:outlineLvl w:val="0"/>
                </w:pPr>
              </w:pPrChange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What is the marital status of your main caregiver(s)?</w:t>
            </w:r>
          </w:p>
        </w:tc>
        <w:tc>
          <w:tcPr>
            <w:tcW w:w="1899" w:type="dxa"/>
          </w:tcPr>
          <w:p w14:paraId="2B466E00" w14:textId="3FBF2A01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91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2000000010</w:t>
              </w:r>
            </w:ins>
          </w:p>
        </w:tc>
        <w:tc>
          <w:tcPr>
            <w:tcW w:w="900" w:type="dxa"/>
          </w:tcPr>
          <w:p w14:paraId="47F6CD1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9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73DD3FF8" w14:textId="321CD8D4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93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</w:tcPr>
          <w:p w14:paraId="6225E190" w14:textId="21F29F7D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45883711</w:t>
            </w:r>
          </w:p>
        </w:tc>
        <w:tc>
          <w:tcPr>
            <w:tcW w:w="1721" w:type="dxa"/>
          </w:tcPr>
          <w:p w14:paraId="624B29B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3050" w:type="dxa"/>
          </w:tcPr>
          <w:p w14:paraId="788CAB4B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0237E200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21D697A9" w14:textId="77777777" w:rsidR="00C25FD2" w:rsidRPr="00595955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What is the marital status of your main caregiver(s)?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4084FE45" w14:textId="23BB3671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94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2000000010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491B68A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95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3F6812B3" w14:textId="17B7185B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96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3B8B4C87" w14:textId="09EC0AD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44814649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6A0399CD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2730479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PCORnet</w:t>
            </w:r>
          </w:p>
        </w:tc>
      </w:tr>
      <w:tr w:rsidR="003D22EE" w:rsidRPr="00730291" w14:paraId="09E47717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34E5C190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Do you live or spend a significant amount of time in more than one home?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6D3F878E" w14:textId="4F9CF6C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197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2000000011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3940460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19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7875B2C" w14:textId="662E1EA4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199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71CC371D" w14:textId="16A232E6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45877994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26B3DEF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2733D0F8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0F44019F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1CB95B4A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Do you live or spend a significant amount of time in more than one home?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0DEFE6A0" w14:textId="167750F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00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2000000011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476F3934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01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4632330" w14:textId="125A73A4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0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10F258C2" w14:textId="4EC19AF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45878245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C43CE4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104DAF1F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51A31475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3EFEDD92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yes, 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>does spending significant time in multiple houses impact your ability to maintain a healthy lifestyle?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5286F557" w14:textId="2DB26469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03" w:author="Burrows, Evanette K" w:date="2015-07-29T15:01:00Z">
              <w:r>
                <w:rPr>
                  <w:rFonts w:asciiTheme="majorHAnsi" w:hAnsiTheme="majorHAnsi"/>
                  <w:sz w:val="22"/>
                  <w:szCs w:val="22"/>
                </w:rPr>
                <w:t>2000000012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1E7EF980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D8BEEA4" w14:textId="331309EF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04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083676C0" w14:textId="1A49D563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45877994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2C764FA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51DACAC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24395EB8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78549B40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If yes, </w:t>
            </w:r>
            <w:r w:rsidRPr="00595955">
              <w:rPr>
                <w:rFonts w:asciiTheme="majorHAnsi" w:hAnsiTheme="majorHAnsi"/>
                <w:sz w:val="22"/>
                <w:szCs w:val="22"/>
              </w:rPr>
              <w:t>does spending significant time in multiple houses impact your ability to maintain a healthy lifestyle?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60D4E2C7" w14:textId="247147A6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05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2000000012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620CE84C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0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137B367A" w14:textId="7C70E7DE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07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24389D0E" w14:textId="1C4EBB7C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45878245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2AEDD5B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012C86BB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78963EC2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47F387D2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64AE537F" w14:textId="21AEBD40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08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0EC62D52" w14:textId="6B39BAD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09" w:author="Burrows, Evanette K" w:date="2015-07-24T14:26:00Z">
              <w:r>
                <w:rPr>
                  <w:rFonts w:asciiTheme="majorHAnsi" w:hAnsiTheme="majorHAnsi"/>
                  <w:sz w:val="22"/>
                  <w:szCs w:val="22"/>
                </w:rPr>
                <w:t>LOINC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CB1489E" w14:textId="00A5191E" w:rsidR="00C25FD2" w:rsidRDefault="00C25FD2" w:rsidP="007011B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ins w:id="210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3C551C4" w14:textId="78E5A32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11" w:author="Burrows, Evanette K" w:date="2015-07-24T13:05:00Z">
              <w:r>
                <w:rPr>
                  <w:rFonts w:ascii="Menlo Regular" w:hAnsi="Menlo Regular" w:cs="Menlo Regular"/>
                  <w:color w:val="000000"/>
                  <w:sz w:val="22"/>
                  <w:szCs w:val="22"/>
                </w:rPr>
                <w:t>45883183</w:t>
              </w:r>
            </w:ins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23DEC82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34B0AAD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1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06339F45" w14:textId="77777777" w:rsidTr="003D22EE">
        <w:trPr>
          <w:trHeight w:val="310"/>
        </w:trPr>
        <w:tc>
          <w:tcPr>
            <w:tcW w:w="5418" w:type="dxa"/>
          </w:tcPr>
          <w:p w14:paraId="36F29E13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</w:tcPr>
          <w:p w14:paraId="14A713A6" w14:textId="2F8FE80D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13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68A98B7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1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23AA5CE" w14:textId="083B324E" w:rsidR="00C25FD2" w:rsidRDefault="00C25FD2" w:rsidP="007011B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ins w:id="215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4B591F7D" w14:textId="583B9E74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16" w:author="Burrows, Evanette K" w:date="2015-07-24T13:05:00Z">
              <w:r>
                <w:rPr>
                  <w:rFonts w:ascii="Menlo Regular" w:hAnsi="Menlo Regular" w:cs="Menlo Regular"/>
                  <w:color w:val="000000"/>
                  <w:sz w:val="22"/>
                  <w:szCs w:val="22"/>
                </w:rPr>
                <w:t>45883182</w:t>
              </w:r>
            </w:ins>
          </w:p>
        </w:tc>
        <w:tc>
          <w:tcPr>
            <w:tcW w:w="1721" w:type="dxa"/>
          </w:tcPr>
          <w:p w14:paraId="3519D986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Father</w:t>
            </w:r>
          </w:p>
        </w:tc>
        <w:tc>
          <w:tcPr>
            <w:tcW w:w="3050" w:type="dxa"/>
          </w:tcPr>
          <w:p w14:paraId="3BBABEB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1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13C7D037" w14:textId="77777777" w:rsidTr="003D22EE">
        <w:trPr>
          <w:trHeight w:val="310"/>
        </w:trPr>
        <w:tc>
          <w:tcPr>
            <w:tcW w:w="5418" w:type="dxa"/>
          </w:tcPr>
          <w:p w14:paraId="0571C84D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</w:tcPr>
          <w:p w14:paraId="791DE838" w14:textId="3EC610BE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18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0B6299A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1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18C02260" w14:textId="0954FF4A" w:rsidR="00C25FD2" w:rsidRDefault="00C25FD2" w:rsidP="007011BC">
            <w:pPr>
              <w:rPr>
                <w:rFonts w:asciiTheme="majorHAnsi" w:hAnsiTheme="majorHAnsi"/>
                <w:sz w:val="22"/>
                <w:szCs w:val="22"/>
              </w:rPr>
            </w:pPr>
            <w:ins w:id="220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60ADE932" w14:textId="1EF78543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21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2000000016</w:t>
              </w:r>
            </w:ins>
          </w:p>
        </w:tc>
        <w:tc>
          <w:tcPr>
            <w:tcW w:w="1721" w:type="dxa"/>
          </w:tcPr>
          <w:p w14:paraId="0AD8063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Step-Parent</w:t>
            </w:r>
          </w:p>
        </w:tc>
        <w:tc>
          <w:tcPr>
            <w:tcW w:w="3050" w:type="dxa"/>
          </w:tcPr>
          <w:p w14:paraId="1C737121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2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58756360" w14:textId="77777777" w:rsidTr="003D22EE">
        <w:trPr>
          <w:trHeight w:val="310"/>
        </w:trPr>
        <w:tc>
          <w:tcPr>
            <w:tcW w:w="5418" w:type="dxa"/>
          </w:tcPr>
          <w:p w14:paraId="738B7D8F" w14:textId="77777777" w:rsidR="00C25FD2" w:rsidRPr="00595955" w:rsidRDefault="00C25FD2" w:rsidP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</w:tcPr>
          <w:p w14:paraId="495CBDE7" w14:textId="4F7D1094" w:rsidR="00C25FD2" w:rsidRPr="00730291" w:rsidRDefault="00C25FD2" w:rsidP="00C25FD2">
            <w:pPr>
              <w:rPr>
                <w:rFonts w:asciiTheme="majorHAnsi" w:hAnsiTheme="majorHAnsi"/>
                <w:sz w:val="22"/>
                <w:szCs w:val="22"/>
              </w:rPr>
            </w:pPr>
            <w:ins w:id="223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05EE1094" w14:textId="77777777" w:rsidR="00C25FD2" w:rsidRPr="00730291" w:rsidRDefault="00C25FD2" w:rsidP="00C25FD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30" w:type="dxa"/>
          </w:tcPr>
          <w:p w14:paraId="23BBE9BC" w14:textId="52A59278" w:rsidR="00C25FD2" w:rsidRDefault="00C25FD2" w:rsidP="007011B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ins w:id="224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18FEA016" w14:textId="1DF38ED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25" w:author="Burrows, Evanette K" w:date="2015-07-24T13:06:00Z">
              <w:r>
                <w:rPr>
                  <w:rFonts w:ascii="Menlo Regular" w:hAnsi="Menlo Regular" w:cs="Menlo Regular"/>
                  <w:color w:val="000000"/>
                  <w:sz w:val="22"/>
                  <w:szCs w:val="22"/>
                </w:rPr>
                <w:t>45882994</w:t>
              </w:r>
            </w:ins>
          </w:p>
        </w:tc>
        <w:tc>
          <w:tcPr>
            <w:tcW w:w="1721" w:type="dxa"/>
          </w:tcPr>
          <w:p w14:paraId="7B5026CF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Sibling(s)</w:t>
            </w:r>
          </w:p>
        </w:tc>
        <w:tc>
          <w:tcPr>
            <w:tcW w:w="3050" w:type="dxa"/>
          </w:tcPr>
          <w:p w14:paraId="4CEDC39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2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4B7FA2C0" w14:textId="77777777" w:rsidTr="003D22EE">
        <w:trPr>
          <w:trHeight w:val="310"/>
        </w:trPr>
        <w:tc>
          <w:tcPr>
            <w:tcW w:w="5418" w:type="dxa"/>
          </w:tcPr>
          <w:p w14:paraId="2A724CD1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</w:tcPr>
          <w:p w14:paraId="7DF9B9D3" w14:textId="0BF1E984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27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705AD3ED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2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2C363FE3" w14:textId="180EB31E" w:rsidR="00C25FD2" w:rsidRDefault="00C25FD2" w:rsidP="007011BC">
            <w:pPr>
              <w:rPr>
                <w:rFonts w:asciiTheme="majorHAnsi" w:hAnsiTheme="majorHAnsi"/>
                <w:sz w:val="22"/>
                <w:szCs w:val="22"/>
              </w:rPr>
            </w:pPr>
            <w:ins w:id="229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67812A19" w14:textId="7B028F09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30" w:author="Burrows, Evanette K" w:date="2015-07-29T15:03:00Z">
              <w:r>
                <w:rPr>
                  <w:rFonts w:asciiTheme="majorHAnsi" w:hAnsiTheme="majorHAnsi"/>
                  <w:sz w:val="22"/>
                  <w:szCs w:val="22"/>
                </w:rPr>
                <w:t>2000000017</w:t>
              </w:r>
            </w:ins>
          </w:p>
        </w:tc>
        <w:tc>
          <w:tcPr>
            <w:tcW w:w="1721" w:type="dxa"/>
          </w:tcPr>
          <w:p w14:paraId="6138FCC9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Step-Sibling(s)</w:t>
            </w:r>
          </w:p>
        </w:tc>
        <w:tc>
          <w:tcPr>
            <w:tcW w:w="3050" w:type="dxa"/>
          </w:tcPr>
          <w:p w14:paraId="6246A6F3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31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64BA1809" w14:textId="77777777" w:rsidTr="003D22EE">
        <w:trPr>
          <w:trHeight w:val="310"/>
        </w:trPr>
        <w:tc>
          <w:tcPr>
            <w:tcW w:w="5418" w:type="dxa"/>
          </w:tcPr>
          <w:p w14:paraId="7A937DDB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</w:tcPr>
          <w:p w14:paraId="07504029" w14:textId="5A982812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32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2CBA1347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3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30004F1E" w14:textId="4CDEB6DA" w:rsidR="00C25FD2" w:rsidRDefault="00C25FD2" w:rsidP="007011BC">
            <w:pPr>
              <w:rPr>
                <w:rFonts w:asciiTheme="majorHAnsi" w:hAnsiTheme="majorHAnsi"/>
                <w:sz w:val="22"/>
                <w:szCs w:val="22"/>
              </w:rPr>
            </w:pPr>
            <w:ins w:id="234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79824EF9" w14:textId="383DA56E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35" w:author="Burrows, Evanette K" w:date="2015-07-29T15:03:00Z">
              <w:r>
                <w:rPr>
                  <w:rFonts w:asciiTheme="majorHAnsi" w:hAnsiTheme="majorHAnsi"/>
                  <w:sz w:val="22"/>
                  <w:szCs w:val="22"/>
                </w:rPr>
                <w:t>2000000018</w:t>
              </w:r>
            </w:ins>
          </w:p>
        </w:tc>
        <w:tc>
          <w:tcPr>
            <w:tcW w:w="1721" w:type="dxa"/>
          </w:tcPr>
          <w:p w14:paraId="171CB1E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Grandparent(s)</w:t>
            </w:r>
          </w:p>
        </w:tc>
        <w:tc>
          <w:tcPr>
            <w:tcW w:w="3050" w:type="dxa"/>
          </w:tcPr>
          <w:p w14:paraId="42E19FBE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3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4FCC7C66" w14:textId="77777777" w:rsidTr="003D22EE">
        <w:trPr>
          <w:trHeight w:val="310"/>
        </w:trPr>
        <w:tc>
          <w:tcPr>
            <w:tcW w:w="5418" w:type="dxa"/>
          </w:tcPr>
          <w:p w14:paraId="5238ED35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</w:p>
        </w:tc>
        <w:tc>
          <w:tcPr>
            <w:tcW w:w="1899" w:type="dxa"/>
          </w:tcPr>
          <w:p w14:paraId="6CF0DF38" w14:textId="1A462072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37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6FB066C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30" w:type="dxa"/>
          </w:tcPr>
          <w:p w14:paraId="5ECC66B1" w14:textId="4CDE29F6" w:rsidR="00C25FD2" w:rsidRDefault="00C25FD2" w:rsidP="007011BC">
            <w:pPr>
              <w:rPr>
                <w:rFonts w:asciiTheme="majorHAnsi" w:hAnsiTheme="majorHAnsi"/>
                <w:sz w:val="22"/>
                <w:szCs w:val="22"/>
              </w:rPr>
            </w:pPr>
            <w:ins w:id="238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5D6478E6" w14:textId="16E809CB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39" w:author="Burrows, Evanette K" w:date="2015-07-29T15:03:00Z">
              <w:r>
                <w:rPr>
                  <w:rFonts w:asciiTheme="majorHAnsi" w:hAnsiTheme="majorHAnsi"/>
                  <w:sz w:val="22"/>
                  <w:szCs w:val="22"/>
                </w:rPr>
                <w:t>2000000019</w:t>
              </w:r>
            </w:ins>
          </w:p>
        </w:tc>
        <w:tc>
          <w:tcPr>
            <w:tcW w:w="1721" w:type="dxa"/>
          </w:tcPr>
          <w:p w14:paraId="727EF2D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Other Family</w:t>
            </w:r>
          </w:p>
        </w:tc>
        <w:tc>
          <w:tcPr>
            <w:tcW w:w="3050" w:type="dxa"/>
          </w:tcPr>
          <w:p w14:paraId="0B36C912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40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2D90BE44" w14:textId="77777777" w:rsidTr="003D22EE">
        <w:trPr>
          <w:trHeight w:val="310"/>
        </w:trPr>
        <w:tc>
          <w:tcPr>
            <w:tcW w:w="5418" w:type="dxa"/>
          </w:tcPr>
          <w:p w14:paraId="72CD2C1E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commentRangeStart w:id="241"/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Who lives with you?  </w:t>
            </w:r>
            <w:commentRangeEnd w:id="241"/>
            <w:r>
              <w:rPr>
                <w:rStyle w:val="CommentReference"/>
              </w:rPr>
              <w:commentReference w:id="241"/>
            </w:r>
          </w:p>
        </w:tc>
        <w:tc>
          <w:tcPr>
            <w:tcW w:w="1899" w:type="dxa"/>
          </w:tcPr>
          <w:p w14:paraId="44227DA6" w14:textId="0F576A18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42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2000000013</w:t>
              </w:r>
            </w:ins>
          </w:p>
        </w:tc>
        <w:tc>
          <w:tcPr>
            <w:tcW w:w="900" w:type="dxa"/>
          </w:tcPr>
          <w:p w14:paraId="7A3B21CB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4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44E7F905" w14:textId="50FC0634" w:rsidR="00C25FD2" w:rsidRDefault="00C25FD2" w:rsidP="007011BC">
            <w:pPr>
              <w:rPr>
                <w:rFonts w:asciiTheme="majorHAnsi" w:hAnsiTheme="majorHAnsi"/>
                <w:sz w:val="22"/>
                <w:szCs w:val="22"/>
              </w:rPr>
            </w:pPr>
            <w:ins w:id="244" w:author="Burrows, Evanette K" w:date="2015-07-29T15:59:00Z">
              <w:r w:rsidRPr="009C5C8E"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498C5671" w14:textId="628C8C1C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45" w:author="Burrows, Evanette K" w:date="2015-07-29T15:03:00Z">
              <w:r>
                <w:rPr>
                  <w:rFonts w:asciiTheme="majorHAnsi" w:hAnsiTheme="majorHAnsi"/>
                  <w:sz w:val="22"/>
                  <w:szCs w:val="22"/>
                </w:rPr>
                <w:t>2000000020</w:t>
              </w:r>
            </w:ins>
          </w:p>
        </w:tc>
        <w:tc>
          <w:tcPr>
            <w:tcW w:w="1721" w:type="dxa"/>
          </w:tcPr>
          <w:p w14:paraId="27DD03E5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Family Friend</w:t>
            </w:r>
          </w:p>
        </w:tc>
        <w:tc>
          <w:tcPr>
            <w:tcW w:w="3050" w:type="dxa"/>
          </w:tcPr>
          <w:p w14:paraId="64EB2FAC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pPrChange w:id="24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01961EFE" w14:textId="77777777" w:rsidTr="003D22EE">
        <w:trPr>
          <w:trHeight w:val="310"/>
        </w:trPr>
        <w:tc>
          <w:tcPr>
            <w:tcW w:w="5418" w:type="dxa"/>
            <w:tcBorders>
              <w:top w:val="single" w:sz="24" w:space="0" w:color="auto"/>
            </w:tcBorders>
          </w:tcPr>
          <w:p w14:paraId="24DFF5F2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Would you be willing to take this survey again in the future?</w:t>
            </w:r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3EEB0414" w14:textId="45856B4C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47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2000000014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590851D3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4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7E0D36A" w14:textId="6A329316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49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2F37EE56" w14:textId="12490F68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45877994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0FBF1530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309C91E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2FEFF6BC" w14:textId="77777777" w:rsidTr="003D22EE">
        <w:trPr>
          <w:trHeight w:val="310"/>
        </w:trPr>
        <w:tc>
          <w:tcPr>
            <w:tcW w:w="5418" w:type="dxa"/>
            <w:tcBorders>
              <w:bottom w:val="single" w:sz="24" w:space="0" w:color="auto"/>
            </w:tcBorders>
          </w:tcPr>
          <w:p w14:paraId="772FA21A" w14:textId="77777777" w:rsidR="00C25FD2" w:rsidRPr="00595955" w:rsidRDefault="00C25FD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595955">
              <w:rPr>
                <w:rFonts w:asciiTheme="majorHAnsi" w:hAnsiTheme="majorHAnsi"/>
                <w:color w:val="000000"/>
                <w:sz w:val="22"/>
                <w:szCs w:val="22"/>
              </w:rPr>
              <w:t>Would you be willing to take this survey again in the future?</w:t>
            </w:r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796AC99C" w14:textId="6DF2C490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</w:pPr>
            <w:ins w:id="250" w:author="Burrows, Evanette K" w:date="2015-07-29T15:02:00Z">
              <w:r>
                <w:rPr>
                  <w:rFonts w:asciiTheme="majorHAnsi" w:hAnsiTheme="majorHAnsi"/>
                  <w:sz w:val="22"/>
                  <w:szCs w:val="22"/>
                </w:rPr>
                <w:t>2000000014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10C56F51" w14:textId="77777777" w:rsidR="00C25FD2" w:rsidRPr="00730291" w:rsidRDefault="00C25FD2">
            <w:pPr>
              <w:rPr>
                <w:rFonts w:asciiTheme="majorHAnsi" w:hAnsiTheme="majorHAnsi"/>
                <w:sz w:val="22"/>
                <w:szCs w:val="22"/>
              </w:rPr>
              <w:pPrChange w:id="251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5A80E6E8" w14:textId="31419885" w:rsidR="00C25FD2" w:rsidRPr="00730291" w:rsidRDefault="00C25FD2" w:rsidP="007011BC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52" w:author="Burrows, Evanette K" w:date="2015-07-29T15:58:00Z">
              <w:r w:rsidRPr="00313096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N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014C43D5" w14:textId="271B39B0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45878245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65D2E7D7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67151C6A" w14:textId="77777777" w:rsidR="00C25FD2" w:rsidRPr="00730291" w:rsidRDefault="00C25FD2">
            <w:pPr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r w:rsidRPr="00730291">
              <w:rPr>
                <w:rFonts w:asciiTheme="majorHAnsi" w:hAnsiTheme="majorHAnsi"/>
                <w:sz w:val="22"/>
                <w:szCs w:val="22"/>
              </w:rPr>
              <w:t>LOINC</w:t>
            </w:r>
          </w:p>
        </w:tc>
      </w:tr>
      <w:tr w:rsidR="003D22EE" w:rsidRPr="00730291" w14:paraId="372728F2" w14:textId="77777777" w:rsidTr="003D22EE">
        <w:trPr>
          <w:trHeight w:val="310"/>
          <w:ins w:id="253" w:author="ELIZABETH EARLEY" w:date="2015-07-29T15:22:00Z"/>
        </w:trPr>
        <w:tc>
          <w:tcPr>
            <w:tcW w:w="5418" w:type="dxa"/>
            <w:tcBorders>
              <w:top w:val="single" w:sz="24" w:space="0" w:color="auto"/>
            </w:tcBorders>
          </w:tcPr>
          <w:p w14:paraId="4257AE13" w14:textId="68CE3744" w:rsidR="00C25FD2" w:rsidRPr="00595955" w:rsidRDefault="00C25FD2">
            <w:pPr>
              <w:rPr>
                <w:ins w:id="254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255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38BDF3FB" w14:textId="17CB31D5" w:rsidR="00C25FD2" w:rsidRDefault="00C25FD2">
            <w:pPr>
              <w:rPr>
                <w:ins w:id="256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257" w:author="Burrows, Evanette K" w:date="2015-07-29T15:54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6A45BF4B" w14:textId="77777777" w:rsidR="00C25FD2" w:rsidRPr="00730291" w:rsidRDefault="00C25FD2">
            <w:pPr>
              <w:rPr>
                <w:ins w:id="258" w:author="ELIZABETH EARLEY" w:date="2015-07-29T15:22:00Z"/>
                <w:rFonts w:asciiTheme="majorHAnsi" w:hAnsiTheme="majorHAnsi"/>
                <w:sz w:val="22"/>
                <w:szCs w:val="22"/>
              </w:rPr>
              <w:pPrChange w:id="25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63F08399" w14:textId="3C8504E0" w:rsidR="00C25FD2" w:rsidRDefault="00C25FD2" w:rsidP="007011BC">
            <w:pPr>
              <w:rPr>
                <w:ins w:id="260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261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10C89BA8" w14:textId="1E27478C" w:rsidR="00C25FD2" w:rsidRPr="00730291" w:rsidRDefault="00C25FD2">
            <w:pPr>
              <w:rPr>
                <w:ins w:id="262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63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2000000023</w:t>
              </w:r>
            </w:ins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7B0835B9" w14:textId="7E46C751" w:rsidR="00C25FD2" w:rsidRPr="00730291" w:rsidRDefault="00C25FD2">
            <w:pPr>
              <w:rPr>
                <w:ins w:id="264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65" w:author="ELIZABETH EARLEY" w:date="2015-07-29T15:24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Filling out a survey about my opinions</w:t>
              </w:r>
            </w:ins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0501F52B" w14:textId="77777777" w:rsidR="00C25FD2" w:rsidRPr="00730291" w:rsidRDefault="00C25FD2">
            <w:pPr>
              <w:rPr>
                <w:ins w:id="266" w:author="ELIZABETH EARLEY" w:date="2015-07-29T15:22:00Z"/>
                <w:rFonts w:asciiTheme="majorHAnsi" w:hAnsiTheme="majorHAnsi"/>
                <w:sz w:val="22"/>
                <w:szCs w:val="22"/>
              </w:rPr>
              <w:pPrChange w:id="26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1AEFE41B" w14:textId="77777777" w:rsidTr="003D22EE">
        <w:trPr>
          <w:trHeight w:val="310"/>
          <w:ins w:id="268" w:author="ELIZABETH EARLEY" w:date="2015-07-29T15:22:00Z"/>
        </w:trPr>
        <w:tc>
          <w:tcPr>
            <w:tcW w:w="5418" w:type="dxa"/>
          </w:tcPr>
          <w:p w14:paraId="2D5C86E8" w14:textId="6337F104" w:rsidR="00C25FD2" w:rsidRPr="00595955" w:rsidRDefault="00C25FD2" w:rsidP="00C25FD2">
            <w:pPr>
              <w:rPr>
                <w:ins w:id="269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270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</w:tcPr>
          <w:p w14:paraId="51B0315F" w14:textId="5BB5880B" w:rsidR="00C25FD2" w:rsidRDefault="00C25FD2">
            <w:pPr>
              <w:rPr>
                <w:ins w:id="271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272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</w:tcPr>
          <w:p w14:paraId="6F62E11A" w14:textId="77777777" w:rsidR="00C25FD2" w:rsidRPr="00730291" w:rsidRDefault="00C25FD2">
            <w:pPr>
              <w:rPr>
                <w:ins w:id="273" w:author="ELIZABETH EARLEY" w:date="2015-07-29T15:22:00Z"/>
                <w:rFonts w:asciiTheme="majorHAnsi" w:hAnsiTheme="majorHAnsi"/>
                <w:sz w:val="22"/>
                <w:szCs w:val="22"/>
              </w:rPr>
              <w:pPrChange w:id="27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1010FA6C" w14:textId="280FB6BD" w:rsidR="00C25FD2" w:rsidRDefault="00C25FD2" w:rsidP="00C25FD2">
            <w:pPr>
              <w:rPr>
                <w:ins w:id="275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276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3F62893F" w14:textId="1CF57833" w:rsidR="00C25FD2" w:rsidRPr="00730291" w:rsidRDefault="00C25FD2" w:rsidP="00C25FD2">
            <w:pPr>
              <w:rPr>
                <w:ins w:id="277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78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2000000024</w:t>
              </w:r>
            </w:ins>
          </w:p>
        </w:tc>
        <w:tc>
          <w:tcPr>
            <w:tcW w:w="1721" w:type="dxa"/>
          </w:tcPr>
          <w:p w14:paraId="423817D1" w14:textId="7C59670F" w:rsidR="00C25FD2" w:rsidRPr="00730291" w:rsidRDefault="00C25FD2">
            <w:pPr>
              <w:rPr>
                <w:ins w:id="279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80" w:author="ELIZABETH EARLEY" w:date="2015-07-29T15:24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Talking to someone about my opinions</w:t>
              </w:r>
            </w:ins>
          </w:p>
        </w:tc>
        <w:tc>
          <w:tcPr>
            <w:tcW w:w="3050" w:type="dxa"/>
          </w:tcPr>
          <w:p w14:paraId="7CF69646" w14:textId="77777777" w:rsidR="00C25FD2" w:rsidRPr="00730291" w:rsidRDefault="00C25FD2">
            <w:pPr>
              <w:rPr>
                <w:ins w:id="281" w:author="ELIZABETH EARLEY" w:date="2015-07-29T15:22:00Z"/>
                <w:rFonts w:asciiTheme="majorHAnsi" w:hAnsiTheme="majorHAnsi"/>
                <w:sz w:val="22"/>
                <w:szCs w:val="22"/>
              </w:rPr>
              <w:pPrChange w:id="28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14B21CF0" w14:textId="77777777" w:rsidTr="003D22EE">
        <w:trPr>
          <w:trHeight w:val="310"/>
          <w:ins w:id="283" w:author="ELIZABETH EARLEY" w:date="2015-07-29T15:22:00Z"/>
        </w:trPr>
        <w:tc>
          <w:tcPr>
            <w:tcW w:w="5418" w:type="dxa"/>
          </w:tcPr>
          <w:p w14:paraId="23627B0D" w14:textId="74261651" w:rsidR="00C25FD2" w:rsidRPr="00595955" w:rsidRDefault="00C25FD2" w:rsidP="00C25FD2">
            <w:pPr>
              <w:rPr>
                <w:ins w:id="284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285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</w:tcPr>
          <w:p w14:paraId="1417629D" w14:textId="1EF35D6E" w:rsidR="00C25FD2" w:rsidRDefault="00C25FD2">
            <w:pPr>
              <w:rPr>
                <w:ins w:id="286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287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</w:tcPr>
          <w:p w14:paraId="602EE00C" w14:textId="77777777" w:rsidR="00C25FD2" w:rsidRPr="00730291" w:rsidRDefault="00C25FD2">
            <w:pPr>
              <w:rPr>
                <w:ins w:id="288" w:author="ELIZABETH EARLEY" w:date="2015-07-29T15:22:00Z"/>
                <w:rFonts w:asciiTheme="majorHAnsi" w:hAnsiTheme="majorHAnsi"/>
                <w:sz w:val="22"/>
                <w:szCs w:val="22"/>
              </w:rPr>
              <w:pPrChange w:id="289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6A4C3975" w14:textId="7DE24374" w:rsidR="00C25FD2" w:rsidRDefault="00C25FD2" w:rsidP="00C25FD2">
            <w:pPr>
              <w:rPr>
                <w:ins w:id="290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291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0156235A" w14:textId="7663B60E" w:rsidR="00C25FD2" w:rsidRPr="00730291" w:rsidRDefault="00C25FD2" w:rsidP="00C25FD2">
            <w:pPr>
              <w:rPr>
                <w:ins w:id="292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93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2000000025</w:t>
              </w:r>
            </w:ins>
          </w:p>
        </w:tc>
        <w:tc>
          <w:tcPr>
            <w:tcW w:w="1721" w:type="dxa"/>
          </w:tcPr>
          <w:p w14:paraId="6096D1E4" w14:textId="0CD39560" w:rsidR="00C25FD2" w:rsidRPr="00730291" w:rsidRDefault="00C25FD2">
            <w:pPr>
              <w:rPr>
                <w:ins w:id="294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295" w:author="ELIZABETH EARLEY" w:date="2015-07-29T15:25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Trying eating plans</w:t>
              </w:r>
            </w:ins>
          </w:p>
        </w:tc>
        <w:tc>
          <w:tcPr>
            <w:tcW w:w="3050" w:type="dxa"/>
          </w:tcPr>
          <w:p w14:paraId="14FEF964" w14:textId="77777777" w:rsidR="00C25FD2" w:rsidRPr="00730291" w:rsidRDefault="00C25FD2">
            <w:pPr>
              <w:rPr>
                <w:ins w:id="296" w:author="ELIZABETH EARLEY" w:date="2015-07-29T15:22:00Z"/>
                <w:rFonts w:asciiTheme="majorHAnsi" w:hAnsiTheme="majorHAnsi"/>
                <w:sz w:val="22"/>
                <w:szCs w:val="22"/>
              </w:rPr>
              <w:pPrChange w:id="297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4ADEA9DF" w14:textId="77777777" w:rsidTr="003D22EE">
        <w:trPr>
          <w:trHeight w:val="310"/>
          <w:ins w:id="298" w:author="ELIZABETH EARLEY" w:date="2015-07-29T15:22:00Z"/>
        </w:trPr>
        <w:tc>
          <w:tcPr>
            <w:tcW w:w="5418" w:type="dxa"/>
          </w:tcPr>
          <w:p w14:paraId="217AD761" w14:textId="743328E5" w:rsidR="00C25FD2" w:rsidRPr="00595955" w:rsidRDefault="00C25FD2" w:rsidP="00C25FD2">
            <w:pPr>
              <w:rPr>
                <w:ins w:id="299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300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</w:tcPr>
          <w:p w14:paraId="00A57936" w14:textId="161CD15D" w:rsidR="00C25FD2" w:rsidRDefault="00C25FD2">
            <w:pPr>
              <w:rPr>
                <w:ins w:id="301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02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</w:tcPr>
          <w:p w14:paraId="6727BF57" w14:textId="77777777" w:rsidR="00C25FD2" w:rsidRPr="00730291" w:rsidRDefault="00C25FD2">
            <w:pPr>
              <w:rPr>
                <w:ins w:id="303" w:author="ELIZABETH EARLEY" w:date="2015-07-29T15:22:00Z"/>
                <w:rFonts w:asciiTheme="majorHAnsi" w:hAnsiTheme="majorHAnsi"/>
                <w:sz w:val="22"/>
                <w:szCs w:val="22"/>
              </w:rPr>
              <w:pPrChange w:id="30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40AD96CE" w14:textId="6C42AE53" w:rsidR="00C25FD2" w:rsidRDefault="00C25FD2" w:rsidP="00C25FD2">
            <w:pPr>
              <w:rPr>
                <w:ins w:id="305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306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7AE46BAF" w14:textId="09453FCF" w:rsidR="00C25FD2" w:rsidRPr="00730291" w:rsidRDefault="00C25FD2" w:rsidP="00C25FD2">
            <w:pPr>
              <w:rPr>
                <w:ins w:id="307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08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2000000026</w:t>
              </w:r>
            </w:ins>
          </w:p>
        </w:tc>
        <w:tc>
          <w:tcPr>
            <w:tcW w:w="1721" w:type="dxa"/>
          </w:tcPr>
          <w:p w14:paraId="28040047" w14:textId="34E4792B" w:rsidR="00C25FD2" w:rsidRPr="00730291" w:rsidRDefault="00C25FD2">
            <w:pPr>
              <w:rPr>
                <w:ins w:id="309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10" w:author="ELIZABETH EARLEY" w:date="2015-07-29T15:25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Making and sustaining lifestyle changes</w:t>
              </w:r>
            </w:ins>
          </w:p>
        </w:tc>
        <w:tc>
          <w:tcPr>
            <w:tcW w:w="3050" w:type="dxa"/>
          </w:tcPr>
          <w:p w14:paraId="3C8B6641" w14:textId="77777777" w:rsidR="00C25FD2" w:rsidRPr="00730291" w:rsidRDefault="00C25FD2">
            <w:pPr>
              <w:rPr>
                <w:ins w:id="311" w:author="ELIZABETH EARLEY" w:date="2015-07-29T15:22:00Z"/>
                <w:rFonts w:asciiTheme="majorHAnsi" w:hAnsiTheme="majorHAnsi"/>
                <w:sz w:val="22"/>
                <w:szCs w:val="22"/>
              </w:rPr>
              <w:pPrChange w:id="312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18F57862" w14:textId="77777777" w:rsidTr="003D22EE">
        <w:trPr>
          <w:trHeight w:val="310"/>
          <w:ins w:id="313" w:author="ELIZABETH EARLEY" w:date="2015-07-29T15:22:00Z"/>
        </w:trPr>
        <w:tc>
          <w:tcPr>
            <w:tcW w:w="5418" w:type="dxa"/>
          </w:tcPr>
          <w:p w14:paraId="4DDF6662" w14:textId="69B4C29D" w:rsidR="00C25FD2" w:rsidRPr="00595955" w:rsidRDefault="00C25FD2" w:rsidP="00C25FD2">
            <w:pPr>
              <w:rPr>
                <w:ins w:id="314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315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</w:tcPr>
          <w:p w14:paraId="0E67A874" w14:textId="6408A216" w:rsidR="00C25FD2" w:rsidRDefault="00C25FD2">
            <w:pPr>
              <w:rPr>
                <w:ins w:id="316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17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</w:tcPr>
          <w:p w14:paraId="39B61E5E" w14:textId="77777777" w:rsidR="00C25FD2" w:rsidRPr="00730291" w:rsidRDefault="00C25FD2">
            <w:pPr>
              <w:rPr>
                <w:ins w:id="318" w:author="ELIZABETH EARLEY" w:date="2015-07-29T15:22:00Z"/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30" w:type="dxa"/>
          </w:tcPr>
          <w:p w14:paraId="51449DD0" w14:textId="5526A9A7" w:rsidR="00C25FD2" w:rsidRDefault="00C25FD2" w:rsidP="00C25FD2">
            <w:pPr>
              <w:rPr>
                <w:ins w:id="319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320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1AB7C6C8" w14:textId="5E7F35ED" w:rsidR="00C25FD2" w:rsidRPr="00730291" w:rsidRDefault="00C25FD2" w:rsidP="00C25FD2">
            <w:pPr>
              <w:rPr>
                <w:ins w:id="321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22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2000000027</w:t>
              </w:r>
            </w:ins>
          </w:p>
        </w:tc>
        <w:tc>
          <w:tcPr>
            <w:tcW w:w="1721" w:type="dxa"/>
          </w:tcPr>
          <w:p w14:paraId="175196D7" w14:textId="3C093585" w:rsidR="00C25FD2" w:rsidRPr="00730291" w:rsidRDefault="00C25FD2">
            <w:pPr>
              <w:rPr>
                <w:ins w:id="323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24" w:author="ELIZABETH EARLEY" w:date="2015-07-29T15:25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Tools and strategies to build self-confidence</w:t>
              </w:r>
            </w:ins>
          </w:p>
        </w:tc>
        <w:tc>
          <w:tcPr>
            <w:tcW w:w="3050" w:type="dxa"/>
          </w:tcPr>
          <w:p w14:paraId="301461B7" w14:textId="77777777" w:rsidR="00C25FD2" w:rsidRPr="00730291" w:rsidRDefault="00C25FD2">
            <w:pPr>
              <w:rPr>
                <w:ins w:id="325" w:author="ELIZABETH EARLEY" w:date="2015-07-29T15:22:00Z"/>
                <w:rFonts w:asciiTheme="majorHAnsi" w:hAnsiTheme="majorHAnsi"/>
                <w:sz w:val="22"/>
                <w:szCs w:val="22"/>
              </w:rPr>
              <w:pPrChange w:id="32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6E0BA92F" w14:textId="77777777" w:rsidTr="003D22EE">
        <w:trPr>
          <w:trHeight w:val="310"/>
          <w:ins w:id="327" w:author="ELIZABETH EARLEY" w:date="2015-07-29T15:22:00Z"/>
        </w:trPr>
        <w:tc>
          <w:tcPr>
            <w:tcW w:w="5418" w:type="dxa"/>
          </w:tcPr>
          <w:p w14:paraId="25A9A25C" w14:textId="569AF0C1" w:rsidR="00C25FD2" w:rsidRPr="00595955" w:rsidRDefault="00C25FD2" w:rsidP="00C25FD2">
            <w:pPr>
              <w:rPr>
                <w:ins w:id="328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329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</w:tcPr>
          <w:p w14:paraId="77C67CA9" w14:textId="51E6171E" w:rsidR="00C25FD2" w:rsidRDefault="00C25FD2">
            <w:pPr>
              <w:rPr>
                <w:ins w:id="330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31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</w:tcPr>
          <w:p w14:paraId="14A9460D" w14:textId="77777777" w:rsidR="00C25FD2" w:rsidRPr="00730291" w:rsidRDefault="00C25FD2">
            <w:pPr>
              <w:rPr>
                <w:ins w:id="332" w:author="ELIZABETH EARLEY" w:date="2015-07-29T15:22:00Z"/>
                <w:rFonts w:asciiTheme="majorHAnsi" w:hAnsiTheme="majorHAnsi"/>
                <w:sz w:val="22"/>
                <w:szCs w:val="22"/>
              </w:rPr>
              <w:pPrChange w:id="33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1CFC52F4" w14:textId="47473D1D" w:rsidR="00C25FD2" w:rsidRDefault="00C25FD2" w:rsidP="00C25FD2">
            <w:pPr>
              <w:rPr>
                <w:ins w:id="334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335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3CF10E81" w14:textId="506710CC" w:rsidR="00C25FD2" w:rsidRPr="00730291" w:rsidRDefault="00C25FD2" w:rsidP="00C25FD2">
            <w:pPr>
              <w:rPr>
                <w:ins w:id="336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37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2000000028</w:t>
              </w:r>
            </w:ins>
          </w:p>
        </w:tc>
        <w:tc>
          <w:tcPr>
            <w:tcW w:w="1721" w:type="dxa"/>
          </w:tcPr>
          <w:p w14:paraId="06C64408" w14:textId="4857136C" w:rsidR="00C25FD2" w:rsidRPr="00730291" w:rsidRDefault="00C25FD2">
            <w:pPr>
              <w:rPr>
                <w:ins w:id="338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39" w:author="ELIZABETH EARLEY" w:date="2015-07-29T15:25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Having surgery for weight loss</w:t>
              </w:r>
            </w:ins>
          </w:p>
        </w:tc>
        <w:tc>
          <w:tcPr>
            <w:tcW w:w="3050" w:type="dxa"/>
          </w:tcPr>
          <w:p w14:paraId="7F2CA039" w14:textId="77777777" w:rsidR="00C25FD2" w:rsidRPr="00730291" w:rsidRDefault="00C25FD2">
            <w:pPr>
              <w:rPr>
                <w:ins w:id="340" w:author="ELIZABETH EARLEY" w:date="2015-07-29T15:22:00Z"/>
                <w:rFonts w:asciiTheme="majorHAnsi" w:hAnsiTheme="majorHAnsi"/>
                <w:sz w:val="22"/>
                <w:szCs w:val="22"/>
              </w:rPr>
              <w:pPrChange w:id="341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44A13066" w14:textId="77777777" w:rsidTr="003D22EE">
        <w:trPr>
          <w:trHeight w:val="310"/>
          <w:ins w:id="342" w:author="ELIZABETH EARLEY" w:date="2015-07-29T15:22:00Z"/>
        </w:trPr>
        <w:tc>
          <w:tcPr>
            <w:tcW w:w="5418" w:type="dxa"/>
          </w:tcPr>
          <w:p w14:paraId="0891CFA2" w14:textId="1112EF49" w:rsidR="00C25FD2" w:rsidRPr="00595955" w:rsidRDefault="00C25FD2" w:rsidP="00C25FD2">
            <w:pPr>
              <w:rPr>
                <w:ins w:id="343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344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</w:tcPr>
          <w:p w14:paraId="5CD72203" w14:textId="5207673C" w:rsidR="00C25FD2" w:rsidRDefault="00C25FD2">
            <w:pPr>
              <w:rPr>
                <w:ins w:id="345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46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</w:tcPr>
          <w:p w14:paraId="4440B4B7" w14:textId="77777777" w:rsidR="00C25FD2" w:rsidRPr="00730291" w:rsidRDefault="00C25FD2">
            <w:pPr>
              <w:rPr>
                <w:ins w:id="347" w:author="ELIZABETH EARLEY" w:date="2015-07-29T15:22:00Z"/>
                <w:rFonts w:asciiTheme="majorHAnsi" w:hAnsiTheme="majorHAnsi"/>
                <w:sz w:val="22"/>
                <w:szCs w:val="22"/>
              </w:rPr>
              <w:pPrChange w:id="34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07E0021B" w14:textId="13006C63" w:rsidR="00C25FD2" w:rsidRDefault="00C25FD2" w:rsidP="00C25FD2">
            <w:pPr>
              <w:rPr>
                <w:ins w:id="349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350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</w:tcPr>
          <w:p w14:paraId="0161B257" w14:textId="17072340" w:rsidR="00C25FD2" w:rsidRPr="00730291" w:rsidRDefault="00C25FD2" w:rsidP="00C25FD2">
            <w:pPr>
              <w:rPr>
                <w:ins w:id="351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52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2000000029</w:t>
              </w:r>
            </w:ins>
          </w:p>
        </w:tc>
        <w:tc>
          <w:tcPr>
            <w:tcW w:w="1721" w:type="dxa"/>
          </w:tcPr>
          <w:p w14:paraId="1C036FA0" w14:textId="4F90E37C" w:rsidR="00C25FD2" w:rsidRPr="00730291" w:rsidRDefault="00C25FD2">
            <w:pPr>
              <w:rPr>
                <w:ins w:id="353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54" w:author="ELIZABETH EARLEY" w:date="2015-07-29T15:25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Using technology to help with my weight (for examples apps and texts)</w:t>
              </w:r>
            </w:ins>
          </w:p>
        </w:tc>
        <w:tc>
          <w:tcPr>
            <w:tcW w:w="3050" w:type="dxa"/>
          </w:tcPr>
          <w:p w14:paraId="4ADE138F" w14:textId="77777777" w:rsidR="00C25FD2" w:rsidRPr="00730291" w:rsidRDefault="00C25FD2">
            <w:pPr>
              <w:rPr>
                <w:ins w:id="355" w:author="ELIZABETH EARLEY" w:date="2015-07-29T15:22:00Z"/>
                <w:rFonts w:asciiTheme="majorHAnsi" w:hAnsiTheme="majorHAnsi"/>
                <w:sz w:val="22"/>
                <w:szCs w:val="22"/>
              </w:rPr>
              <w:pPrChange w:id="356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4945E0BE" w14:textId="77777777" w:rsidTr="003D22EE">
        <w:trPr>
          <w:trHeight w:val="310"/>
          <w:ins w:id="357" w:author="ELIZABETH EARLEY" w:date="2015-07-29T15:22:00Z"/>
        </w:trPr>
        <w:tc>
          <w:tcPr>
            <w:tcW w:w="5418" w:type="dxa"/>
            <w:tcBorders>
              <w:bottom w:val="single" w:sz="24" w:space="0" w:color="auto"/>
            </w:tcBorders>
          </w:tcPr>
          <w:p w14:paraId="4995A5A8" w14:textId="1E728ED3" w:rsidR="00C25FD2" w:rsidRPr="00595955" w:rsidRDefault="00C25FD2" w:rsidP="00C25FD2">
            <w:pPr>
              <w:rPr>
                <w:ins w:id="358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359" w:author="ELIZABETH EARLEY" w:date="2015-07-29T15:23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What types of research studies do you think you might be interested in?</w:t>
              </w:r>
            </w:ins>
          </w:p>
        </w:tc>
        <w:tc>
          <w:tcPr>
            <w:tcW w:w="1899" w:type="dxa"/>
            <w:tcBorders>
              <w:bottom w:val="single" w:sz="24" w:space="0" w:color="auto"/>
            </w:tcBorders>
          </w:tcPr>
          <w:p w14:paraId="0D00EEA8" w14:textId="011048B6" w:rsidR="00C25FD2" w:rsidRDefault="00C25FD2">
            <w:pPr>
              <w:rPr>
                <w:ins w:id="360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61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2000000021</w:t>
              </w:r>
            </w:ins>
          </w:p>
        </w:tc>
        <w:tc>
          <w:tcPr>
            <w:tcW w:w="900" w:type="dxa"/>
            <w:tcBorders>
              <w:bottom w:val="single" w:sz="24" w:space="0" w:color="auto"/>
            </w:tcBorders>
          </w:tcPr>
          <w:p w14:paraId="77D06796" w14:textId="77777777" w:rsidR="00C25FD2" w:rsidRPr="00730291" w:rsidRDefault="00C25FD2">
            <w:pPr>
              <w:rPr>
                <w:ins w:id="362" w:author="ELIZABETH EARLEY" w:date="2015-07-29T15:22:00Z"/>
                <w:rFonts w:asciiTheme="majorHAnsi" w:hAnsiTheme="majorHAnsi"/>
                <w:sz w:val="22"/>
                <w:szCs w:val="22"/>
              </w:rPr>
              <w:pPrChange w:id="363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79224B5D" w14:textId="124AC631" w:rsidR="00C25FD2" w:rsidRDefault="00C25FD2" w:rsidP="00C25FD2">
            <w:pPr>
              <w:rPr>
                <w:ins w:id="364" w:author="Burrows, Evanette K" w:date="2015-07-29T15:57:00Z"/>
                <w:rFonts w:asciiTheme="majorHAnsi" w:hAnsiTheme="majorHAnsi"/>
                <w:sz w:val="22"/>
                <w:szCs w:val="22"/>
              </w:rPr>
            </w:pPr>
            <w:ins w:id="365" w:author="Burrows, Evanette K" w:date="2015-07-29T15:58:00Z">
              <w:r>
                <w:rPr>
                  <w:rFonts w:asciiTheme="majorHAnsi" w:hAnsiTheme="majorHAnsi"/>
                  <w:sz w:val="22"/>
                  <w:szCs w:val="22"/>
                </w:rPr>
                <w:t>Y</w:t>
              </w:r>
            </w:ins>
          </w:p>
        </w:tc>
        <w:tc>
          <w:tcPr>
            <w:tcW w:w="1430" w:type="dxa"/>
            <w:tcBorders>
              <w:bottom w:val="single" w:sz="24" w:space="0" w:color="auto"/>
            </w:tcBorders>
          </w:tcPr>
          <w:p w14:paraId="1122ED6A" w14:textId="37BD6D99" w:rsidR="00C25FD2" w:rsidRPr="00730291" w:rsidRDefault="00C25FD2" w:rsidP="00C25FD2">
            <w:pPr>
              <w:rPr>
                <w:ins w:id="366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67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2000000030</w:t>
              </w:r>
            </w:ins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03FAC22B" w14:textId="0473F04E" w:rsidR="00C25FD2" w:rsidRPr="00730291" w:rsidRDefault="00C25FD2">
            <w:pPr>
              <w:rPr>
                <w:ins w:id="368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69" w:author="ELIZABETH EARLEY" w:date="2015-07-29T15:26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I am not interested in taking part in studies</w:t>
              </w:r>
            </w:ins>
          </w:p>
        </w:tc>
        <w:tc>
          <w:tcPr>
            <w:tcW w:w="3050" w:type="dxa"/>
            <w:tcBorders>
              <w:bottom w:val="single" w:sz="24" w:space="0" w:color="auto"/>
            </w:tcBorders>
          </w:tcPr>
          <w:p w14:paraId="45F7AA1C" w14:textId="77777777" w:rsidR="00C25FD2" w:rsidRPr="00730291" w:rsidRDefault="00C25FD2">
            <w:pPr>
              <w:rPr>
                <w:ins w:id="370" w:author="ELIZABETH EARLEY" w:date="2015-07-29T15:22:00Z"/>
                <w:rFonts w:asciiTheme="majorHAnsi" w:hAnsiTheme="majorHAnsi"/>
                <w:sz w:val="22"/>
                <w:szCs w:val="22"/>
              </w:rPr>
              <w:pPrChange w:id="371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</w:tr>
      <w:tr w:rsidR="003D22EE" w:rsidRPr="00730291" w14:paraId="6E1C3A59" w14:textId="77777777" w:rsidTr="003D22EE">
        <w:trPr>
          <w:trHeight w:val="310"/>
          <w:ins w:id="372" w:author="ELIZABETH EARLEY" w:date="2015-07-29T15:22:00Z"/>
        </w:trPr>
        <w:tc>
          <w:tcPr>
            <w:tcW w:w="5418" w:type="dxa"/>
            <w:tcBorders>
              <w:top w:val="single" w:sz="24" w:space="0" w:color="auto"/>
            </w:tcBorders>
          </w:tcPr>
          <w:p w14:paraId="1F524952" w14:textId="0108111D" w:rsidR="00C25FD2" w:rsidRPr="00595955" w:rsidRDefault="00C25FD2">
            <w:pPr>
              <w:rPr>
                <w:ins w:id="373" w:author="ELIZABETH EARLEY" w:date="2015-07-29T15:22:00Z"/>
                <w:rFonts w:asciiTheme="majorHAnsi" w:hAnsiTheme="majorHAnsi"/>
                <w:color w:val="000000"/>
                <w:sz w:val="22"/>
                <w:szCs w:val="22"/>
              </w:rPr>
            </w:pPr>
            <w:ins w:id="374" w:author="ELIZABETH EARLEY" w:date="2015-07-29T15:26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Would you be interested in being added to a list to contact you in the future about research studies?</w:t>
              </w:r>
            </w:ins>
          </w:p>
        </w:tc>
        <w:tc>
          <w:tcPr>
            <w:tcW w:w="1899" w:type="dxa"/>
            <w:tcBorders>
              <w:top w:val="single" w:sz="24" w:space="0" w:color="auto"/>
            </w:tcBorders>
          </w:tcPr>
          <w:p w14:paraId="32D395F9" w14:textId="1E05006A" w:rsidR="00C25FD2" w:rsidRDefault="00C25FD2">
            <w:pPr>
              <w:rPr>
                <w:ins w:id="375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76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2000000022</w:t>
              </w:r>
            </w:ins>
          </w:p>
        </w:tc>
        <w:tc>
          <w:tcPr>
            <w:tcW w:w="900" w:type="dxa"/>
            <w:tcBorders>
              <w:top w:val="single" w:sz="24" w:space="0" w:color="auto"/>
            </w:tcBorders>
          </w:tcPr>
          <w:p w14:paraId="7A2D3A5C" w14:textId="77777777" w:rsidR="00C25FD2" w:rsidRPr="00730291" w:rsidRDefault="00C25FD2">
            <w:pPr>
              <w:rPr>
                <w:ins w:id="377" w:author="ELIZABETH EARLEY" w:date="2015-07-29T15:22:00Z"/>
                <w:rFonts w:asciiTheme="majorHAnsi" w:hAnsiTheme="majorHAnsi"/>
                <w:sz w:val="22"/>
                <w:szCs w:val="22"/>
              </w:rPr>
              <w:pPrChange w:id="378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544BC278" w14:textId="77777777" w:rsidR="00C25FD2" w:rsidRPr="00730291" w:rsidRDefault="00C25FD2" w:rsidP="007011BC">
            <w:pPr>
              <w:rPr>
                <w:ins w:id="379" w:author="Burrows, Evanette K" w:date="2015-07-29T15:57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  <w:tcBorders>
              <w:top w:val="single" w:sz="24" w:space="0" w:color="auto"/>
            </w:tcBorders>
          </w:tcPr>
          <w:p w14:paraId="3424D183" w14:textId="33B2253F" w:rsidR="00C25FD2" w:rsidRPr="00730291" w:rsidRDefault="00C25FD2">
            <w:pPr>
              <w:rPr>
                <w:ins w:id="380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81" w:author="ELIZABETH EARLEY" w:date="2015-07-29T15:28:00Z">
              <w:r w:rsidRPr="00730291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45877994</w:t>
              </w:r>
            </w:ins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03864C43" w14:textId="29D867A1" w:rsidR="00C25FD2" w:rsidRPr="00730291" w:rsidRDefault="00C25FD2">
            <w:pPr>
              <w:rPr>
                <w:ins w:id="382" w:author="ELIZABETH EARLEY" w:date="2015-07-29T15:22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83" w:author="ELIZABETH EARLEY" w:date="2015-07-29T15:27:00Z">
              <w:r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3050" w:type="dxa"/>
            <w:tcBorders>
              <w:top w:val="single" w:sz="24" w:space="0" w:color="auto"/>
            </w:tcBorders>
          </w:tcPr>
          <w:p w14:paraId="52284642" w14:textId="10A782FF" w:rsidR="00C25FD2" w:rsidRPr="00730291" w:rsidRDefault="00C25FD2">
            <w:pPr>
              <w:rPr>
                <w:ins w:id="384" w:author="ELIZABETH EARLEY" w:date="2015-07-29T15:22:00Z"/>
                <w:rFonts w:asciiTheme="majorHAnsi" w:hAnsiTheme="majorHAnsi"/>
                <w:sz w:val="22"/>
                <w:szCs w:val="22"/>
              </w:rPr>
            </w:pPr>
            <w:ins w:id="385" w:author="ELIZABETH EARLEY" w:date="2015-07-29T15:28:00Z">
              <w:r w:rsidRPr="00730291">
                <w:rPr>
                  <w:rFonts w:asciiTheme="majorHAnsi" w:hAnsiTheme="majorHAnsi"/>
                  <w:sz w:val="22"/>
                  <w:szCs w:val="22"/>
                </w:rPr>
                <w:t>LOINC</w:t>
              </w:r>
            </w:ins>
          </w:p>
        </w:tc>
      </w:tr>
      <w:tr w:rsidR="003D22EE" w:rsidRPr="00730291" w14:paraId="7841685D" w14:textId="77777777" w:rsidTr="003D22EE">
        <w:trPr>
          <w:trHeight w:val="310"/>
          <w:ins w:id="386" w:author="ELIZABETH EARLEY" w:date="2015-07-29T15:26:00Z"/>
        </w:trPr>
        <w:tc>
          <w:tcPr>
            <w:tcW w:w="5418" w:type="dxa"/>
          </w:tcPr>
          <w:p w14:paraId="7CD9B2CC" w14:textId="6D13C0CD" w:rsidR="00C25FD2" w:rsidRDefault="00C25FD2">
            <w:pPr>
              <w:rPr>
                <w:ins w:id="387" w:author="ELIZABETH EARLEY" w:date="2015-07-29T15:26:00Z"/>
                <w:rFonts w:asciiTheme="majorHAnsi" w:hAnsiTheme="majorHAnsi"/>
                <w:color w:val="000000"/>
                <w:sz w:val="22"/>
                <w:szCs w:val="22"/>
              </w:rPr>
            </w:pPr>
            <w:ins w:id="388" w:author="ELIZABETH EARLEY" w:date="2015-07-29T15:26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 xml:space="preserve">Would you be interested in being added to a list to contact you in the </w:t>
              </w:r>
            </w:ins>
            <w:ins w:id="389" w:author="ELIZABETH EARLEY" w:date="2015-07-29T15:27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>future</w:t>
              </w:r>
            </w:ins>
            <w:ins w:id="390" w:author="ELIZABETH EARLEY" w:date="2015-07-29T15:26:00Z">
              <w:r>
                <w:rPr>
                  <w:rFonts w:asciiTheme="majorHAnsi" w:hAnsiTheme="majorHAnsi"/>
                  <w:color w:val="000000"/>
                  <w:sz w:val="22"/>
                  <w:szCs w:val="22"/>
                </w:rPr>
                <w:t xml:space="preserve"> about research studies?</w:t>
              </w:r>
            </w:ins>
          </w:p>
        </w:tc>
        <w:tc>
          <w:tcPr>
            <w:tcW w:w="1899" w:type="dxa"/>
          </w:tcPr>
          <w:p w14:paraId="46AD392A" w14:textId="759FB637" w:rsidR="00C25FD2" w:rsidRDefault="00C25FD2">
            <w:pPr>
              <w:rPr>
                <w:ins w:id="391" w:author="ELIZABETH EARLEY" w:date="2015-07-29T15:26:00Z"/>
                <w:rFonts w:asciiTheme="majorHAnsi" w:hAnsiTheme="majorHAnsi"/>
                <w:sz w:val="22"/>
                <w:szCs w:val="22"/>
              </w:rPr>
            </w:pPr>
            <w:ins w:id="392" w:author="Burrows, Evanette K" w:date="2015-07-29T15:55:00Z">
              <w:r>
                <w:rPr>
                  <w:rFonts w:asciiTheme="majorHAnsi" w:hAnsiTheme="majorHAnsi"/>
                  <w:sz w:val="22"/>
                  <w:szCs w:val="22"/>
                </w:rPr>
                <w:t>2000000022</w:t>
              </w:r>
            </w:ins>
          </w:p>
        </w:tc>
        <w:tc>
          <w:tcPr>
            <w:tcW w:w="900" w:type="dxa"/>
          </w:tcPr>
          <w:p w14:paraId="7E76E03D" w14:textId="77777777" w:rsidR="00C25FD2" w:rsidRPr="00730291" w:rsidRDefault="00C25FD2">
            <w:pPr>
              <w:rPr>
                <w:ins w:id="393" w:author="ELIZABETH EARLEY" w:date="2015-07-29T15:26:00Z"/>
                <w:rFonts w:asciiTheme="majorHAnsi" w:hAnsiTheme="majorHAnsi"/>
                <w:sz w:val="22"/>
                <w:szCs w:val="22"/>
              </w:rPr>
              <w:pPrChange w:id="394" w:author="Burrows, Evanette K" w:date="2015-07-29T15:54:00Z">
                <w:pPr>
                  <w:tabs>
                    <w:tab w:val="center" w:pos="4320"/>
                    <w:tab w:val="right" w:pos="8640"/>
                  </w:tabs>
                </w:pPr>
              </w:pPrChange>
            </w:pPr>
          </w:p>
        </w:tc>
        <w:tc>
          <w:tcPr>
            <w:tcW w:w="1430" w:type="dxa"/>
          </w:tcPr>
          <w:p w14:paraId="656A7E12" w14:textId="77777777" w:rsidR="00C25FD2" w:rsidRPr="00730291" w:rsidRDefault="00C25FD2" w:rsidP="007011BC">
            <w:pPr>
              <w:rPr>
                <w:ins w:id="395" w:author="Burrows, Evanette K" w:date="2015-07-29T15:57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</w:tcPr>
          <w:p w14:paraId="31857826" w14:textId="7970549A" w:rsidR="00C25FD2" w:rsidRPr="00730291" w:rsidRDefault="00C25FD2">
            <w:pPr>
              <w:rPr>
                <w:ins w:id="396" w:author="ELIZABETH EARLEY" w:date="2015-07-29T15:26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97" w:author="ELIZABETH EARLEY" w:date="2015-07-29T15:28:00Z">
              <w:r w:rsidRPr="00730291">
                <w:rPr>
                  <w:rFonts w:asciiTheme="majorHAnsi" w:eastAsia="Times New Roman" w:hAnsiTheme="majorHAnsi" w:cs="Times New Roman"/>
                  <w:color w:val="000000"/>
                  <w:sz w:val="22"/>
                  <w:szCs w:val="22"/>
                </w:rPr>
                <w:t>45878245</w:t>
              </w:r>
            </w:ins>
          </w:p>
        </w:tc>
        <w:tc>
          <w:tcPr>
            <w:tcW w:w="1721" w:type="dxa"/>
          </w:tcPr>
          <w:p w14:paraId="685F2A89" w14:textId="52EAC244" w:rsidR="00C25FD2" w:rsidRPr="00730291" w:rsidRDefault="00C25FD2">
            <w:pPr>
              <w:rPr>
                <w:ins w:id="398" w:author="ELIZABETH EARLEY" w:date="2015-07-29T15:26:00Z"/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</w:pPr>
            <w:ins w:id="399" w:author="ELIZABETH EARLEY" w:date="2015-07-29T15:28:00Z">
              <w:r>
                <w:rPr>
                  <w:rFonts w:asciiTheme="majorHAnsi" w:hAnsiTheme="majorHAnsi"/>
                  <w:sz w:val="22"/>
                  <w:szCs w:val="22"/>
                </w:rPr>
                <w:t>No</w:t>
              </w:r>
            </w:ins>
          </w:p>
        </w:tc>
        <w:tc>
          <w:tcPr>
            <w:tcW w:w="3050" w:type="dxa"/>
          </w:tcPr>
          <w:p w14:paraId="25EFB6B8" w14:textId="3D81E04C" w:rsidR="00C25FD2" w:rsidRPr="00730291" w:rsidRDefault="00C25FD2">
            <w:pPr>
              <w:rPr>
                <w:ins w:id="400" w:author="ELIZABETH EARLEY" w:date="2015-07-29T15:26:00Z"/>
                <w:rFonts w:asciiTheme="majorHAnsi" w:hAnsiTheme="majorHAnsi"/>
                <w:sz w:val="22"/>
                <w:szCs w:val="22"/>
              </w:rPr>
            </w:pPr>
            <w:ins w:id="401" w:author="ELIZABETH EARLEY" w:date="2015-07-29T15:28:00Z">
              <w:r w:rsidRPr="00730291">
                <w:rPr>
                  <w:rFonts w:asciiTheme="majorHAnsi" w:hAnsiTheme="majorHAnsi"/>
                  <w:sz w:val="22"/>
                  <w:szCs w:val="22"/>
                </w:rPr>
                <w:t>LOINC</w:t>
              </w:r>
            </w:ins>
          </w:p>
        </w:tc>
      </w:tr>
    </w:tbl>
    <w:bookmarkEnd w:id="1"/>
    <w:p w14:paraId="23D9572D" w14:textId="503E25C6" w:rsidR="00CA2B12" w:rsidRDefault="007011BC">
      <w:ins w:id="402" w:author="Burrows, Evanette K" w:date="2015-07-29T15:54:00Z">
        <w:r>
          <w:br w:type="textWrapping" w:clear="all"/>
        </w:r>
      </w:ins>
    </w:p>
    <w:sectPr w:rsidR="00CA2B12" w:rsidSect="00B44A1D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4" w:author="ELIZABETH EARLEY" w:date="2015-07-29T15:58:00Z" w:initials="EE">
    <w:p w14:paraId="63F21AC2" w14:textId="77777777" w:rsidR="00C25FD2" w:rsidRDefault="00C25FD2" w:rsidP="00C25FD2">
      <w:pPr>
        <w:pStyle w:val="CommentText"/>
      </w:pPr>
      <w:r>
        <w:rPr>
          <w:rStyle w:val="CommentReference"/>
        </w:rPr>
        <w:annotationRef/>
      </w:r>
      <w:r>
        <w:t>Need to confirm text in Red</w:t>
      </w:r>
    </w:p>
  </w:comment>
  <w:comment w:id="81" w:author="ELIZABETH EARLEY" w:date="2015-07-29T15:58:00Z" w:initials="EE">
    <w:p w14:paraId="59F97445" w14:textId="77777777" w:rsidR="00C25FD2" w:rsidRDefault="00C25FD2" w:rsidP="00C25FD2">
      <w:pPr>
        <w:pStyle w:val="CommentText"/>
      </w:pPr>
      <w:r>
        <w:rPr>
          <w:rStyle w:val="CommentReference"/>
        </w:rPr>
        <w:annotationRef/>
      </w:r>
      <w:r>
        <w:t>Need to confirm text in Red</w:t>
      </w:r>
    </w:p>
  </w:comment>
  <w:comment w:id="241" w:author="ELIZABETH EARLEY" w:date="2015-07-29T15:59:00Z" w:initials="EE">
    <w:p w14:paraId="4D723C41" w14:textId="56A4F9E8" w:rsidR="00C25FD2" w:rsidRDefault="00C25FD2" w:rsidP="00C25FD2">
      <w:pPr>
        <w:pStyle w:val="CommentText"/>
      </w:pPr>
      <w:r>
        <w:rPr>
          <w:rStyle w:val="CommentReference"/>
        </w:rPr>
        <w:annotationRef/>
      </w:r>
      <w:r>
        <w:t>This is a multiple answer question.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F7034" w14:textId="77777777" w:rsidR="002D3F40" w:rsidRDefault="002D3F40" w:rsidP="00595955">
      <w:r>
        <w:separator/>
      </w:r>
    </w:p>
  </w:endnote>
  <w:endnote w:type="continuationSeparator" w:id="0">
    <w:p w14:paraId="2B9525C0" w14:textId="77777777" w:rsidR="002D3F40" w:rsidRDefault="002D3F40" w:rsidP="0059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489DD" w14:textId="77777777" w:rsidR="002D3F40" w:rsidRDefault="002D3F40" w:rsidP="000E55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9B855" w14:textId="77777777" w:rsidR="002D3F40" w:rsidRDefault="002D3F40" w:rsidP="005959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2AA4B" w14:textId="77777777" w:rsidR="002D3F40" w:rsidRDefault="002D3F40" w:rsidP="000E55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22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3BDCAF" w14:textId="77777777" w:rsidR="002D3F40" w:rsidRDefault="002D3F40" w:rsidP="005959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364F2" w14:textId="77777777" w:rsidR="002D3F40" w:rsidRDefault="002D3F40" w:rsidP="00595955">
      <w:r>
        <w:separator/>
      </w:r>
    </w:p>
  </w:footnote>
  <w:footnote w:type="continuationSeparator" w:id="0">
    <w:p w14:paraId="7CA3FB69" w14:textId="77777777" w:rsidR="002D3F40" w:rsidRDefault="002D3F40" w:rsidP="00595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2ED86" w14:textId="77777777" w:rsidR="002D3F40" w:rsidRDefault="003D22EE">
    <w:pPr>
      <w:pStyle w:val="Header"/>
    </w:pPr>
    <w:sdt>
      <w:sdtPr>
        <w:id w:val="171999623"/>
        <w:placeholder>
          <w:docPart w:val="49854A942E4D52408DBAF8FBA2DECCAB"/>
        </w:placeholder>
        <w:temporary/>
        <w:showingPlcHdr/>
      </w:sdtPr>
      <w:sdtEndPr/>
      <w:sdtContent>
        <w:r w:rsidR="002D3F40">
          <w:t>[Type text]</w:t>
        </w:r>
      </w:sdtContent>
    </w:sdt>
    <w:r w:rsidR="002D3F40">
      <w:ptab w:relativeTo="margin" w:alignment="center" w:leader="none"/>
    </w:r>
    <w:sdt>
      <w:sdtPr>
        <w:id w:val="171999624"/>
        <w:placeholder>
          <w:docPart w:val="274D01601E54414A8815184C20B22163"/>
        </w:placeholder>
        <w:temporary/>
        <w:showingPlcHdr/>
      </w:sdtPr>
      <w:sdtEndPr/>
      <w:sdtContent>
        <w:r w:rsidR="002D3F40">
          <w:t>[Type text]</w:t>
        </w:r>
      </w:sdtContent>
    </w:sdt>
    <w:r w:rsidR="002D3F40">
      <w:ptab w:relativeTo="margin" w:alignment="right" w:leader="none"/>
    </w:r>
    <w:sdt>
      <w:sdtPr>
        <w:id w:val="171999625"/>
        <w:placeholder>
          <w:docPart w:val="444D9BAE2C1F91428FF7808FE58A34B3"/>
        </w:placeholder>
        <w:temporary/>
        <w:showingPlcHdr/>
      </w:sdtPr>
      <w:sdtEndPr/>
      <w:sdtContent>
        <w:r w:rsidR="002D3F40">
          <w:t>[Type text]</w:t>
        </w:r>
      </w:sdtContent>
    </w:sdt>
  </w:p>
  <w:p w14:paraId="296EE5BA" w14:textId="77777777" w:rsidR="002D3F40" w:rsidRDefault="002D3F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D189C" w14:textId="77777777" w:rsidR="002D3F40" w:rsidRDefault="002D3F40">
    <w:pPr>
      <w:pStyle w:val="Header"/>
    </w:pPr>
    <w:r>
      <w:t>HWN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1D"/>
    <w:rsid w:val="000A321A"/>
    <w:rsid w:val="000E556B"/>
    <w:rsid w:val="00125833"/>
    <w:rsid w:val="0012763E"/>
    <w:rsid w:val="001413F3"/>
    <w:rsid w:val="002D3F40"/>
    <w:rsid w:val="00383FAC"/>
    <w:rsid w:val="003D22EE"/>
    <w:rsid w:val="00422ADB"/>
    <w:rsid w:val="004810EB"/>
    <w:rsid w:val="004D0056"/>
    <w:rsid w:val="00592D79"/>
    <w:rsid w:val="00595955"/>
    <w:rsid w:val="006B399D"/>
    <w:rsid w:val="007011BC"/>
    <w:rsid w:val="00730291"/>
    <w:rsid w:val="00874316"/>
    <w:rsid w:val="00931C66"/>
    <w:rsid w:val="009958BD"/>
    <w:rsid w:val="00A413AB"/>
    <w:rsid w:val="00AB2CD8"/>
    <w:rsid w:val="00B44A1D"/>
    <w:rsid w:val="00C25FD2"/>
    <w:rsid w:val="00CA2B12"/>
    <w:rsid w:val="00E16711"/>
    <w:rsid w:val="00E966E9"/>
    <w:rsid w:val="00F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0C5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302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2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2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2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2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9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5"/>
  </w:style>
  <w:style w:type="character" w:styleId="PageNumber">
    <w:name w:val="page number"/>
    <w:basedOn w:val="DefaultParagraphFont"/>
    <w:uiPriority w:val="99"/>
    <w:semiHidden/>
    <w:unhideWhenUsed/>
    <w:rsid w:val="00595955"/>
  </w:style>
  <w:style w:type="paragraph" w:styleId="Header">
    <w:name w:val="header"/>
    <w:basedOn w:val="Normal"/>
    <w:link w:val="HeaderChar"/>
    <w:uiPriority w:val="99"/>
    <w:unhideWhenUsed/>
    <w:rsid w:val="0059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5"/>
  </w:style>
  <w:style w:type="paragraph" w:styleId="Revision">
    <w:name w:val="Revision"/>
    <w:hidden/>
    <w:uiPriority w:val="99"/>
    <w:semiHidden/>
    <w:rsid w:val="00C25F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A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302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2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2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2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2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2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9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5"/>
  </w:style>
  <w:style w:type="character" w:styleId="PageNumber">
    <w:name w:val="page number"/>
    <w:basedOn w:val="DefaultParagraphFont"/>
    <w:uiPriority w:val="99"/>
    <w:semiHidden/>
    <w:unhideWhenUsed/>
    <w:rsid w:val="00595955"/>
  </w:style>
  <w:style w:type="paragraph" w:styleId="Header">
    <w:name w:val="header"/>
    <w:basedOn w:val="Normal"/>
    <w:link w:val="HeaderChar"/>
    <w:uiPriority w:val="99"/>
    <w:unhideWhenUsed/>
    <w:rsid w:val="0059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5"/>
  </w:style>
  <w:style w:type="paragraph" w:styleId="Revision">
    <w:name w:val="Revision"/>
    <w:hidden/>
    <w:uiPriority w:val="99"/>
    <w:semiHidden/>
    <w:rsid w:val="00C2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54A942E4D52408DBAF8FBA2DE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6CBE-9764-3147-9AA6-56104CB4D930}"/>
      </w:docPartPr>
      <w:docPartBody>
        <w:p w:rsidR="001E3646" w:rsidRDefault="002875FF" w:rsidP="002875FF">
          <w:pPr>
            <w:pStyle w:val="49854A942E4D52408DBAF8FBA2DECCAB"/>
          </w:pPr>
          <w:r>
            <w:t>[Type text]</w:t>
          </w:r>
        </w:p>
      </w:docPartBody>
    </w:docPart>
    <w:docPart>
      <w:docPartPr>
        <w:name w:val="274D01601E54414A8815184C20B22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BE87F-4538-6549-BF3F-8A30F0A06239}"/>
      </w:docPartPr>
      <w:docPartBody>
        <w:p w:rsidR="001E3646" w:rsidRDefault="002875FF" w:rsidP="002875FF">
          <w:pPr>
            <w:pStyle w:val="274D01601E54414A8815184C20B22163"/>
          </w:pPr>
          <w:r>
            <w:t>[Type text]</w:t>
          </w:r>
        </w:p>
      </w:docPartBody>
    </w:docPart>
    <w:docPart>
      <w:docPartPr>
        <w:name w:val="444D9BAE2C1F91428FF7808FE58A3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AF6E1-F374-1743-9C99-A57812DB2E99}"/>
      </w:docPartPr>
      <w:docPartBody>
        <w:p w:rsidR="001E3646" w:rsidRDefault="002875FF" w:rsidP="002875FF">
          <w:pPr>
            <w:pStyle w:val="444D9BAE2C1F91428FF7808FE58A34B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FF"/>
    <w:rsid w:val="001E3646"/>
    <w:rsid w:val="0028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54A942E4D52408DBAF8FBA2DECCAB">
    <w:name w:val="49854A942E4D52408DBAF8FBA2DECCAB"/>
    <w:rsid w:val="002875FF"/>
  </w:style>
  <w:style w:type="paragraph" w:customStyle="1" w:styleId="274D01601E54414A8815184C20B22163">
    <w:name w:val="274D01601E54414A8815184C20B22163"/>
    <w:rsid w:val="002875FF"/>
  </w:style>
  <w:style w:type="paragraph" w:customStyle="1" w:styleId="444D9BAE2C1F91428FF7808FE58A34B3">
    <w:name w:val="444D9BAE2C1F91428FF7808FE58A34B3"/>
    <w:rsid w:val="002875FF"/>
  </w:style>
  <w:style w:type="paragraph" w:customStyle="1" w:styleId="893FEF3D17EE184DBF8526A342B25025">
    <w:name w:val="893FEF3D17EE184DBF8526A342B25025"/>
    <w:rsid w:val="002875FF"/>
  </w:style>
  <w:style w:type="paragraph" w:customStyle="1" w:styleId="73423F28A9015243868B94DCC34AE637">
    <w:name w:val="73423F28A9015243868B94DCC34AE637"/>
    <w:rsid w:val="002875FF"/>
  </w:style>
  <w:style w:type="paragraph" w:customStyle="1" w:styleId="1FD4C63EA0448042A91F3CB5D2BBA96F">
    <w:name w:val="1FD4C63EA0448042A91F3CB5D2BBA96F"/>
    <w:rsid w:val="002875F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54A942E4D52408DBAF8FBA2DECCAB">
    <w:name w:val="49854A942E4D52408DBAF8FBA2DECCAB"/>
    <w:rsid w:val="002875FF"/>
  </w:style>
  <w:style w:type="paragraph" w:customStyle="1" w:styleId="274D01601E54414A8815184C20B22163">
    <w:name w:val="274D01601E54414A8815184C20B22163"/>
    <w:rsid w:val="002875FF"/>
  </w:style>
  <w:style w:type="paragraph" w:customStyle="1" w:styleId="444D9BAE2C1F91428FF7808FE58A34B3">
    <w:name w:val="444D9BAE2C1F91428FF7808FE58A34B3"/>
    <w:rsid w:val="002875FF"/>
  </w:style>
  <w:style w:type="paragraph" w:customStyle="1" w:styleId="893FEF3D17EE184DBF8526A342B25025">
    <w:name w:val="893FEF3D17EE184DBF8526A342B25025"/>
    <w:rsid w:val="002875FF"/>
  </w:style>
  <w:style w:type="paragraph" w:customStyle="1" w:styleId="73423F28A9015243868B94DCC34AE637">
    <w:name w:val="73423F28A9015243868B94DCC34AE637"/>
    <w:rsid w:val="002875FF"/>
  </w:style>
  <w:style w:type="paragraph" w:customStyle="1" w:styleId="1FD4C63EA0448042A91F3CB5D2BBA96F">
    <w:name w:val="1FD4C63EA0448042A91F3CB5D2BBA96F"/>
    <w:rsid w:val="00287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498E00-BCE5-164A-9B3C-7BDA246B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1499</Words>
  <Characters>8550</Characters>
  <Application>Microsoft Macintosh Word</Application>
  <DocSecurity>4</DocSecurity>
  <Lines>71</Lines>
  <Paragraphs>20</Paragraphs>
  <ScaleCrop>false</ScaleCrop>
  <Company>J. Stokes Jr. Research Inst</Company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EARLEY</dc:creator>
  <cp:keywords/>
  <dc:description/>
  <cp:lastModifiedBy>Burrows, Evanette K</cp:lastModifiedBy>
  <cp:revision>2</cp:revision>
  <cp:lastPrinted>2015-07-20T16:00:00Z</cp:lastPrinted>
  <dcterms:created xsi:type="dcterms:W3CDTF">2015-08-18T20:10:00Z</dcterms:created>
  <dcterms:modified xsi:type="dcterms:W3CDTF">2015-08-18T20:10:00Z</dcterms:modified>
</cp:coreProperties>
</file>