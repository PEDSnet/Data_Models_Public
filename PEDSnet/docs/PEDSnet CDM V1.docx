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0F9" w:rsidRDefault="007F50F9" w:rsidP="00061AFF">
      <w:pPr>
        <w:jc w:val="center"/>
        <w:rPr>
          <w:rFonts w:asciiTheme="minorHAnsi" w:hAnsiTheme="minorHAnsi"/>
          <w:b/>
          <w:color w:val="548DD4" w:themeColor="text2" w:themeTint="99"/>
          <w:sz w:val="36"/>
          <w:szCs w:val="36"/>
        </w:rPr>
      </w:pPr>
      <w:bookmarkStart w:id="0" w:name="_GoBack"/>
      <w:bookmarkEnd w:id="0"/>
    </w:p>
    <w:p w:rsidR="00B00725" w:rsidRPr="00061AFF" w:rsidRDefault="00061AFF" w:rsidP="00061AFF">
      <w:pPr>
        <w:jc w:val="center"/>
        <w:rPr>
          <w:rFonts w:asciiTheme="minorHAnsi" w:hAnsiTheme="minorHAnsi"/>
          <w:b/>
          <w:color w:val="548DD4" w:themeColor="text2" w:themeTint="99"/>
          <w:sz w:val="36"/>
          <w:szCs w:val="36"/>
        </w:rPr>
      </w:pPr>
      <w:r w:rsidRPr="00061AFF">
        <w:rPr>
          <w:rFonts w:asciiTheme="minorHAnsi" w:hAnsiTheme="minorHAnsi"/>
          <w:b/>
          <w:color w:val="548DD4" w:themeColor="text2" w:themeTint="99"/>
          <w:sz w:val="36"/>
          <w:szCs w:val="36"/>
        </w:rPr>
        <w:t>PEDSnet Common Data Model Version 1.0</w:t>
      </w:r>
    </w:p>
    <w:p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r w:rsidR="004766C4">
        <w:rPr>
          <w:rFonts w:asciiTheme="minorHAnsi" w:hAnsiTheme="minorHAnsi"/>
        </w:rPr>
        <w:t>03</w:t>
      </w:r>
      <w:r w:rsidR="00601C24">
        <w:rPr>
          <w:rFonts w:asciiTheme="minorHAnsi" w:hAnsiTheme="minorHAnsi"/>
        </w:rPr>
        <w:t>, 2014</w:t>
      </w:r>
    </w:p>
    <w:p w:rsidR="00634D92" w:rsidRDefault="00634D92">
      <w:pPr>
        <w:rPr>
          <w:rFonts w:asciiTheme="minorHAnsi" w:hAnsiTheme="minorHAnsi"/>
        </w:rPr>
      </w:pPr>
    </w:p>
    <w:p w:rsidR="00061AFF" w:rsidRDefault="00061AFF">
      <w:pPr>
        <w:rPr>
          <w:rFonts w:asciiTheme="minorHAnsi" w:hAnsiTheme="minorHAnsi"/>
        </w:rPr>
      </w:pPr>
      <w:r>
        <w:rPr>
          <w:rFonts w:asciiTheme="minorHAnsi" w:hAnsiTheme="minorHAnsi"/>
        </w:rPr>
        <w:t>The PEDSnet Common Data Model is an evolving specification, based in structure on the OMOP Common Data Model, but expanded to accommodate requirements of both the PCORnet Common Data Model and the primary research cohorts established in PEDSnet.</w:t>
      </w:r>
    </w:p>
    <w:p w:rsidR="007F50F9" w:rsidRDefault="00061AFF">
      <w:pPr>
        <w:rPr>
          <w:rFonts w:asciiTheme="minorHAnsi" w:hAnsiTheme="minorHAnsi"/>
        </w:rPr>
      </w:pPr>
      <w:r>
        <w:rPr>
          <w:rFonts w:asciiTheme="minorHAnsi" w:hAnsiTheme="minorHAnsi"/>
        </w:rP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rsidR="00BD3E57" w:rsidRDefault="00BD3E57">
      <w:pPr>
        <w:rPr>
          <w:rFonts w:asciiTheme="minorHAnsi" w:hAnsiTheme="minorHAnsi"/>
        </w:rPr>
      </w:pPr>
      <w:r>
        <w:rPr>
          <w:rFonts w:asciiTheme="minorHAnsi" w:hAnsiTheme="minorHAnsi"/>
        </w:rPr>
        <w:t>This document provides the data model specification, including names, data types, and description of key semantic points, for the PEDSnet CDM.  For ETL specification documents and reference code, please consult the PEDSnet GitHub site.</w:t>
      </w:r>
    </w:p>
    <w:p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Pr="006776E3">
          <w:rPr>
            <w:rStyle w:val="Hyperlink"/>
            <w:rFonts w:asciiTheme="minorHAnsi" w:hAnsiTheme="minorHAnsi"/>
          </w:rPr>
          <w:t>pedsnet@email.chop.edu</w:t>
        </w:r>
      </w:hyperlink>
      <w:r>
        <w:rPr>
          <w:rFonts w:asciiTheme="minorHAnsi" w:hAnsiTheme="minorHAnsi"/>
        </w:rPr>
        <w:t xml:space="preserve">, or contact the PEDSnet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rsidR="007F50F9" w:rsidRDefault="007F50F9" w:rsidP="007F50F9">
      <w:pPr>
        <w:pStyle w:val="NoSpacing"/>
        <w:rPr>
          <w:rFonts w:eastAsia="Times New Roman" w:cs="Times New Roman"/>
          <w:b/>
          <w:sz w:val="20"/>
          <w:szCs w:val="24"/>
          <w:u w:val="single"/>
        </w:rPr>
      </w:pPr>
    </w:p>
    <w:p w:rsidR="007F50F9" w:rsidRPr="00A130E5" w:rsidRDefault="007F50F9" w:rsidP="007F50F9">
      <w:pPr>
        <w:pStyle w:val="NoSpacing"/>
        <w:rPr>
          <w:rFonts w:eastAsia="Times New Roman" w:cs="Times New Roman"/>
          <w:b/>
          <w:sz w:val="20"/>
          <w:szCs w:val="24"/>
          <w:u w:val="single"/>
        </w:rPr>
      </w:pPr>
      <w:r w:rsidRPr="00A130E5">
        <w:rPr>
          <w:rFonts w:eastAsia="Times New Roman" w:cs="Times New Roman"/>
          <w:b/>
          <w:sz w:val="20"/>
          <w:szCs w:val="24"/>
          <w:u w:val="single"/>
        </w:rPr>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rsidR="007F50F9" w:rsidRPr="00A130E5" w:rsidRDefault="007F50F9" w:rsidP="007F50F9">
      <w:pPr>
        <w:pStyle w:val="NoSpacing"/>
        <w:rPr>
          <w:rFonts w:eastAsia="Times New Roman" w:cs="Times New Roman"/>
          <w:sz w:val="20"/>
          <w:szCs w:val="24"/>
        </w:rPr>
      </w:pPr>
    </w:p>
    <w:p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1: The PEDSnet data network will store data using structures compatible with the PEDSnet Common Data Model (PCDM). </w:t>
      </w:r>
    </w:p>
    <w:p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2: The PCDM will be based on the Observational Medical Outcomes Partnership (OMOP) data model. OMOP will be expanded to include the PCORnet and pediatric-specific data standards, as developed by PEDSnet. </w:t>
      </w:r>
    </w:p>
    <w:p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3:  A subset of data elements in the PCDM will be identified as principal data elements (PDEs). The PDEs will be used for population-level queries.</w:t>
      </w:r>
      <w:r w:rsidR="00BD3E57">
        <w:rPr>
          <w:rFonts w:asciiTheme="minorHAnsi" w:hAnsiTheme="minorHAnsi"/>
        </w:rPr>
        <w:t xml:space="preserve"> Data elements which are NOT PDEs will be marked as “Optional” (ETL at site discretion) or “Non-PDE” (ETL required, but data need not be transmitted to DCC, and will not be used in queries without prior approval of site.</w:t>
      </w:r>
    </w:p>
    <w:p w:rsidR="007F50F9" w:rsidRPr="00A130E5" w:rsidRDefault="007F50F9" w:rsidP="007F50F9">
      <w:pPr>
        <w:autoSpaceDE w:val="0"/>
        <w:autoSpaceDN w:val="0"/>
        <w:adjustRightInd w:val="0"/>
        <w:rPr>
          <w:rFonts w:asciiTheme="minorHAnsi" w:hAnsiTheme="minorHAnsi"/>
        </w:rPr>
      </w:pPr>
      <w:r w:rsidRPr="00A130E5">
        <w:rPr>
          <w:rFonts w:asciiTheme="minorHAnsi" w:hAnsiTheme="minorHAnsi"/>
        </w:rPr>
        <w:t xml:space="preserve">4: It is anticipated that PEDSnet institutions will make a good faith attempt to obtain as many of the </w:t>
      </w:r>
      <w:r w:rsidR="00BD3E57">
        <w:rPr>
          <w:rFonts w:asciiTheme="minorHAnsi" w:hAnsiTheme="minorHAnsi"/>
        </w:rPr>
        <w:t>data elements not marked as “Optional”</w:t>
      </w:r>
      <w:r w:rsidR="00BD3E57" w:rsidRPr="00A130E5">
        <w:rPr>
          <w:rFonts w:asciiTheme="minorHAnsi" w:hAnsiTheme="minorHAnsi"/>
        </w:rPr>
        <w:t xml:space="preserve"> </w:t>
      </w:r>
      <w:r w:rsidRPr="00A130E5">
        <w:rPr>
          <w:rFonts w:asciiTheme="minorHAnsi" w:hAnsiTheme="minorHAnsi"/>
        </w:rPr>
        <w:t xml:space="preserve">as possible. </w:t>
      </w:r>
    </w:p>
    <w:p w:rsidR="007F50F9" w:rsidRDefault="007F50F9" w:rsidP="007F50F9">
      <w:pPr>
        <w:autoSpaceDE w:val="0"/>
        <w:autoSpaceDN w:val="0"/>
        <w:adjustRightInd w:val="0"/>
        <w:rPr>
          <w:rFonts w:asciiTheme="minorHAnsi" w:hAnsiTheme="minorHAnsi"/>
        </w:rPr>
      </w:pPr>
      <w:r w:rsidRPr="00A130E5">
        <w:rPr>
          <w:rFonts w:asciiTheme="minorHAnsi" w:hAnsiTheme="minorHAnsi"/>
        </w:rPr>
        <w:t xml:space="preserve">5: The data elements classified as PDEs and </w:t>
      </w:r>
      <w:proofErr w:type="gramStart"/>
      <w:r w:rsidRPr="00A130E5">
        <w:rPr>
          <w:rFonts w:asciiTheme="minorHAnsi" w:hAnsiTheme="minorHAnsi"/>
        </w:rPr>
        <w:t>those included in the PCDM will be approved by the PEDSnet Leadership Council</w:t>
      </w:r>
      <w:proofErr w:type="gramEnd"/>
      <w:r w:rsidRPr="00A130E5">
        <w:rPr>
          <w:rFonts w:asciiTheme="minorHAnsi" w:hAnsiTheme="minorHAnsi"/>
        </w:rPr>
        <w:t xml:space="preserve"> (comprised of each PEDSnet institution’s site principal investigator).</w:t>
      </w:r>
    </w:p>
    <w:p w:rsidR="00001644" w:rsidRPr="00061AFF" w:rsidRDefault="00001644" w:rsidP="00001644">
      <w:pPr>
        <w:pStyle w:val="ListParagraph"/>
        <w:numPr>
          <w:ilvl w:val="0"/>
          <w:numId w:val="18"/>
        </w:numPr>
        <w:ind w:left="270" w:hanging="270"/>
        <w:rPr>
          <w:rFonts w:asciiTheme="minorHAnsi" w:hAnsiTheme="minorHAnsi"/>
        </w:rPr>
      </w:pPr>
      <w:r w:rsidRPr="00061AFF">
        <w:rPr>
          <w:rFonts w:asciiTheme="minorHAnsi" w:hAnsiTheme="minorHAnsi"/>
        </w:rPr>
        <w:t>Concept IDs are taken from OMOP v4</w:t>
      </w:r>
      <w:r>
        <w:rPr>
          <w:rFonts w:asciiTheme="minorHAnsi" w:hAnsiTheme="minorHAnsi"/>
        </w:rPr>
        <w:t>.5</w:t>
      </w:r>
      <w:r w:rsidRPr="00061AFF">
        <w:rPr>
          <w:rFonts w:asciiTheme="minorHAnsi" w:hAnsiTheme="minorHAnsi"/>
        </w:rPr>
        <w:t xml:space="preserve"> vocabularies for PEDSnet CDM v1.</w:t>
      </w:r>
    </w:p>
    <w:p w:rsidR="007F50F9" w:rsidRDefault="007F50F9">
      <w:pPr>
        <w:rPr>
          <w:rFonts w:asciiTheme="minorHAnsi" w:hAnsiTheme="minorHAnsi"/>
        </w:rPr>
      </w:pPr>
    </w:p>
    <w:p w:rsidR="00D24C9F" w:rsidRDefault="00D24C9F">
      <w:pPr>
        <w:rPr>
          <w:rFonts w:asciiTheme="minorHAnsi" w:hAnsiTheme="minorHAnsi"/>
        </w:rPr>
      </w:pPr>
      <w:r w:rsidRPr="00D24C9F">
        <w:rPr>
          <w:rFonts w:asciiTheme="minorHAnsi" w:hAnsiTheme="minorHAnsi"/>
          <w:b/>
          <w:bCs/>
        </w:rPr>
        <w:t xml:space="preserve">Please note: For all unique identifiers, please do not send actual </w:t>
      </w:r>
      <w:proofErr w:type="spellStart"/>
      <w:r w:rsidR="00BD3E57">
        <w:rPr>
          <w:rFonts w:asciiTheme="minorHAnsi" w:hAnsiTheme="minorHAnsi"/>
          <w:b/>
          <w:bCs/>
        </w:rPr>
        <w:t>cleartext</w:t>
      </w:r>
      <w:proofErr w:type="spellEnd"/>
      <w:r w:rsidR="00BD3E57">
        <w:rPr>
          <w:rFonts w:asciiTheme="minorHAnsi" w:hAnsiTheme="minorHAnsi"/>
          <w:b/>
          <w:bCs/>
        </w:rPr>
        <w:t xml:space="preserve"> </w:t>
      </w:r>
      <w:r w:rsidRPr="00D24C9F">
        <w:rPr>
          <w:rFonts w:asciiTheme="minorHAnsi" w:hAnsiTheme="minorHAnsi"/>
          <w:b/>
          <w:bCs/>
        </w:rPr>
        <w:t xml:space="preserve">identifiers from </w:t>
      </w:r>
      <w:r w:rsidR="00BD3E57">
        <w:rPr>
          <w:rFonts w:asciiTheme="minorHAnsi" w:hAnsiTheme="minorHAnsi"/>
          <w:b/>
          <w:bCs/>
        </w:rPr>
        <w:t>clinical</w:t>
      </w:r>
      <w:r w:rsidR="00BD3E57" w:rsidRPr="00D24C9F">
        <w:rPr>
          <w:rFonts w:asciiTheme="minorHAnsi" w:hAnsiTheme="minorHAnsi"/>
          <w:b/>
          <w:bCs/>
        </w:rPr>
        <w:t xml:space="preserve"> </w:t>
      </w:r>
      <w:r w:rsidRPr="00D24C9F">
        <w:rPr>
          <w:rFonts w:asciiTheme="minorHAnsi" w:hAnsiTheme="minorHAnsi"/>
          <w:b/>
          <w:bCs/>
        </w:rPr>
        <w:t>source system</w:t>
      </w:r>
      <w:r w:rsidR="00BD3E57">
        <w:rPr>
          <w:rFonts w:asciiTheme="minorHAnsi" w:hAnsiTheme="minorHAnsi"/>
          <w:b/>
          <w:bCs/>
        </w:rPr>
        <w:t>s</w:t>
      </w:r>
      <w:proofErr w:type="gramStart"/>
      <w:r w:rsidRPr="00D24C9F">
        <w:rPr>
          <w:rFonts w:asciiTheme="minorHAnsi" w:hAnsiTheme="minorHAnsi"/>
          <w:b/>
          <w:bCs/>
        </w:rPr>
        <w:t>..</w:t>
      </w:r>
      <w:proofErr w:type="gramEnd"/>
      <w:r>
        <w:rPr>
          <w:rFonts w:asciiTheme="minorHAnsi" w:hAnsiTheme="minorHAnsi"/>
        </w:rPr>
        <w:t xml:space="preserve"> </w:t>
      </w:r>
    </w:p>
    <w:p w:rsidR="00D24C9F" w:rsidRDefault="00D24C9F">
      <w:pPr>
        <w:rPr>
          <w:rFonts w:asciiTheme="minorHAnsi" w:hAnsiTheme="minorHAnsi"/>
        </w:rPr>
      </w:pPr>
    </w:p>
    <w:p w:rsidR="00CA2745" w:rsidRPr="00061AFF" w:rsidRDefault="00CA2745">
      <w:pPr>
        <w:rPr>
          <w:rFonts w:asciiTheme="minorHAnsi" w:hAnsiTheme="minorHAnsi"/>
        </w:rPr>
      </w:pPr>
      <w:r>
        <w:rPr>
          <w:rFonts w:asciiTheme="minorHAnsi" w:hAnsiTheme="minorHAnsi"/>
        </w:rPr>
        <w:t>The following tables are included in the CDM:</w:t>
      </w:r>
    </w:p>
    <w:p w:rsidR="00634D92" w:rsidRPr="00061AFF" w:rsidRDefault="00634D92" w:rsidP="00634D92">
      <w:pPr>
        <w:pStyle w:val="Heading2"/>
        <w:rPr>
          <w:rFonts w:asciiTheme="minorHAnsi" w:hAnsiTheme="minorHAnsi"/>
        </w:rPr>
      </w:pPr>
      <w:bookmarkStart w:id="1" w:name="_Toc394268574"/>
      <w:r w:rsidRPr="00061AFF">
        <w:rPr>
          <w:rFonts w:asciiTheme="minorHAnsi" w:hAnsiTheme="minorHAnsi"/>
        </w:rPr>
        <w:lastRenderedPageBreak/>
        <w:t>PERSON</w:t>
      </w:r>
      <w:bookmarkEnd w:id="1"/>
    </w:p>
    <w:p w:rsidR="00634D92" w:rsidRPr="00061AFF" w:rsidRDefault="00634D92" w:rsidP="00634D92">
      <w:pPr>
        <w:ind w:right="4"/>
        <w:rPr>
          <w:rFonts w:asciiTheme="minorHAnsi" w:hAnsiTheme="minorHAnsi" w:cs="Arial"/>
          <w:szCs w:val="20"/>
        </w:rPr>
      </w:pPr>
      <w:r w:rsidRPr="00061AFF">
        <w:rPr>
          <w:rFonts w:asciiTheme="minorHAnsi" w:hAnsiTheme="minorHAnsi"/>
        </w:rPr>
        <w:t xml:space="preserve">The person domain contains records that uniquely identify each patient in the source data who is time at-risk to have clinical observations recorded within the source systems.  </w:t>
      </w:r>
      <w:r w:rsidRPr="00061AFF">
        <w:rPr>
          <w:rFonts w:asciiTheme="minorHAnsi" w:hAnsiTheme="minorHAnsi" w:cs="Arial"/>
          <w:szCs w:val="20"/>
        </w:rPr>
        <w:t xml:space="preserve">Each person record has associated demographic </w:t>
      </w:r>
      <w:r w:rsidR="00601C24" w:rsidRPr="00061AFF">
        <w:rPr>
          <w:rFonts w:asciiTheme="minorHAnsi" w:hAnsiTheme="minorHAnsi" w:cs="Arial"/>
          <w:szCs w:val="20"/>
        </w:rPr>
        <w:t>attributes, which</w:t>
      </w:r>
      <w:r w:rsidRPr="00061AFF">
        <w:rPr>
          <w:rFonts w:asciiTheme="minorHAnsi" w:hAnsiTheme="minorHAnsi" w:cs="Arial"/>
          <w:szCs w:val="20"/>
        </w:rPr>
        <w:t xml:space="preserve"> are assumed to be constant for the patient throughout the course of their periods of observation. All other patient-related data domains have a foreign-key reference to the person domain.  </w:t>
      </w:r>
    </w:p>
    <w:p w:rsidR="00634D92" w:rsidRPr="00061AFF" w:rsidRDefault="00634D92" w:rsidP="00634D92">
      <w:pPr>
        <w:ind w:right="4"/>
        <w:rPr>
          <w:rFonts w:asciiTheme="minorHAnsi" w:hAnsiTheme="minorHAnsi" w:cs="Arial"/>
          <w:szCs w:val="20"/>
        </w:rPr>
      </w:pPr>
    </w:p>
    <w:tbl>
      <w:tblPr>
        <w:tblW w:w="9465" w:type="dxa"/>
        <w:tblInd w:w="93" w:type="dxa"/>
        <w:tblLayout w:type="fixed"/>
        <w:tblLook w:val="04A0" w:firstRow="1" w:lastRow="0" w:firstColumn="1" w:lastColumn="0" w:noHBand="0" w:noVBand="1"/>
      </w:tblPr>
      <w:tblGrid>
        <w:gridCol w:w="2805"/>
        <w:gridCol w:w="1080"/>
        <w:gridCol w:w="1170"/>
        <w:gridCol w:w="4410"/>
      </w:tblGrid>
      <w:tr w:rsidR="00634D92" w:rsidRPr="00061AFF" w:rsidTr="00634D92">
        <w:trPr>
          <w:cantSplit/>
          <w:trHeight w:val="188"/>
          <w:tblHeader/>
        </w:trPr>
        <w:tc>
          <w:tcPr>
            <w:tcW w:w="2805" w:type="dxa"/>
            <w:tcBorders>
              <w:top w:val="single" w:sz="4" w:space="0" w:color="auto"/>
              <w:left w:val="single" w:sz="4" w:space="0" w:color="auto"/>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170"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4410"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 xml:space="preserve">Description </w:t>
            </w:r>
          </w:p>
        </w:tc>
      </w:tr>
      <w:tr w:rsidR="00634D92" w:rsidRPr="00061AFF" w:rsidTr="00634D92">
        <w:trPr>
          <w:trHeight w:val="368"/>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sidR="00112DE7">
              <w:rPr>
                <w:rFonts w:asciiTheme="minorHAnsi" w:hAnsiTheme="minorHAnsi" w:cs="Arial"/>
                <w:color w:val="000000"/>
                <w:sz w:val="18"/>
                <w:szCs w:val="18"/>
              </w:rPr>
              <w:t xml:space="preserve"> Note: </w:t>
            </w:r>
            <w:r w:rsidR="00112DE7"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proofErr w:type="gramStart"/>
            <w:r w:rsidR="00112DE7" w:rsidRPr="00112DE7">
              <w:rPr>
                <w:rFonts w:asciiTheme="minorHAnsi" w:hAnsiTheme="minorHAnsi" w:cs="Arial"/>
                <w:color w:val="000000"/>
                <w:sz w:val="18"/>
                <w:szCs w:val="18"/>
              </w:rPr>
              <w:t>.</w:t>
            </w:r>
            <w:r w:rsidR="00A55167">
              <w:rPr>
                <w:rFonts w:asciiTheme="minorHAnsi" w:hAnsiTheme="minorHAnsi" w:cs="Arial"/>
                <w:color w:val="000000"/>
                <w:sz w:val="18"/>
                <w:szCs w:val="18"/>
              </w:rPr>
              <w:t>.</w:t>
            </w:r>
            <w:proofErr w:type="gramEnd"/>
          </w:p>
        </w:tc>
      </w:tr>
      <w:tr w:rsidR="00634D92" w:rsidRPr="00061AFF" w:rsidTr="00634D92">
        <w:trPr>
          <w:trHeight w:val="683"/>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634D92" w:rsidRPr="00061AFF" w:rsidTr="00634D92">
        <w:trPr>
          <w:trHeight w:val="107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year</w:t>
            </w:r>
            <w:proofErr w:type="gramEnd"/>
            <w:r w:rsidRPr="00061AFF">
              <w:rPr>
                <w:rFonts w:asciiTheme="minorHAnsi" w:hAnsiTheme="minorHAnsi" w:cs="Arial"/>
                <w:color w:val="000000"/>
                <w:sz w:val="18"/>
                <w:szCs w:val="18"/>
              </w:rPr>
              <w:t>_of_birth</w:t>
            </w:r>
            <w:proofErr w:type="spellEnd"/>
            <w:r w:rsidRPr="00061AFF">
              <w:rPr>
                <w:rFonts w:asciiTheme="minorHAnsi" w:hAnsiTheme="minorHAnsi" w:cs="Arial"/>
                <w:color w:val="000000"/>
                <w:sz w:val="18"/>
                <w:szCs w:val="18"/>
              </w:rPr>
              <w:t xml:space="preserve"> </w:t>
            </w:r>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categorization </w:t>
            </w:r>
            <w:proofErr w:type="gramStart"/>
            <w:r w:rsidRPr="00061AFF">
              <w:rPr>
                <w:rFonts w:asciiTheme="minorHAnsi" w:hAnsiTheme="minorHAnsi" w:cs="Arial"/>
                <w:color w:val="000000"/>
                <w:sz w:val="18"/>
                <w:szCs w:val="18"/>
              </w:rPr>
              <w:t>available.</w:t>
            </w:r>
            <w:proofErr w:type="gramEnd"/>
          </w:p>
        </w:tc>
      </w:tr>
      <w:tr w:rsidR="00634D92" w:rsidRPr="00061AFF" w:rsidTr="00634D92">
        <w:trPr>
          <w:trHeight w:val="683"/>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month</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634D92" w:rsidRPr="00061AFF" w:rsidTr="00634D92">
        <w:trPr>
          <w:trHeight w:val="72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day</w:t>
            </w:r>
            <w:proofErr w:type="gramEnd"/>
            <w:r w:rsidRPr="00061AFF">
              <w:rPr>
                <w:rFonts w:asciiTheme="minorHAnsi" w:hAnsiTheme="minorHAnsi" w:cs="Arial"/>
                <w:color w:val="000000"/>
                <w:sz w:val="18"/>
                <w:szCs w:val="18"/>
              </w:rPr>
              <w:t>_of_birth</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1D515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Date</w:t>
            </w:r>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634D92" w:rsidRPr="00061AFF" w:rsidTr="00634D92">
        <w:trPr>
          <w:trHeight w:val="548"/>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BD3E57" w:rsidP="00634D92">
            <w:pPr>
              <w:spacing w:before="45" w:afterLines="45" w:after="108"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pn</w:t>
            </w:r>
            <w:proofErr w:type="gramEnd"/>
            <w:r>
              <w:rPr>
                <w:rFonts w:asciiTheme="minorHAnsi" w:hAnsiTheme="minorHAnsi" w:cs="Arial"/>
                <w:color w:val="000000"/>
                <w:sz w:val="18"/>
                <w:szCs w:val="18"/>
              </w:rPr>
              <w:t>_</w:t>
            </w:r>
            <w:r w:rsidR="00634D92"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time of birth at the </w:t>
            </w:r>
            <w:proofErr w:type="gramStart"/>
            <w:r w:rsidRPr="00061AFF">
              <w:rPr>
                <w:rFonts w:asciiTheme="minorHAnsi" w:hAnsiTheme="minorHAnsi" w:cs="Arial"/>
                <w:color w:val="000000"/>
                <w:sz w:val="18"/>
                <w:szCs w:val="18"/>
              </w:rPr>
              <w:t>birth day</w:t>
            </w:r>
            <w:proofErr w:type="gramEnd"/>
            <w:r w:rsidR="00BD3E57">
              <w:rPr>
                <w:rFonts w:asciiTheme="minorHAnsi" w:hAnsiTheme="minorHAnsi" w:cs="Arial"/>
                <w:color w:val="000000"/>
                <w:sz w:val="18"/>
                <w:szCs w:val="18"/>
              </w:rPr>
              <w:t xml:space="preserve"> (UTC)</w:t>
            </w:r>
            <w:r w:rsidRPr="00061AFF">
              <w:rPr>
                <w:rFonts w:asciiTheme="minorHAnsi" w:hAnsiTheme="minorHAnsi" w:cs="Arial"/>
                <w:color w:val="000000"/>
                <w:sz w:val="18"/>
                <w:szCs w:val="18"/>
              </w:rPr>
              <w:t>.</w:t>
            </w:r>
            <w:r w:rsidR="00C71362">
              <w:rPr>
                <w:rFonts w:asciiTheme="minorHAnsi" w:hAnsiTheme="minorHAnsi" w:cs="Arial"/>
                <w:color w:val="000000"/>
                <w:sz w:val="18"/>
                <w:szCs w:val="18"/>
              </w:rPr>
              <w:t xml:space="preserve"> </w:t>
            </w:r>
          </w:p>
        </w:tc>
      </w:tr>
      <w:tr w:rsidR="00634D92" w:rsidRPr="00061AFF" w:rsidTr="00634D92">
        <w:trPr>
          <w:trHeight w:val="548"/>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race of the person.</w:t>
            </w:r>
          </w:p>
        </w:tc>
      </w:tr>
      <w:tr w:rsidR="00634D92" w:rsidRPr="00061AFF" w:rsidTr="00634D92">
        <w:trPr>
          <w:trHeight w:val="72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634D92" w:rsidRPr="00061AFF" w:rsidTr="00634D92">
        <w:trPr>
          <w:trHeight w:val="72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001644" w:rsidRPr="00061AFF" w:rsidTr="00634D92">
        <w:trPr>
          <w:trHeight w:val="720"/>
        </w:trPr>
        <w:tc>
          <w:tcPr>
            <w:tcW w:w="2805" w:type="dxa"/>
            <w:tcBorders>
              <w:top w:val="nil"/>
              <w:left w:val="single" w:sz="4" w:space="0" w:color="auto"/>
              <w:bottom w:val="single" w:sz="4" w:space="0" w:color="auto"/>
              <w:right w:val="single" w:sz="4" w:space="0" w:color="auto"/>
            </w:tcBorders>
            <w:shd w:val="clear" w:color="auto" w:fill="auto"/>
          </w:tcPr>
          <w:p w:rsidR="00001644" w:rsidRPr="00061AFF" w:rsidRDefault="00001644" w:rsidP="00634D92">
            <w:pPr>
              <w:spacing w:before="45" w:afterLines="45" w:after="108" w:line="240" w:lineRule="auto"/>
              <w:rPr>
                <w:rFonts w:asciiTheme="minorHAnsi" w:hAnsiTheme="minorHAnsi" w:cs="Arial"/>
                <w:color w:val="000000"/>
                <w:sz w:val="18"/>
                <w:szCs w:val="18"/>
              </w:rPr>
            </w:pPr>
            <w:proofErr w:type="spellStart"/>
            <w:r>
              <w:rPr>
                <w:rFonts w:asciiTheme="minorHAnsi" w:hAnsiTheme="minorHAnsi" w:cs="Arial"/>
                <w:color w:val="000000"/>
                <w:sz w:val="18"/>
                <w:szCs w:val="18"/>
              </w:rPr>
              <w:t>Provider_id</w:t>
            </w:r>
            <w:proofErr w:type="spellEnd"/>
          </w:p>
        </w:tc>
        <w:tc>
          <w:tcPr>
            <w:tcW w:w="1080" w:type="dxa"/>
            <w:tcBorders>
              <w:top w:val="nil"/>
              <w:left w:val="nil"/>
              <w:bottom w:val="single" w:sz="4" w:space="0" w:color="auto"/>
              <w:right w:val="single" w:sz="4" w:space="0" w:color="auto"/>
            </w:tcBorders>
            <w:shd w:val="clear" w:color="auto" w:fill="auto"/>
          </w:tcPr>
          <w:p w:rsidR="00001644" w:rsidRPr="00061AFF" w:rsidRDefault="00001644" w:rsidP="00634D92">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tcPr>
          <w:p w:rsidR="00001644" w:rsidRPr="00061AFF" w:rsidRDefault="00001644"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Integer</w:t>
            </w:r>
          </w:p>
        </w:tc>
        <w:tc>
          <w:tcPr>
            <w:tcW w:w="4410" w:type="dxa"/>
            <w:tcBorders>
              <w:top w:val="nil"/>
              <w:left w:val="nil"/>
              <w:bottom w:val="single" w:sz="4" w:space="0" w:color="auto"/>
              <w:right w:val="single" w:sz="4" w:space="0" w:color="auto"/>
            </w:tcBorders>
            <w:shd w:val="clear" w:color="auto" w:fill="auto"/>
          </w:tcPr>
          <w:p w:rsidR="00001644" w:rsidRPr="00061AFF" w:rsidRDefault="00001644"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634D92" w:rsidRPr="00061AFF" w:rsidTr="00634D92">
        <w:trPr>
          <w:trHeight w:val="548"/>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care</w:t>
            </w:r>
            <w:proofErr w:type="gramEnd"/>
            <w:r w:rsidRPr="00061AFF">
              <w:rPr>
                <w:rFonts w:asciiTheme="minorHAnsi" w:hAnsiTheme="minorHAnsi" w:cs="Arial"/>
                <w:color w:val="000000"/>
                <w:sz w:val="18"/>
                <w:szCs w:val="18"/>
              </w:rPr>
              <w:t>_site_id</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830530" w:rsidP="008972F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p>
        </w:tc>
      </w:tr>
      <w:tr w:rsidR="00634D92" w:rsidRPr="00061AFF" w:rsidTr="00634D92">
        <w:trPr>
          <w:trHeight w:val="1277"/>
        </w:trPr>
        <w:tc>
          <w:tcPr>
            <w:tcW w:w="2805" w:type="dxa"/>
            <w:tcBorders>
              <w:top w:val="nil"/>
              <w:left w:val="single" w:sz="4" w:space="0" w:color="auto"/>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lastRenderedPageBreak/>
              <w:t>pn</w:t>
            </w:r>
            <w:proofErr w:type="gramEnd"/>
            <w:r w:rsidRPr="00061AFF">
              <w:rPr>
                <w:rFonts w:asciiTheme="minorHAnsi" w:hAnsiTheme="minorHAnsi" w:cs="Arial"/>
                <w:color w:val="000000"/>
                <w:sz w:val="18"/>
                <w:szCs w:val="18"/>
              </w:rPr>
              <w:t>_gestational_age</w:t>
            </w:r>
            <w:proofErr w:type="spellEnd"/>
          </w:p>
        </w:tc>
        <w:tc>
          <w:tcPr>
            <w:tcW w:w="1080"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4410" w:type="dxa"/>
            <w:tcBorders>
              <w:top w:val="nil"/>
              <w:left w:val="nil"/>
              <w:bottom w:val="single" w:sz="4" w:space="0" w:color="auto"/>
              <w:right w:val="single" w:sz="4" w:space="0" w:color="auto"/>
            </w:tcBorders>
            <w:shd w:val="clear" w:color="auto" w:fill="auto"/>
          </w:tcPr>
          <w:p w:rsidR="00EB78C8" w:rsidRPr="00061AFF" w:rsidRDefault="00634D92"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p>
        </w:tc>
      </w:tr>
      <w:tr w:rsidR="00634D92" w:rsidRPr="00061AFF" w:rsidTr="00634D92">
        <w:trPr>
          <w:trHeight w:val="1277"/>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 This is necessary when a use case requires a link back to the person data at the source dataset. No value with any medical or demographic significance is typically stored.</w:t>
            </w:r>
            <w:r w:rsidR="00A55167">
              <w:rPr>
                <w:rFonts w:asciiTheme="minorHAnsi" w:hAnsiTheme="minorHAnsi" w:cs="Arial"/>
                <w:color w:val="000000"/>
                <w:sz w:val="18"/>
                <w:szCs w:val="18"/>
              </w:rPr>
              <w:t xml:space="preserve"> </w:t>
            </w:r>
          </w:p>
        </w:tc>
      </w:tr>
      <w:tr w:rsidR="00634D92" w:rsidRPr="00061AFF" w:rsidTr="00634D92">
        <w:trPr>
          <w:trHeight w:val="107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gender</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634D92" w:rsidRPr="00061AFF" w:rsidTr="00634D92">
        <w:trPr>
          <w:trHeight w:val="890"/>
        </w:trPr>
        <w:tc>
          <w:tcPr>
            <w:tcW w:w="2805"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race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10"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634D92" w:rsidRPr="00061AFF" w:rsidTr="00634D92">
        <w:trPr>
          <w:trHeight w:val="755"/>
        </w:trPr>
        <w:tc>
          <w:tcPr>
            <w:tcW w:w="2805" w:type="dxa"/>
            <w:tcBorders>
              <w:top w:val="nil"/>
              <w:left w:val="single" w:sz="4" w:space="0" w:color="auto"/>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ethnicity</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410"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r>
    </w:tbl>
    <w:p w:rsidR="00634D92" w:rsidRPr="00061AFF" w:rsidRDefault="00634D92" w:rsidP="00634D92">
      <w:pPr>
        <w:pStyle w:val="Heading3"/>
        <w:rPr>
          <w:rFonts w:asciiTheme="minorHAnsi" w:hAnsiTheme="minorHAnsi"/>
        </w:rPr>
      </w:pPr>
      <w:r w:rsidRPr="00061AFF">
        <w:rPr>
          <w:rFonts w:asciiTheme="minorHAnsi" w:hAnsiTheme="minorHAnsi"/>
        </w:rPr>
        <w:t>Conventions</w:t>
      </w:r>
    </w:p>
    <w:p w:rsidR="00634D92" w:rsidRPr="00061AFF" w:rsidRDefault="00634D92" w:rsidP="00634D92">
      <w:pPr>
        <w:pStyle w:val="ListParagraph"/>
        <w:numPr>
          <w:ilvl w:val="0"/>
          <w:numId w:val="2"/>
        </w:numPr>
        <w:rPr>
          <w:rFonts w:asciiTheme="minorHAnsi" w:hAnsiTheme="minorHAnsi"/>
        </w:rPr>
      </w:pPr>
      <w:r w:rsidRPr="00061AFF">
        <w:rPr>
          <w:rFonts w:asciiTheme="minorHAnsi" w:hAnsiTheme="minorHAnsi"/>
        </w:rPr>
        <w:t xml:space="preserve">The </w:t>
      </w:r>
      <w:proofErr w:type="spellStart"/>
      <w:r w:rsidRPr="00061AFF">
        <w:rPr>
          <w:rFonts w:asciiTheme="minorHAnsi" w:hAnsiTheme="minorHAnsi"/>
        </w:rPr>
        <w:t>person_id</w:t>
      </w:r>
      <w:proofErr w:type="spellEnd"/>
      <w:r w:rsidRPr="00061AFF">
        <w:rPr>
          <w:rFonts w:asciiTheme="minorHAnsi" w:hAnsiTheme="minorHAnsi"/>
        </w:rPr>
        <w:t xml:space="preserve"> is unique across PEDSnet.</w:t>
      </w:r>
    </w:p>
    <w:p w:rsidR="00634D92" w:rsidRPr="00061AFF" w:rsidRDefault="00634D92" w:rsidP="00634D92">
      <w:pPr>
        <w:pStyle w:val="ListParagraph"/>
        <w:numPr>
          <w:ilvl w:val="0"/>
          <w:numId w:val="2"/>
        </w:numPr>
        <w:rPr>
          <w:rFonts w:asciiTheme="minorHAnsi" w:hAnsiTheme="minorHAnsi"/>
        </w:rPr>
      </w:pPr>
      <w:r w:rsidRPr="00061AFF">
        <w:rPr>
          <w:rFonts w:asciiTheme="minorHAnsi" w:hAnsiTheme="minorHAnsi"/>
        </w:rPr>
        <w:t xml:space="preserve">An individual may receive care at multiple contributing institutions, and therefore be represented </w:t>
      </w:r>
      <w:r w:rsidR="00001644">
        <w:rPr>
          <w:rFonts w:asciiTheme="minorHAnsi" w:hAnsiTheme="minorHAnsi"/>
        </w:rPr>
        <w:t>more than once</w:t>
      </w:r>
      <w:r w:rsidR="00001644" w:rsidRPr="00061AFF">
        <w:rPr>
          <w:rFonts w:asciiTheme="minorHAnsi" w:hAnsiTheme="minorHAnsi"/>
        </w:rPr>
        <w:t xml:space="preserve"> </w:t>
      </w:r>
      <w:r w:rsidRPr="00061AFF">
        <w:rPr>
          <w:rFonts w:asciiTheme="minorHAnsi" w:hAnsiTheme="minorHAnsi"/>
        </w:rPr>
        <w:t xml:space="preserve">in the data. </w:t>
      </w:r>
    </w:p>
    <w:p w:rsidR="009E2569" w:rsidRPr="00061AFF" w:rsidRDefault="009E2569" w:rsidP="009E2569">
      <w:pPr>
        <w:pStyle w:val="Heading2"/>
        <w:rPr>
          <w:rFonts w:asciiTheme="minorHAnsi" w:hAnsiTheme="minorHAnsi"/>
        </w:rPr>
      </w:pPr>
      <w:bookmarkStart w:id="2" w:name="_Toc394268577"/>
      <w:r w:rsidRPr="00061AFF">
        <w:rPr>
          <w:rFonts w:asciiTheme="minorHAnsi" w:hAnsiTheme="minorHAnsi"/>
        </w:rPr>
        <w:t>DEATH</w:t>
      </w:r>
      <w:bookmarkEnd w:id="2"/>
    </w:p>
    <w:p w:rsidR="009E2569" w:rsidRPr="00061AFF"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tbl>
      <w:tblPr>
        <w:tblStyle w:val="CDMspecs"/>
        <w:tblW w:w="9450" w:type="dxa"/>
        <w:tblLayout w:type="fixed"/>
        <w:tblLook w:val="04A0" w:firstRow="1" w:lastRow="0" w:firstColumn="1" w:lastColumn="0" w:noHBand="0" w:noVBand="1"/>
      </w:tblPr>
      <w:tblGrid>
        <w:gridCol w:w="2790"/>
        <w:gridCol w:w="1170"/>
        <w:gridCol w:w="1350"/>
        <w:gridCol w:w="4140"/>
      </w:tblGrid>
      <w:tr w:rsidR="009E2569" w:rsidRPr="00061AFF" w:rsidTr="00381CCC">
        <w:trPr>
          <w:cnfStyle w:val="100000000000" w:firstRow="1" w:lastRow="0" w:firstColumn="0" w:lastColumn="0" w:oddVBand="0" w:evenVBand="0" w:oddHBand="0" w:evenHBand="0" w:firstRowFirstColumn="0" w:firstRowLastColumn="0" w:lastRowFirstColumn="0" w:lastRowLastColumn="0"/>
          <w:trHeight w:val="480"/>
        </w:trPr>
        <w:tc>
          <w:tcPr>
            <w:tcW w:w="2790" w:type="dxa"/>
            <w:hideMark/>
          </w:tcPr>
          <w:p w:rsidR="009E2569" w:rsidRPr="008972F1" w:rsidRDefault="009E2569" w:rsidP="008972F1">
            <w:pPr>
              <w:spacing w:before="45" w:afterLines="45" w:after="108" w:line="240" w:lineRule="auto"/>
              <w:rPr>
                <w:rFonts w:asciiTheme="minorHAnsi" w:hAnsiTheme="minorHAnsi" w:cs="Arial"/>
                <w:bCs/>
                <w:sz w:val="18"/>
                <w:szCs w:val="18"/>
              </w:rPr>
            </w:pPr>
            <w:r w:rsidRPr="008972F1">
              <w:rPr>
                <w:rFonts w:asciiTheme="minorHAnsi" w:hAnsiTheme="minorHAnsi" w:cs="Arial"/>
                <w:bCs/>
                <w:sz w:val="18"/>
                <w:szCs w:val="18"/>
              </w:rPr>
              <w:t>Field</w:t>
            </w:r>
          </w:p>
        </w:tc>
        <w:tc>
          <w:tcPr>
            <w:tcW w:w="1170" w:type="dxa"/>
            <w:hideMark/>
          </w:tcPr>
          <w:p w:rsidR="009E2569" w:rsidRPr="008972F1" w:rsidRDefault="009E2569" w:rsidP="008972F1">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350" w:type="dxa"/>
            <w:hideMark/>
          </w:tcPr>
          <w:p w:rsidR="009E2569" w:rsidRPr="008972F1" w:rsidRDefault="009E2569" w:rsidP="008972F1">
            <w:pPr>
              <w:spacing w:before="45" w:afterLines="45" w:after="108" w:line="240" w:lineRule="auto"/>
              <w:rPr>
                <w:rFonts w:asciiTheme="minorHAnsi" w:hAnsiTheme="minorHAnsi" w:cs="Arial"/>
                <w:bCs/>
                <w:sz w:val="18"/>
                <w:szCs w:val="18"/>
              </w:rPr>
            </w:pPr>
            <w:r w:rsidRPr="008972F1">
              <w:rPr>
                <w:rFonts w:asciiTheme="minorHAnsi" w:hAnsiTheme="minorHAnsi" w:cs="Arial"/>
                <w:bCs/>
                <w:sz w:val="18"/>
                <w:szCs w:val="18"/>
              </w:rPr>
              <w:t>Type</w:t>
            </w:r>
          </w:p>
        </w:tc>
        <w:tc>
          <w:tcPr>
            <w:tcW w:w="4140" w:type="dxa"/>
            <w:hideMark/>
          </w:tcPr>
          <w:p w:rsidR="009E2569" w:rsidRPr="008972F1" w:rsidRDefault="009E2569" w:rsidP="008972F1">
            <w:pPr>
              <w:spacing w:before="45" w:afterLines="45" w:after="108" w:line="240" w:lineRule="auto"/>
              <w:rPr>
                <w:rFonts w:asciiTheme="minorHAnsi" w:hAnsiTheme="minorHAnsi" w:cs="Arial"/>
                <w:bCs/>
                <w:sz w:val="18"/>
                <w:szCs w:val="18"/>
              </w:rPr>
            </w:pPr>
            <w:r w:rsidRPr="008972F1">
              <w:rPr>
                <w:rFonts w:asciiTheme="minorHAnsi" w:hAnsiTheme="minorHAnsi" w:cs="Arial"/>
                <w:bCs/>
                <w:sz w:val="18"/>
                <w:szCs w:val="18"/>
              </w:rPr>
              <w:t xml:space="preserve">Description </w:t>
            </w:r>
          </w:p>
        </w:tc>
      </w:tr>
      <w:tr w:rsidR="009E2569" w:rsidRPr="00061AFF" w:rsidTr="00381CCC">
        <w:trPr>
          <w:trHeight w:val="720"/>
        </w:trPr>
        <w:tc>
          <w:tcPr>
            <w:tcW w:w="279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hideMark/>
          </w:tcPr>
          <w:p w:rsidR="009E2569" w:rsidRPr="008972F1" w:rsidRDefault="009E2569" w:rsidP="008972F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9E2569" w:rsidRPr="00061AFF" w:rsidTr="00381CCC">
        <w:trPr>
          <w:trHeight w:val="260"/>
        </w:trPr>
        <w:tc>
          <w:tcPr>
            <w:tcW w:w="279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death</w:t>
            </w:r>
            <w:proofErr w:type="gramEnd"/>
            <w:r w:rsidRPr="008972F1">
              <w:rPr>
                <w:rFonts w:asciiTheme="minorHAnsi" w:hAnsiTheme="minorHAnsi" w:cs="Arial"/>
                <w:color w:val="000000"/>
                <w:sz w:val="18"/>
                <w:szCs w:val="18"/>
              </w:rPr>
              <w:t>_date</w:t>
            </w:r>
            <w:proofErr w:type="spellEnd"/>
            <w:r w:rsidRPr="008972F1">
              <w:rPr>
                <w:rFonts w:asciiTheme="minorHAnsi" w:hAnsiTheme="minorHAnsi" w:cs="Arial"/>
                <w:color w:val="000000"/>
                <w:sz w:val="18"/>
                <w:szCs w:val="18"/>
              </w:rPr>
              <w:t xml:space="preserve"> </w:t>
            </w:r>
          </w:p>
        </w:tc>
        <w:tc>
          <w:tcPr>
            <w:tcW w:w="1170" w:type="dxa"/>
            <w:hideMark/>
          </w:tcPr>
          <w:p w:rsidR="009E2569" w:rsidRPr="008972F1" w:rsidRDefault="009E2569" w:rsidP="008972F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14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w:t>
            </w:r>
            <w:r w:rsidR="00172495" w:rsidRPr="008972F1">
              <w:rPr>
                <w:rFonts w:asciiTheme="minorHAnsi" w:hAnsiTheme="minorHAnsi" w:cs="Arial"/>
                <w:color w:val="000000"/>
                <w:sz w:val="18"/>
                <w:szCs w:val="18"/>
              </w:rPr>
              <w:t xml:space="preserve"> If </w:t>
            </w:r>
            <w:r w:rsidR="00001644" w:rsidRPr="008972F1">
              <w:rPr>
                <w:rFonts w:asciiTheme="minorHAnsi" w:hAnsiTheme="minorHAnsi" w:cs="Arial"/>
                <w:color w:val="000000"/>
                <w:sz w:val="18"/>
                <w:szCs w:val="18"/>
              </w:rPr>
              <w:t xml:space="preserve">no </w:t>
            </w:r>
            <w:r w:rsidR="00172495" w:rsidRPr="008972F1">
              <w:rPr>
                <w:rFonts w:asciiTheme="minorHAnsi" w:hAnsiTheme="minorHAnsi" w:cs="Arial"/>
                <w:color w:val="000000"/>
                <w:sz w:val="18"/>
                <w:szCs w:val="18"/>
              </w:rPr>
              <w:t>date available, use date recorded as deceased.</w:t>
            </w:r>
          </w:p>
        </w:tc>
      </w:tr>
      <w:tr w:rsidR="009E2569" w:rsidRPr="00061AFF" w:rsidTr="00381CCC">
        <w:trPr>
          <w:trHeight w:val="755"/>
        </w:trPr>
        <w:tc>
          <w:tcPr>
            <w:tcW w:w="279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lastRenderedPageBreak/>
              <w:t>death</w:t>
            </w:r>
            <w:proofErr w:type="gramEnd"/>
            <w:r w:rsidRPr="008972F1">
              <w:rPr>
                <w:rFonts w:asciiTheme="minorHAnsi" w:hAnsiTheme="minorHAnsi" w:cs="Arial"/>
                <w:color w:val="000000"/>
                <w:sz w:val="18"/>
                <w:szCs w:val="18"/>
              </w:rPr>
              <w:t>_type_concept_id</w:t>
            </w:r>
            <w:proofErr w:type="spellEnd"/>
          </w:p>
        </w:tc>
        <w:tc>
          <w:tcPr>
            <w:tcW w:w="1170" w:type="dxa"/>
            <w:hideMark/>
          </w:tcPr>
          <w:p w:rsidR="009E2569" w:rsidRPr="008972F1" w:rsidRDefault="009E2569" w:rsidP="008972F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the predefined concept identifier in the Vocabulary reflecting how the death was represented in the source data.</w:t>
            </w:r>
          </w:p>
          <w:p w:rsidR="00001644" w:rsidRPr="008972F1" w:rsidRDefault="00001644" w:rsidP="008972F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w:t>
            </w:r>
            <w:proofErr w:type="spellStart"/>
            <w:proofErr w:type="gramStart"/>
            <w:r w:rsidRPr="008972F1">
              <w:rPr>
                <w:rFonts w:asciiTheme="minorHAnsi" w:hAnsiTheme="minorHAnsi" w:cs="Arial"/>
                <w:color w:val="000000"/>
                <w:sz w:val="18"/>
                <w:szCs w:val="18"/>
              </w:rPr>
              <w:t>vocabulary</w:t>
            </w:r>
            <w:proofErr w:type="gramEnd"/>
            <w:r w:rsidRPr="008972F1">
              <w:rPr>
                <w:rFonts w:asciiTheme="minorHAnsi" w:hAnsiTheme="minorHAnsi" w:cs="Arial"/>
                <w:color w:val="000000"/>
                <w:sz w:val="18"/>
                <w:szCs w:val="18"/>
              </w:rPr>
              <w:t>_id</w:t>
            </w:r>
            <w:proofErr w:type="spellEnd"/>
            <w:r w:rsidRPr="008972F1">
              <w:rPr>
                <w:rFonts w:asciiTheme="minorHAnsi" w:hAnsiTheme="minorHAnsi" w:cs="Arial"/>
                <w:color w:val="000000"/>
                <w:sz w:val="18"/>
                <w:szCs w:val="18"/>
              </w:rPr>
              <w:t xml:space="preserve"> = 45)</w:t>
            </w:r>
          </w:p>
        </w:tc>
      </w:tr>
      <w:tr w:rsidR="009E2569" w:rsidRPr="00061AFF" w:rsidTr="00381CCC">
        <w:trPr>
          <w:trHeight w:val="80"/>
        </w:trPr>
        <w:tc>
          <w:tcPr>
            <w:tcW w:w="2790" w:type="dxa"/>
            <w:hideMark/>
          </w:tcPr>
          <w:p w:rsidR="00112DE7" w:rsidRPr="008972F1" w:rsidRDefault="00112DE7"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_of_death_concept_id</w:t>
            </w:r>
            <w:proofErr w:type="spellEnd"/>
          </w:p>
          <w:p w:rsidR="009E2569" w:rsidRPr="008972F1" w:rsidRDefault="009E2569" w:rsidP="008972F1">
            <w:pPr>
              <w:spacing w:before="45" w:afterLines="45" w:after="108"/>
              <w:rPr>
                <w:rFonts w:asciiTheme="minorHAnsi" w:hAnsiTheme="minorHAnsi" w:cs="Arial"/>
                <w:color w:val="000000"/>
                <w:sz w:val="18"/>
                <w:szCs w:val="18"/>
              </w:rPr>
            </w:pPr>
          </w:p>
        </w:tc>
        <w:tc>
          <w:tcPr>
            <w:tcW w:w="1170" w:type="dxa"/>
            <w:hideMark/>
          </w:tcPr>
          <w:p w:rsidR="009E2569" w:rsidRPr="008972F1" w:rsidRDefault="009E2569" w:rsidP="008972F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8972F1">
            <w:pPr>
              <w:spacing w:before="45" w:afterLines="45" w:after="108"/>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9E2569" w:rsidRPr="008972F1" w:rsidRDefault="009E2569" w:rsidP="008972F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9E2569" w:rsidRPr="00061AFF" w:rsidTr="00381CCC">
        <w:trPr>
          <w:trHeight w:val="960"/>
        </w:trPr>
        <w:tc>
          <w:tcPr>
            <w:tcW w:w="279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cause</w:t>
            </w:r>
            <w:proofErr w:type="gramEnd"/>
            <w:r w:rsidRPr="008972F1">
              <w:rPr>
                <w:rFonts w:asciiTheme="minorHAnsi" w:hAnsiTheme="minorHAnsi" w:cs="Arial"/>
                <w:color w:val="000000"/>
                <w:sz w:val="18"/>
                <w:szCs w:val="18"/>
              </w:rPr>
              <w:t>_</w:t>
            </w:r>
            <w:r w:rsidR="00112DE7" w:rsidRPr="008972F1">
              <w:rPr>
                <w:rFonts w:asciiTheme="minorHAnsi" w:hAnsiTheme="minorHAnsi" w:cs="Arial"/>
                <w:color w:val="000000"/>
                <w:sz w:val="18"/>
                <w:szCs w:val="18"/>
              </w:rPr>
              <w:t>of_death_</w:t>
            </w:r>
            <w:r w:rsidRPr="008972F1">
              <w:rPr>
                <w:rFonts w:asciiTheme="minorHAnsi" w:hAnsiTheme="minorHAnsi" w:cs="Arial"/>
                <w:color w:val="000000"/>
                <w:sz w:val="18"/>
                <w:szCs w:val="18"/>
              </w:rPr>
              <w:t>source_value</w:t>
            </w:r>
            <w:proofErr w:type="spellEnd"/>
          </w:p>
        </w:tc>
        <w:tc>
          <w:tcPr>
            <w:tcW w:w="1170" w:type="dxa"/>
            <w:hideMark/>
          </w:tcPr>
          <w:p w:rsidR="009E2569" w:rsidRPr="008972F1" w:rsidRDefault="009E2569" w:rsidP="008972F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4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bl>
    <w:p w:rsidR="009E2569" w:rsidRPr="00061AFF" w:rsidRDefault="009E2569" w:rsidP="009E2569">
      <w:pPr>
        <w:pStyle w:val="Heading3"/>
        <w:rPr>
          <w:rFonts w:asciiTheme="minorHAnsi" w:hAnsiTheme="minorHAnsi"/>
        </w:rPr>
      </w:pPr>
      <w:r w:rsidRPr="00061AFF">
        <w:rPr>
          <w:rFonts w:asciiTheme="minorHAnsi" w:hAnsiTheme="minorHAnsi"/>
        </w:rPr>
        <w:t>Conventions</w:t>
      </w:r>
    </w:p>
    <w:p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If the Death Date cannot be precisely determined from the data, the best approximation should be used.</w:t>
      </w:r>
    </w:p>
    <w:p w:rsidR="00634D92" w:rsidRPr="00061AFF" w:rsidRDefault="00634D92" w:rsidP="00634D92">
      <w:pPr>
        <w:pStyle w:val="Heading2"/>
        <w:rPr>
          <w:rFonts w:asciiTheme="minorHAnsi" w:hAnsiTheme="minorHAnsi"/>
        </w:rPr>
      </w:pPr>
      <w:bookmarkStart w:id="3" w:name="_Toc394268588"/>
      <w:r w:rsidRPr="00061AFF">
        <w:rPr>
          <w:rFonts w:asciiTheme="minorHAnsi" w:hAnsiTheme="minorHAnsi"/>
        </w:rPr>
        <w:t>LOCATION</w:t>
      </w:r>
      <w:bookmarkEnd w:id="3"/>
    </w:p>
    <w:p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The Location table represents a generic way to capture physical location or address information. Locations are used to define the addresses for Persons and Care Sites.</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997"/>
        <w:gridCol w:w="1347"/>
        <w:gridCol w:w="5119"/>
      </w:tblGrid>
      <w:tr w:rsidR="00634D92" w:rsidRPr="00061AFF" w:rsidTr="008972F1">
        <w:trPr>
          <w:trHeight w:val="480"/>
        </w:trPr>
        <w:tc>
          <w:tcPr>
            <w:tcW w:w="2002" w:type="dxa"/>
            <w:shd w:val="clear" w:color="auto" w:fill="A6A6A6" w:themeFill="background1" w:themeFillShade="A6"/>
            <w:hideMark/>
          </w:tcPr>
          <w:p w:rsidR="00634D92" w:rsidRPr="008972F1" w:rsidRDefault="00634D92" w:rsidP="008972F1">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997" w:type="dxa"/>
            <w:shd w:val="clear" w:color="auto" w:fill="A6A6A6" w:themeFill="background1" w:themeFillShade="A6"/>
            <w:hideMark/>
          </w:tcPr>
          <w:p w:rsidR="00634D92" w:rsidRPr="008972F1" w:rsidRDefault="00634D92" w:rsidP="008972F1">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347" w:type="dxa"/>
            <w:shd w:val="clear" w:color="auto" w:fill="A6A6A6" w:themeFill="background1" w:themeFillShade="A6"/>
            <w:hideMark/>
          </w:tcPr>
          <w:p w:rsidR="00634D92" w:rsidRPr="008972F1" w:rsidRDefault="00634D92" w:rsidP="008972F1">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5119" w:type="dxa"/>
            <w:shd w:val="clear" w:color="auto" w:fill="A6A6A6" w:themeFill="background1" w:themeFillShade="A6"/>
            <w:hideMark/>
          </w:tcPr>
          <w:p w:rsidR="00634D92" w:rsidRPr="008972F1" w:rsidRDefault="00634D92" w:rsidP="008972F1">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 xml:space="preserve">Description </w:t>
            </w:r>
          </w:p>
        </w:tc>
      </w:tr>
      <w:tr w:rsidR="00634D92" w:rsidRPr="00061AFF" w:rsidTr="008972F1">
        <w:trPr>
          <w:trHeight w:val="480"/>
        </w:trPr>
        <w:tc>
          <w:tcPr>
            <w:tcW w:w="2002"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_id</w:t>
            </w:r>
            <w:proofErr w:type="spellEnd"/>
          </w:p>
        </w:tc>
        <w:tc>
          <w:tcPr>
            <w:tcW w:w="997" w:type="dxa"/>
            <w:hideMark/>
          </w:tcPr>
          <w:p w:rsidR="00634D92" w:rsidRPr="00061AFF" w:rsidRDefault="00634D92" w:rsidP="008972F1">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347"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5119"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geographic location.</w:t>
            </w:r>
          </w:p>
        </w:tc>
      </w:tr>
      <w:tr w:rsidR="00634D92" w:rsidRPr="00061AFF" w:rsidTr="008972F1">
        <w:trPr>
          <w:trHeight w:val="197"/>
        </w:trPr>
        <w:tc>
          <w:tcPr>
            <w:tcW w:w="2002"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state</w:t>
            </w:r>
            <w:proofErr w:type="gramEnd"/>
          </w:p>
        </w:tc>
        <w:tc>
          <w:tcPr>
            <w:tcW w:w="997" w:type="dxa"/>
            <w:hideMark/>
          </w:tcPr>
          <w:p w:rsidR="00634D92" w:rsidRPr="00061AFF" w:rsidRDefault="00634D92" w:rsidP="008972F1">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347"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5119"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state field as it appears in the source data.</w:t>
            </w:r>
          </w:p>
        </w:tc>
      </w:tr>
      <w:tr w:rsidR="00634D92" w:rsidRPr="00061AFF" w:rsidTr="008972F1">
        <w:trPr>
          <w:trHeight w:val="480"/>
        </w:trPr>
        <w:tc>
          <w:tcPr>
            <w:tcW w:w="2002"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zip</w:t>
            </w:r>
            <w:proofErr w:type="gramEnd"/>
          </w:p>
        </w:tc>
        <w:tc>
          <w:tcPr>
            <w:tcW w:w="997" w:type="dxa"/>
            <w:hideMark/>
          </w:tcPr>
          <w:p w:rsidR="00634D92" w:rsidRPr="00061AFF" w:rsidRDefault="00634D92" w:rsidP="008972F1">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347"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5119"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zip code. For US addresses, valid zip codes can be 3, 5 or 9 digits long, depending on the source data.</w:t>
            </w:r>
          </w:p>
        </w:tc>
      </w:tr>
      <w:tr w:rsidR="00634D92" w:rsidRPr="00061AFF" w:rsidTr="008972F1">
        <w:trPr>
          <w:trHeight w:val="278"/>
        </w:trPr>
        <w:tc>
          <w:tcPr>
            <w:tcW w:w="2002"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location</w:t>
            </w:r>
            <w:proofErr w:type="gramEnd"/>
            <w:r w:rsidRPr="00061AFF">
              <w:rPr>
                <w:rFonts w:asciiTheme="minorHAnsi" w:hAnsiTheme="minorHAnsi" w:cs="Arial"/>
                <w:color w:val="000000"/>
                <w:sz w:val="18"/>
                <w:szCs w:val="18"/>
              </w:rPr>
              <w:t>_source_value</w:t>
            </w:r>
            <w:proofErr w:type="spellEnd"/>
          </w:p>
        </w:tc>
        <w:tc>
          <w:tcPr>
            <w:tcW w:w="997" w:type="dxa"/>
            <w:hideMark/>
          </w:tcPr>
          <w:p w:rsidR="00634D92" w:rsidRPr="00061AFF" w:rsidRDefault="00634D92" w:rsidP="008972F1">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347"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5119" w:type="dxa"/>
            <w:hideMark/>
          </w:tcPr>
          <w:p w:rsidR="00634D92" w:rsidRPr="00061AFF" w:rsidRDefault="00634D92"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verbatim information that is used to uniquely identify the location as it appears in the source data.</w:t>
            </w:r>
          </w:p>
        </w:tc>
      </w:tr>
      <w:tr w:rsidR="00112DE7" w:rsidRPr="00061AFF" w:rsidTr="008972F1">
        <w:trPr>
          <w:trHeight w:val="278"/>
        </w:trPr>
        <w:tc>
          <w:tcPr>
            <w:tcW w:w="2002" w:type="dxa"/>
          </w:tcPr>
          <w:p w:rsidR="00112DE7" w:rsidRPr="00061AFF" w:rsidRDefault="00371DDA" w:rsidP="008972F1">
            <w:pPr>
              <w:spacing w:before="45" w:afterLines="45" w:after="108" w:line="240" w:lineRule="auto"/>
              <w:rPr>
                <w:rFonts w:asciiTheme="minorHAnsi" w:hAnsiTheme="minorHAnsi" w:cs="Arial"/>
                <w:color w:val="000000"/>
                <w:sz w:val="18"/>
                <w:szCs w:val="18"/>
              </w:rPr>
            </w:pPr>
            <w:proofErr w:type="gramStart"/>
            <w:r>
              <w:rPr>
                <w:rFonts w:asciiTheme="minorHAnsi" w:hAnsiTheme="minorHAnsi" w:cs="Arial"/>
                <w:color w:val="000000"/>
                <w:sz w:val="18"/>
                <w:szCs w:val="18"/>
              </w:rPr>
              <w:t>address</w:t>
            </w:r>
            <w:proofErr w:type="gramEnd"/>
            <w:r>
              <w:rPr>
                <w:rFonts w:asciiTheme="minorHAnsi" w:hAnsiTheme="minorHAnsi" w:cs="Arial"/>
                <w:color w:val="000000"/>
                <w:sz w:val="18"/>
                <w:szCs w:val="18"/>
              </w:rPr>
              <w:t>_1</w:t>
            </w:r>
          </w:p>
        </w:tc>
        <w:tc>
          <w:tcPr>
            <w:tcW w:w="997" w:type="dxa"/>
          </w:tcPr>
          <w:p w:rsidR="00112DE7" w:rsidRPr="00061AFF" w:rsidRDefault="00112DE7" w:rsidP="008972F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347" w:type="dxa"/>
          </w:tcPr>
          <w:p w:rsidR="00112DE7" w:rsidRPr="00061AFF" w:rsidRDefault="00371DDA" w:rsidP="008972F1">
            <w:pPr>
              <w:spacing w:before="45" w:afterLines="45" w:after="108"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5119" w:type="dxa"/>
          </w:tcPr>
          <w:p w:rsidR="00112DE7" w:rsidRPr="00061AFF" w:rsidRDefault="001D515A" w:rsidP="008972F1">
            <w:pPr>
              <w:spacing w:before="45" w:afterLines="45" w:after="108" w:line="240" w:lineRule="auto"/>
              <w:rPr>
                <w:rFonts w:asciiTheme="minorHAnsi" w:hAnsiTheme="minorHAnsi" w:cs="Arial"/>
                <w:color w:val="000000"/>
                <w:sz w:val="18"/>
                <w:szCs w:val="18"/>
              </w:rPr>
            </w:pPr>
            <w:bookmarkStart w:id="4" w:name="OLE_LINK1"/>
            <w:bookmarkStart w:id="5" w:name="OLE_LINK2"/>
            <w:r>
              <w:rPr>
                <w:rFonts w:asciiTheme="minorHAnsi" w:hAnsiTheme="minorHAnsi" w:cs="Arial"/>
                <w:color w:val="000000"/>
                <w:sz w:val="18"/>
                <w:szCs w:val="18"/>
              </w:rPr>
              <w:t>Optional - Do not transmit to DCC</w:t>
            </w:r>
            <w:bookmarkEnd w:id="4"/>
            <w:bookmarkEnd w:id="5"/>
          </w:p>
        </w:tc>
      </w:tr>
      <w:tr w:rsidR="00371DDA" w:rsidRPr="00061AFF" w:rsidTr="008972F1">
        <w:trPr>
          <w:trHeight w:val="278"/>
        </w:trPr>
        <w:tc>
          <w:tcPr>
            <w:tcW w:w="2002"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gramStart"/>
            <w:r>
              <w:rPr>
                <w:rFonts w:asciiTheme="minorHAnsi" w:hAnsiTheme="minorHAnsi" w:cs="Arial"/>
                <w:color w:val="000000"/>
                <w:sz w:val="18"/>
                <w:szCs w:val="18"/>
              </w:rPr>
              <w:t>address</w:t>
            </w:r>
            <w:proofErr w:type="gramEnd"/>
            <w:r>
              <w:rPr>
                <w:rFonts w:asciiTheme="minorHAnsi" w:hAnsiTheme="minorHAnsi" w:cs="Arial"/>
                <w:color w:val="000000"/>
                <w:sz w:val="18"/>
                <w:szCs w:val="18"/>
              </w:rPr>
              <w:t>_2</w:t>
            </w:r>
          </w:p>
        </w:tc>
        <w:tc>
          <w:tcPr>
            <w:tcW w:w="997" w:type="dxa"/>
          </w:tcPr>
          <w:p w:rsidR="00371DDA" w:rsidRPr="00061AFF" w:rsidRDefault="00371DDA" w:rsidP="008972F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347"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5119" w:type="dxa"/>
          </w:tcPr>
          <w:p w:rsidR="00371DDA" w:rsidRPr="00061AFF" w:rsidRDefault="001D515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r>
      <w:tr w:rsidR="00371DDA" w:rsidRPr="00061AFF" w:rsidTr="008972F1">
        <w:trPr>
          <w:trHeight w:val="278"/>
        </w:trPr>
        <w:tc>
          <w:tcPr>
            <w:tcW w:w="2002"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gramStart"/>
            <w:r>
              <w:rPr>
                <w:rFonts w:asciiTheme="minorHAnsi" w:hAnsiTheme="minorHAnsi" w:cs="Arial"/>
                <w:color w:val="000000"/>
                <w:sz w:val="18"/>
                <w:szCs w:val="18"/>
              </w:rPr>
              <w:t>city</w:t>
            </w:r>
            <w:proofErr w:type="gramEnd"/>
          </w:p>
        </w:tc>
        <w:tc>
          <w:tcPr>
            <w:tcW w:w="997" w:type="dxa"/>
          </w:tcPr>
          <w:p w:rsidR="00371DDA" w:rsidRPr="00061AFF" w:rsidRDefault="00371DDA" w:rsidP="008972F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347"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5119" w:type="dxa"/>
          </w:tcPr>
          <w:p w:rsidR="00371DDA" w:rsidRPr="00061AFF" w:rsidRDefault="001D515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r>
      <w:tr w:rsidR="00371DDA" w:rsidRPr="00061AFF" w:rsidTr="008972F1">
        <w:trPr>
          <w:trHeight w:val="278"/>
        </w:trPr>
        <w:tc>
          <w:tcPr>
            <w:tcW w:w="2002"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gramStart"/>
            <w:r>
              <w:rPr>
                <w:rFonts w:asciiTheme="minorHAnsi" w:hAnsiTheme="minorHAnsi" w:cs="Arial"/>
                <w:color w:val="000000"/>
                <w:sz w:val="18"/>
                <w:szCs w:val="18"/>
              </w:rPr>
              <w:t>county</w:t>
            </w:r>
            <w:proofErr w:type="gramEnd"/>
          </w:p>
        </w:tc>
        <w:tc>
          <w:tcPr>
            <w:tcW w:w="997" w:type="dxa"/>
          </w:tcPr>
          <w:p w:rsidR="00371DDA" w:rsidRPr="00061AFF" w:rsidRDefault="00371DDA" w:rsidP="008972F1">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347" w:type="dxa"/>
          </w:tcPr>
          <w:p w:rsidR="00371DDA" w:rsidRPr="00061AFF" w:rsidRDefault="00371DDA" w:rsidP="008972F1">
            <w:pPr>
              <w:spacing w:before="45" w:afterLines="45" w:after="108"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varchar</w:t>
            </w:r>
            <w:proofErr w:type="spellEnd"/>
            <w:proofErr w:type="gramEnd"/>
          </w:p>
        </w:tc>
        <w:tc>
          <w:tcPr>
            <w:tcW w:w="5119" w:type="dxa"/>
          </w:tcPr>
          <w:p w:rsidR="00371DDA" w:rsidRPr="00061AFF" w:rsidRDefault="001D515A" w:rsidP="008972F1">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Optional - Do not transmit to DCC</w:t>
            </w:r>
          </w:p>
        </w:tc>
      </w:tr>
    </w:tbl>
    <w:p w:rsidR="00634D92" w:rsidRPr="00061AFF" w:rsidRDefault="00634D92" w:rsidP="00634D92">
      <w:pPr>
        <w:pStyle w:val="Heading3"/>
        <w:rPr>
          <w:rFonts w:asciiTheme="minorHAnsi" w:hAnsiTheme="minorHAnsi"/>
        </w:rPr>
      </w:pPr>
      <w:r w:rsidRPr="00061AFF">
        <w:rPr>
          <w:rFonts w:asciiTheme="minorHAnsi" w:hAnsiTheme="minorHAnsi"/>
        </w:rPr>
        <w:t>Conventions</w:t>
      </w:r>
    </w:p>
    <w:p w:rsidR="00634D92" w:rsidRPr="00061AFF" w:rsidRDefault="00634D92" w:rsidP="00634D92">
      <w:pPr>
        <w:pStyle w:val="ListParagraph"/>
        <w:numPr>
          <w:ilvl w:val="0"/>
          <w:numId w:val="3"/>
        </w:numPr>
        <w:rPr>
          <w:rFonts w:asciiTheme="minorHAnsi" w:hAnsiTheme="minorHAnsi" w:cs="Arial"/>
          <w:szCs w:val="20"/>
        </w:rPr>
      </w:pPr>
      <w:r w:rsidRPr="00061AFF">
        <w:rPr>
          <w:rFonts w:asciiTheme="minorHAnsi" w:hAnsiTheme="minorHAnsi" w:cs="Arial"/>
          <w:szCs w:val="20"/>
        </w:rPr>
        <w:t>Each address or Location is unique and is present only once in the table</w:t>
      </w:r>
    </w:p>
    <w:p w:rsidR="00634D92" w:rsidRPr="00061AFF" w:rsidRDefault="00634D92" w:rsidP="00634D92">
      <w:pPr>
        <w:pStyle w:val="Heading2"/>
        <w:rPr>
          <w:rFonts w:asciiTheme="minorHAnsi" w:hAnsiTheme="minorHAnsi"/>
        </w:rPr>
      </w:pPr>
      <w:bookmarkStart w:id="6" w:name="_Toc394268589"/>
      <w:r w:rsidRPr="00061AFF">
        <w:rPr>
          <w:rFonts w:asciiTheme="minorHAnsi" w:hAnsiTheme="minorHAnsi"/>
        </w:rPr>
        <w:lastRenderedPageBreak/>
        <w:t>CARE_SITE</w:t>
      </w:r>
      <w:bookmarkEnd w:id="6"/>
    </w:p>
    <w:p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 xml:space="preserve">The Care Site table contains a list of uniquely identified </w:t>
      </w:r>
      <w:proofErr w:type="spellStart"/>
      <w:r w:rsidRPr="00061AFF">
        <w:rPr>
          <w:rFonts w:asciiTheme="minorHAnsi" w:hAnsiTheme="minorHAnsi" w:cs="Arial"/>
          <w:szCs w:val="20"/>
        </w:rPr>
        <w:t>ph</w:t>
      </w:r>
      <w:r w:rsidRPr="00061AFF">
        <w:rPr>
          <w:rFonts w:asciiTheme="minorHAnsi" w:hAnsiTheme="minorHAnsi" w:cs="Arial"/>
          <w:szCs w:val="20"/>
          <w:lang w:val="de-DE"/>
        </w:rPr>
        <w:t>ysical</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or</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organizational</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units</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where</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healthcare</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delivery</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is</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practiced</w:t>
      </w:r>
      <w:proofErr w:type="spellEnd"/>
      <w:r w:rsidRPr="00061AFF">
        <w:rPr>
          <w:rFonts w:asciiTheme="minorHAnsi" w:hAnsiTheme="minorHAnsi" w:cs="Arial"/>
          <w:szCs w:val="20"/>
          <w:lang w:val="de-DE"/>
        </w:rPr>
        <w:t xml:space="preserve"> </w:t>
      </w:r>
      <w:r w:rsidRPr="00061AFF">
        <w:rPr>
          <w:rFonts w:asciiTheme="minorHAnsi" w:hAnsiTheme="minorHAnsi" w:cs="Arial"/>
          <w:szCs w:val="20"/>
        </w:rPr>
        <w:t>(offices, wards, hospitals, clinics, etc.).</w:t>
      </w:r>
    </w:p>
    <w:tbl>
      <w:tblPr>
        <w:tblStyle w:val="CDMspecs"/>
        <w:tblW w:w="9360" w:type="dxa"/>
        <w:tblLook w:val="04A0" w:firstRow="1" w:lastRow="0" w:firstColumn="1" w:lastColumn="0" w:noHBand="0" w:noVBand="1"/>
      </w:tblPr>
      <w:tblGrid>
        <w:gridCol w:w="2803"/>
        <w:gridCol w:w="1097"/>
        <w:gridCol w:w="1275"/>
        <w:gridCol w:w="4185"/>
      </w:tblGrid>
      <w:tr w:rsidR="00634D92" w:rsidRPr="008972F1" w:rsidTr="008972F1">
        <w:trPr>
          <w:cnfStyle w:val="100000000000" w:firstRow="1" w:lastRow="0" w:firstColumn="0" w:lastColumn="0" w:oddVBand="0" w:evenVBand="0" w:oddHBand="0" w:evenHBand="0" w:firstRowFirstColumn="0" w:firstRowLastColumn="0" w:lastRowFirstColumn="0" w:lastRowLastColumn="0"/>
          <w:trHeight w:val="323"/>
        </w:trPr>
        <w:tc>
          <w:tcPr>
            <w:tcW w:w="2803" w:type="dxa"/>
            <w:hideMark/>
          </w:tcPr>
          <w:p w:rsidR="00634D92" w:rsidRPr="008972F1" w:rsidRDefault="00634D92" w:rsidP="00634D92">
            <w:pPr>
              <w:spacing w:before="45" w:after="45" w:line="240" w:lineRule="auto"/>
              <w:rPr>
                <w:rFonts w:asciiTheme="minorHAnsi" w:hAnsiTheme="minorHAnsi"/>
                <w:sz w:val="18"/>
                <w:szCs w:val="18"/>
              </w:rPr>
            </w:pPr>
            <w:r w:rsidRPr="008972F1">
              <w:rPr>
                <w:rFonts w:asciiTheme="minorHAnsi" w:hAnsiTheme="minorHAnsi"/>
                <w:sz w:val="18"/>
                <w:szCs w:val="18"/>
              </w:rPr>
              <w:t>Field</w:t>
            </w:r>
          </w:p>
        </w:tc>
        <w:tc>
          <w:tcPr>
            <w:tcW w:w="1097" w:type="dxa"/>
            <w:hideMark/>
          </w:tcPr>
          <w:p w:rsidR="00634D92" w:rsidRPr="008972F1" w:rsidRDefault="00634D92" w:rsidP="00634D92">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275" w:type="dxa"/>
            <w:hideMark/>
          </w:tcPr>
          <w:p w:rsidR="00634D92" w:rsidRPr="008972F1" w:rsidRDefault="00634D92" w:rsidP="00634D92">
            <w:pPr>
              <w:spacing w:before="45" w:after="45" w:line="240" w:lineRule="auto"/>
              <w:rPr>
                <w:rFonts w:asciiTheme="minorHAnsi" w:hAnsiTheme="minorHAnsi"/>
                <w:sz w:val="18"/>
                <w:szCs w:val="18"/>
              </w:rPr>
            </w:pPr>
            <w:r w:rsidRPr="008972F1">
              <w:rPr>
                <w:rFonts w:asciiTheme="minorHAnsi" w:hAnsiTheme="minorHAnsi"/>
                <w:sz w:val="18"/>
                <w:szCs w:val="18"/>
              </w:rPr>
              <w:t>Type</w:t>
            </w:r>
          </w:p>
        </w:tc>
        <w:tc>
          <w:tcPr>
            <w:tcW w:w="4185" w:type="dxa"/>
            <w:hideMark/>
          </w:tcPr>
          <w:p w:rsidR="00634D92" w:rsidRPr="008972F1" w:rsidRDefault="00634D92" w:rsidP="00634D92">
            <w:pPr>
              <w:spacing w:before="45" w:after="45" w:line="240" w:lineRule="auto"/>
              <w:rPr>
                <w:rFonts w:asciiTheme="minorHAnsi" w:hAnsiTheme="minorHAnsi"/>
                <w:sz w:val="18"/>
                <w:szCs w:val="18"/>
              </w:rPr>
            </w:pPr>
            <w:r w:rsidRPr="008972F1">
              <w:rPr>
                <w:rFonts w:asciiTheme="minorHAnsi" w:hAnsiTheme="minorHAnsi"/>
                <w:sz w:val="18"/>
                <w:szCs w:val="18"/>
              </w:rPr>
              <w:t xml:space="preserve">Description </w:t>
            </w:r>
          </w:p>
        </w:tc>
      </w:tr>
      <w:tr w:rsidR="00634D92" w:rsidRPr="008972F1" w:rsidTr="00112DE7">
        <w:trPr>
          <w:trHeight w:val="720"/>
        </w:trPr>
        <w:tc>
          <w:tcPr>
            <w:tcW w:w="2803"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_site_id</w:t>
            </w:r>
            <w:proofErr w:type="spellEnd"/>
          </w:p>
        </w:tc>
        <w:tc>
          <w:tcPr>
            <w:tcW w:w="1097"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7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unique identifier for each </w:t>
            </w:r>
            <w:r w:rsidR="001D515A" w:rsidRPr="008972F1">
              <w:rPr>
                <w:rFonts w:asciiTheme="minorHAnsi" w:hAnsiTheme="minorHAnsi" w:cs="Arial"/>
                <w:color w:val="000000"/>
                <w:sz w:val="18"/>
                <w:szCs w:val="18"/>
              </w:rPr>
              <w:t xml:space="preserve">defined location of care within an </w:t>
            </w:r>
            <w:r w:rsidRPr="008972F1">
              <w:rPr>
                <w:rFonts w:asciiTheme="minorHAnsi" w:hAnsiTheme="minorHAnsi" w:cs="Arial"/>
                <w:color w:val="000000"/>
                <w:sz w:val="18"/>
                <w:szCs w:val="18"/>
              </w:rPr>
              <w:t>organization. Here, an organization is defined as a collection of one or more care sites that share a single EHR database.</w:t>
            </w:r>
          </w:p>
        </w:tc>
      </w:tr>
      <w:tr w:rsidR="00634D92" w:rsidRPr="008972F1" w:rsidTr="00112DE7">
        <w:trPr>
          <w:trHeight w:val="720"/>
        </w:trPr>
        <w:tc>
          <w:tcPr>
            <w:tcW w:w="2803"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_of_service_concept_id</w:t>
            </w:r>
            <w:proofErr w:type="spellEnd"/>
          </w:p>
        </w:tc>
        <w:tc>
          <w:tcPr>
            <w:tcW w:w="1097"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001644" w:rsidRPr="008972F1" w:rsidRDefault="00634D92"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that refers to a place of service concept identifier in the Vocabulary</w:t>
            </w:r>
          </w:p>
        </w:tc>
      </w:tr>
      <w:tr w:rsidR="00634D92" w:rsidRPr="008972F1" w:rsidTr="008972F1">
        <w:trPr>
          <w:trHeight w:val="720"/>
        </w:trPr>
        <w:tc>
          <w:tcPr>
            <w:tcW w:w="2803"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location</w:t>
            </w:r>
            <w:proofErr w:type="gramEnd"/>
            <w:r w:rsidRPr="008972F1">
              <w:rPr>
                <w:rFonts w:asciiTheme="minorHAnsi" w:hAnsiTheme="minorHAnsi" w:cs="Arial"/>
                <w:color w:val="000000"/>
                <w:sz w:val="18"/>
                <w:szCs w:val="18"/>
              </w:rPr>
              <w:t>_id</w:t>
            </w:r>
            <w:proofErr w:type="spellEnd"/>
          </w:p>
        </w:tc>
        <w:tc>
          <w:tcPr>
            <w:tcW w:w="1097"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634D92" w:rsidRPr="008972F1" w:rsidTr="00112DE7">
        <w:trPr>
          <w:trHeight w:val="413"/>
        </w:trPr>
        <w:tc>
          <w:tcPr>
            <w:tcW w:w="2803"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_site_source_value</w:t>
            </w:r>
            <w:proofErr w:type="spellEnd"/>
          </w:p>
        </w:tc>
        <w:tc>
          <w:tcPr>
            <w:tcW w:w="1097"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8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identifier for the organization in the source data, stored here for reference.</w:t>
            </w:r>
          </w:p>
        </w:tc>
      </w:tr>
      <w:tr w:rsidR="00634D92" w:rsidRPr="008972F1" w:rsidTr="00112DE7">
        <w:trPr>
          <w:trHeight w:val="737"/>
        </w:trPr>
        <w:tc>
          <w:tcPr>
            <w:tcW w:w="2803"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_of_service_source_value</w:t>
            </w:r>
            <w:proofErr w:type="spellEnd"/>
          </w:p>
        </w:tc>
        <w:tc>
          <w:tcPr>
            <w:tcW w:w="1097"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85"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place of service as it appears in the source data, stored here for reference.</w:t>
            </w:r>
          </w:p>
        </w:tc>
      </w:tr>
      <w:tr w:rsidR="00112DE7" w:rsidRPr="008972F1" w:rsidTr="00112DE7">
        <w:trPr>
          <w:trHeight w:val="737"/>
        </w:trPr>
        <w:tc>
          <w:tcPr>
            <w:tcW w:w="2803" w:type="dxa"/>
          </w:tcPr>
          <w:p w:rsidR="00112DE7" w:rsidRPr="008972F1" w:rsidRDefault="00112DE7"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organization</w:t>
            </w:r>
            <w:proofErr w:type="gramEnd"/>
            <w:r w:rsidRPr="008972F1">
              <w:rPr>
                <w:rFonts w:asciiTheme="minorHAnsi" w:hAnsiTheme="minorHAnsi" w:cs="Arial"/>
                <w:color w:val="000000"/>
                <w:sz w:val="18"/>
                <w:szCs w:val="18"/>
              </w:rPr>
              <w:t>_id</w:t>
            </w:r>
            <w:proofErr w:type="spellEnd"/>
          </w:p>
        </w:tc>
        <w:tc>
          <w:tcPr>
            <w:tcW w:w="1097" w:type="dxa"/>
          </w:tcPr>
          <w:p w:rsidR="00112DE7" w:rsidRPr="008972F1" w:rsidRDefault="004766C4" w:rsidP="00634D92">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75" w:type="dxa"/>
          </w:tcPr>
          <w:p w:rsidR="00112DE7" w:rsidRPr="008972F1" w:rsidRDefault="00112DE7"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tcPr>
          <w:p w:rsidR="00112DE7" w:rsidRPr="008972F1" w:rsidRDefault="00112DE7"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organization</w:t>
            </w:r>
            <w:r w:rsidR="001D515A" w:rsidRPr="008972F1">
              <w:rPr>
                <w:rFonts w:asciiTheme="minorHAnsi" w:hAnsiTheme="minorHAnsi" w:cs="Arial"/>
                <w:color w:val="000000"/>
                <w:sz w:val="18"/>
                <w:szCs w:val="18"/>
              </w:rPr>
              <w:t xml:space="preserve"> record</w:t>
            </w:r>
            <w:r w:rsidRPr="008972F1">
              <w:rPr>
                <w:rFonts w:asciiTheme="minorHAnsi" w:hAnsiTheme="minorHAnsi" w:cs="Arial"/>
                <w:color w:val="000000"/>
                <w:sz w:val="18"/>
                <w:szCs w:val="18"/>
              </w:rPr>
              <w:t>.</w:t>
            </w:r>
          </w:p>
        </w:tc>
      </w:tr>
    </w:tbl>
    <w:p w:rsidR="00634D92" w:rsidRPr="00061AFF" w:rsidRDefault="00634D92" w:rsidP="00634D92">
      <w:pPr>
        <w:pStyle w:val="Heading3"/>
        <w:rPr>
          <w:rFonts w:asciiTheme="minorHAnsi" w:hAnsiTheme="minorHAnsi"/>
        </w:rPr>
      </w:pPr>
      <w:r w:rsidRPr="00061AFF">
        <w:rPr>
          <w:rFonts w:asciiTheme="minorHAnsi" w:hAnsiTheme="minorHAnsi"/>
        </w:rPr>
        <w:t>Conventions</w:t>
      </w:r>
    </w:p>
    <w:p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Care sites are primarily identified based on the specialty or type of care provided, and secondarily on physical location, if available (e.g. North Satellite Endocrinology Clinic)</w:t>
      </w:r>
    </w:p>
    <w:p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The Care Site Source Value typically contains the name of the Care Site.</w:t>
      </w:r>
    </w:p>
    <w:p w:rsidR="00634D92" w:rsidRPr="00061AFF" w:rsidRDefault="00634D92" w:rsidP="00634D92">
      <w:pPr>
        <w:pStyle w:val="ListParagraph"/>
        <w:numPr>
          <w:ilvl w:val="0"/>
          <w:numId w:val="4"/>
        </w:numPr>
        <w:spacing w:before="0" w:after="200" w:line="240" w:lineRule="auto"/>
        <w:ind w:right="4"/>
        <w:rPr>
          <w:rFonts w:asciiTheme="minorHAnsi" w:hAnsiTheme="minorHAnsi" w:cs="Arial"/>
          <w:szCs w:val="20"/>
        </w:rPr>
      </w:pPr>
      <w:r w:rsidRPr="00061AFF">
        <w:rPr>
          <w:rFonts w:asciiTheme="minorHAnsi" w:hAnsiTheme="minorHAnsi" w:cs="Arial"/>
          <w:szCs w:val="20"/>
        </w:rPr>
        <w:t>The Place of Service Concepts are based on a catalog maintained by the CMS</w:t>
      </w:r>
    </w:p>
    <w:p w:rsidR="004766C4" w:rsidRDefault="004766C4" w:rsidP="00634D92">
      <w:pPr>
        <w:pStyle w:val="Heading2"/>
        <w:rPr>
          <w:rFonts w:asciiTheme="minorHAnsi" w:hAnsiTheme="minorHAnsi"/>
        </w:rPr>
      </w:pPr>
      <w:bookmarkStart w:id="7" w:name="_Toc394268590"/>
      <w:r>
        <w:rPr>
          <w:rFonts w:asciiTheme="minorHAnsi" w:hAnsiTheme="minorHAnsi"/>
        </w:rPr>
        <w:t>ORGANIZATION</w:t>
      </w:r>
    </w:p>
    <w:tbl>
      <w:tblPr>
        <w:tblStyle w:val="CDMspecs"/>
        <w:tblW w:w="9360" w:type="dxa"/>
        <w:tblLook w:val="04A0" w:firstRow="1" w:lastRow="0" w:firstColumn="1" w:lastColumn="0" w:noHBand="0" w:noVBand="1"/>
      </w:tblPr>
      <w:tblGrid>
        <w:gridCol w:w="2803"/>
        <w:gridCol w:w="1097"/>
        <w:gridCol w:w="1275"/>
        <w:gridCol w:w="4185"/>
      </w:tblGrid>
      <w:tr w:rsidR="004766C4" w:rsidRPr="008972F1" w:rsidTr="004766C4">
        <w:trPr>
          <w:cnfStyle w:val="100000000000" w:firstRow="1" w:lastRow="0" w:firstColumn="0" w:lastColumn="0" w:oddVBand="0" w:evenVBand="0" w:oddHBand="0" w:evenHBand="0" w:firstRowFirstColumn="0" w:firstRowLastColumn="0" w:lastRowFirstColumn="0" w:lastRowLastColumn="0"/>
          <w:trHeight w:val="323"/>
        </w:trPr>
        <w:tc>
          <w:tcPr>
            <w:tcW w:w="2803" w:type="dxa"/>
            <w:hideMark/>
          </w:tcPr>
          <w:p w:rsidR="004766C4" w:rsidRPr="008972F1" w:rsidRDefault="004766C4" w:rsidP="004766C4">
            <w:pPr>
              <w:spacing w:before="45" w:after="45" w:line="240" w:lineRule="auto"/>
              <w:rPr>
                <w:rFonts w:asciiTheme="minorHAnsi" w:hAnsiTheme="minorHAnsi"/>
                <w:sz w:val="18"/>
                <w:szCs w:val="18"/>
              </w:rPr>
            </w:pPr>
            <w:r w:rsidRPr="008972F1">
              <w:rPr>
                <w:rFonts w:asciiTheme="minorHAnsi" w:hAnsiTheme="minorHAnsi"/>
                <w:sz w:val="18"/>
                <w:szCs w:val="18"/>
              </w:rPr>
              <w:t>Field</w:t>
            </w:r>
          </w:p>
        </w:tc>
        <w:tc>
          <w:tcPr>
            <w:tcW w:w="1097" w:type="dxa"/>
            <w:hideMark/>
          </w:tcPr>
          <w:p w:rsidR="004766C4" w:rsidRPr="008972F1" w:rsidRDefault="004766C4" w:rsidP="004766C4">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275" w:type="dxa"/>
            <w:hideMark/>
          </w:tcPr>
          <w:p w:rsidR="004766C4" w:rsidRPr="008972F1" w:rsidRDefault="004766C4" w:rsidP="004766C4">
            <w:pPr>
              <w:spacing w:before="45" w:after="45" w:line="240" w:lineRule="auto"/>
              <w:rPr>
                <w:rFonts w:asciiTheme="minorHAnsi" w:hAnsiTheme="minorHAnsi"/>
                <w:sz w:val="18"/>
                <w:szCs w:val="18"/>
              </w:rPr>
            </w:pPr>
            <w:r w:rsidRPr="008972F1">
              <w:rPr>
                <w:rFonts w:asciiTheme="minorHAnsi" w:hAnsiTheme="minorHAnsi"/>
                <w:sz w:val="18"/>
                <w:szCs w:val="18"/>
              </w:rPr>
              <w:t>Type</w:t>
            </w:r>
          </w:p>
        </w:tc>
        <w:tc>
          <w:tcPr>
            <w:tcW w:w="4185" w:type="dxa"/>
            <w:hideMark/>
          </w:tcPr>
          <w:p w:rsidR="004766C4" w:rsidRPr="008972F1" w:rsidRDefault="004766C4" w:rsidP="004766C4">
            <w:pPr>
              <w:spacing w:before="45" w:after="45" w:line="240" w:lineRule="auto"/>
              <w:rPr>
                <w:rFonts w:asciiTheme="minorHAnsi" w:hAnsiTheme="minorHAnsi"/>
                <w:sz w:val="18"/>
                <w:szCs w:val="18"/>
              </w:rPr>
            </w:pPr>
            <w:r w:rsidRPr="008972F1">
              <w:rPr>
                <w:rFonts w:asciiTheme="minorHAnsi" w:hAnsiTheme="minorHAnsi"/>
                <w:sz w:val="18"/>
                <w:szCs w:val="18"/>
              </w:rPr>
              <w:t xml:space="preserve">Description </w:t>
            </w:r>
          </w:p>
        </w:tc>
      </w:tr>
      <w:tr w:rsidR="004766C4" w:rsidRPr="008972F1" w:rsidTr="004766C4">
        <w:trPr>
          <w:trHeight w:val="720"/>
        </w:trPr>
        <w:tc>
          <w:tcPr>
            <w:tcW w:w="2803"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Pr>
                <w:rFonts w:asciiTheme="minorHAnsi" w:hAnsiTheme="minorHAnsi" w:cs="Arial"/>
                <w:color w:val="000000"/>
                <w:sz w:val="18"/>
                <w:szCs w:val="18"/>
              </w:rPr>
              <w:t>organization</w:t>
            </w:r>
            <w:proofErr w:type="gramEnd"/>
            <w:r w:rsidRPr="008972F1">
              <w:rPr>
                <w:rFonts w:asciiTheme="minorHAnsi" w:hAnsiTheme="minorHAnsi" w:cs="Arial"/>
                <w:color w:val="000000"/>
                <w:sz w:val="18"/>
                <w:szCs w:val="18"/>
              </w:rPr>
              <w:t>_id</w:t>
            </w:r>
            <w:proofErr w:type="spellEnd"/>
          </w:p>
        </w:tc>
        <w:tc>
          <w:tcPr>
            <w:tcW w:w="1097" w:type="dxa"/>
            <w:hideMark/>
          </w:tcPr>
          <w:p w:rsidR="004766C4" w:rsidRPr="008972F1" w:rsidRDefault="004766C4" w:rsidP="004766C4">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27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4766C4" w:rsidRPr="008972F1" w:rsidTr="004766C4">
        <w:trPr>
          <w:trHeight w:val="720"/>
        </w:trPr>
        <w:tc>
          <w:tcPr>
            <w:tcW w:w="2803"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place</w:t>
            </w:r>
            <w:proofErr w:type="gramEnd"/>
            <w:r w:rsidRPr="008972F1">
              <w:rPr>
                <w:rFonts w:asciiTheme="minorHAnsi" w:hAnsiTheme="minorHAnsi" w:cs="Arial"/>
                <w:color w:val="000000"/>
                <w:sz w:val="18"/>
                <w:szCs w:val="18"/>
              </w:rPr>
              <w:t>_of_service_concept_id</w:t>
            </w:r>
            <w:proofErr w:type="spellEnd"/>
          </w:p>
        </w:tc>
        <w:tc>
          <w:tcPr>
            <w:tcW w:w="1097" w:type="dxa"/>
            <w:hideMark/>
          </w:tcPr>
          <w:p w:rsidR="004766C4" w:rsidRPr="008972F1" w:rsidRDefault="004766C4" w:rsidP="004766C4">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that refers to a place of service concept identifier in the Vocabulary</w:t>
            </w:r>
          </w:p>
        </w:tc>
      </w:tr>
      <w:tr w:rsidR="004766C4" w:rsidRPr="008972F1" w:rsidTr="004766C4">
        <w:trPr>
          <w:trHeight w:val="720"/>
        </w:trPr>
        <w:tc>
          <w:tcPr>
            <w:tcW w:w="2803"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location</w:t>
            </w:r>
            <w:proofErr w:type="gramEnd"/>
            <w:r w:rsidRPr="008972F1">
              <w:rPr>
                <w:rFonts w:asciiTheme="minorHAnsi" w:hAnsiTheme="minorHAnsi" w:cs="Arial"/>
                <w:color w:val="000000"/>
                <w:sz w:val="18"/>
                <w:szCs w:val="18"/>
              </w:rPr>
              <w:t>_id</w:t>
            </w:r>
            <w:proofErr w:type="spellEnd"/>
          </w:p>
        </w:tc>
        <w:tc>
          <w:tcPr>
            <w:tcW w:w="1097" w:type="dxa"/>
            <w:hideMark/>
          </w:tcPr>
          <w:p w:rsidR="004766C4" w:rsidRPr="008972F1" w:rsidRDefault="004766C4" w:rsidP="004766C4">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4766C4" w:rsidRPr="008972F1" w:rsidTr="004766C4">
        <w:trPr>
          <w:trHeight w:val="413"/>
        </w:trPr>
        <w:tc>
          <w:tcPr>
            <w:tcW w:w="2803"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_site_source_value</w:t>
            </w:r>
            <w:proofErr w:type="spellEnd"/>
          </w:p>
        </w:tc>
        <w:tc>
          <w:tcPr>
            <w:tcW w:w="1097" w:type="dxa"/>
            <w:hideMark/>
          </w:tcPr>
          <w:p w:rsidR="004766C4" w:rsidRPr="008972F1" w:rsidRDefault="004766C4" w:rsidP="004766C4">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8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identifier for the organization in the source data, stored here for reference.</w:t>
            </w:r>
          </w:p>
        </w:tc>
      </w:tr>
      <w:tr w:rsidR="004766C4" w:rsidRPr="008972F1" w:rsidTr="004766C4">
        <w:trPr>
          <w:trHeight w:val="737"/>
        </w:trPr>
        <w:tc>
          <w:tcPr>
            <w:tcW w:w="2803"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lastRenderedPageBreak/>
              <w:t>place</w:t>
            </w:r>
            <w:proofErr w:type="gramEnd"/>
            <w:r w:rsidRPr="008972F1">
              <w:rPr>
                <w:rFonts w:asciiTheme="minorHAnsi" w:hAnsiTheme="minorHAnsi" w:cs="Arial"/>
                <w:color w:val="000000"/>
                <w:sz w:val="18"/>
                <w:szCs w:val="18"/>
              </w:rPr>
              <w:t>_of_service_source_value</w:t>
            </w:r>
            <w:proofErr w:type="spellEnd"/>
          </w:p>
        </w:tc>
        <w:tc>
          <w:tcPr>
            <w:tcW w:w="1097" w:type="dxa"/>
            <w:hideMark/>
          </w:tcPr>
          <w:p w:rsidR="004766C4" w:rsidRPr="008972F1" w:rsidRDefault="004766C4" w:rsidP="004766C4">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275" w:type="dxa"/>
            <w:hideMark/>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85" w:type="dxa"/>
            <w:hideMark/>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place of service as it appears in the source data, stored here for reference.</w:t>
            </w:r>
          </w:p>
        </w:tc>
      </w:tr>
      <w:tr w:rsidR="004766C4" w:rsidRPr="008972F1" w:rsidTr="004766C4">
        <w:trPr>
          <w:trHeight w:val="737"/>
        </w:trPr>
        <w:tc>
          <w:tcPr>
            <w:tcW w:w="2803" w:type="dxa"/>
          </w:tcPr>
          <w:p w:rsidR="004766C4" w:rsidRPr="008972F1" w:rsidRDefault="004766C4" w:rsidP="004766C4">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organization</w:t>
            </w:r>
            <w:proofErr w:type="gramEnd"/>
            <w:r w:rsidRPr="008972F1">
              <w:rPr>
                <w:rFonts w:asciiTheme="minorHAnsi" w:hAnsiTheme="minorHAnsi" w:cs="Arial"/>
                <w:color w:val="000000"/>
                <w:sz w:val="18"/>
                <w:szCs w:val="18"/>
              </w:rPr>
              <w:t>_id</w:t>
            </w:r>
            <w:proofErr w:type="spellEnd"/>
          </w:p>
        </w:tc>
        <w:tc>
          <w:tcPr>
            <w:tcW w:w="1097" w:type="dxa"/>
          </w:tcPr>
          <w:p w:rsidR="004766C4" w:rsidRPr="008972F1" w:rsidRDefault="004766C4" w:rsidP="004766C4">
            <w:pPr>
              <w:spacing w:before="45" w:after="45" w:line="240" w:lineRule="auto"/>
              <w:jc w:val="center"/>
              <w:rPr>
                <w:rFonts w:asciiTheme="minorHAnsi" w:hAnsiTheme="minorHAnsi" w:cs="Arial"/>
                <w:color w:val="000000"/>
                <w:sz w:val="18"/>
                <w:szCs w:val="18"/>
              </w:rPr>
            </w:pPr>
            <w:r>
              <w:rPr>
                <w:rFonts w:asciiTheme="minorHAnsi" w:hAnsiTheme="minorHAnsi" w:cs="Arial"/>
                <w:color w:val="000000"/>
                <w:sz w:val="18"/>
                <w:szCs w:val="18"/>
              </w:rPr>
              <w:t>Yes</w:t>
            </w:r>
          </w:p>
        </w:tc>
        <w:tc>
          <w:tcPr>
            <w:tcW w:w="1275" w:type="dxa"/>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85" w:type="dxa"/>
          </w:tcPr>
          <w:p w:rsidR="004766C4" w:rsidRPr="008972F1" w:rsidRDefault="004766C4" w:rsidP="004766C4">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organization record.</w:t>
            </w:r>
          </w:p>
        </w:tc>
      </w:tr>
    </w:tbl>
    <w:p w:rsidR="004766C4" w:rsidRPr="004766C4" w:rsidRDefault="004766C4" w:rsidP="004766C4"/>
    <w:p w:rsidR="00634D92" w:rsidRPr="00061AFF" w:rsidRDefault="00634D92" w:rsidP="00634D92">
      <w:pPr>
        <w:pStyle w:val="Heading2"/>
        <w:rPr>
          <w:rFonts w:asciiTheme="minorHAnsi" w:hAnsiTheme="minorHAnsi"/>
        </w:rPr>
      </w:pPr>
      <w:r w:rsidRPr="00061AFF">
        <w:rPr>
          <w:rFonts w:asciiTheme="minorHAnsi" w:hAnsiTheme="minorHAnsi"/>
        </w:rPr>
        <w:t>PROVIDER</w:t>
      </w:r>
      <w:bookmarkEnd w:id="7"/>
    </w:p>
    <w:p w:rsidR="00634D92" w:rsidRPr="00061AFF" w:rsidRDefault="00634D92" w:rsidP="00634D92">
      <w:pPr>
        <w:spacing w:before="120"/>
        <w:ind w:right="4"/>
        <w:rPr>
          <w:rFonts w:asciiTheme="minorHAnsi" w:hAnsiTheme="minorHAnsi" w:cs="Arial"/>
          <w:szCs w:val="20"/>
        </w:rPr>
      </w:pPr>
      <w:r w:rsidRPr="00061AFF">
        <w:rPr>
          <w:rFonts w:asciiTheme="minorHAnsi" w:hAnsiTheme="minorHAnsi" w:cs="Arial"/>
          <w:szCs w:val="20"/>
        </w:rPr>
        <w:t>The Provider table contains a list of uniquely identified health care providers. These are typically physicians, nurses, etc.</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996"/>
        <w:gridCol w:w="1446"/>
        <w:gridCol w:w="4312"/>
      </w:tblGrid>
      <w:tr w:rsidR="00634D92" w:rsidRPr="008972F1" w:rsidTr="008972F1">
        <w:trPr>
          <w:trHeight w:val="480"/>
        </w:trPr>
        <w:tc>
          <w:tcPr>
            <w:tcW w:w="2711" w:type="dxa"/>
            <w:shd w:val="clear" w:color="auto" w:fill="A6A6A6" w:themeFill="background1" w:themeFillShade="A6"/>
            <w:hideMark/>
          </w:tcPr>
          <w:p w:rsidR="00634D92" w:rsidRPr="008972F1" w:rsidRDefault="00634D92" w:rsidP="00634D92">
            <w:pPr>
              <w:spacing w:before="45" w:after="45" w:line="240" w:lineRule="auto"/>
              <w:rPr>
                <w:rFonts w:asciiTheme="minorHAnsi" w:hAnsiTheme="minorHAnsi" w:cs="Arial"/>
                <w:b/>
                <w:color w:val="000000"/>
                <w:sz w:val="18"/>
                <w:szCs w:val="18"/>
              </w:rPr>
            </w:pPr>
            <w:r w:rsidRPr="008972F1">
              <w:rPr>
                <w:rFonts w:asciiTheme="minorHAnsi" w:hAnsiTheme="minorHAnsi" w:cs="Arial"/>
                <w:b/>
                <w:color w:val="000000"/>
                <w:sz w:val="18"/>
                <w:szCs w:val="18"/>
              </w:rPr>
              <w:t>Field</w:t>
            </w:r>
          </w:p>
        </w:tc>
        <w:tc>
          <w:tcPr>
            <w:tcW w:w="996" w:type="dxa"/>
            <w:shd w:val="clear" w:color="auto" w:fill="A6A6A6" w:themeFill="background1" w:themeFillShade="A6"/>
            <w:hideMark/>
          </w:tcPr>
          <w:p w:rsidR="00634D92" w:rsidRPr="008972F1" w:rsidRDefault="00634D92" w:rsidP="00634D92">
            <w:pPr>
              <w:spacing w:before="45" w:after="45" w:line="240" w:lineRule="auto"/>
              <w:jc w:val="center"/>
              <w:rPr>
                <w:rFonts w:asciiTheme="minorHAnsi" w:hAnsiTheme="minorHAnsi" w:cs="Arial"/>
                <w:b/>
                <w:color w:val="000000"/>
                <w:sz w:val="18"/>
                <w:szCs w:val="18"/>
              </w:rPr>
            </w:pPr>
            <w:r w:rsidRPr="008972F1">
              <w:rPr>
                <w:rFonts w:asciiTheme="minorHAnsi" w:hAnsiTheme="minorHAnsi" w:cs="Arial"/>
                <w:b/>
                <w:color w:val="000000"/>
                <w:sz w:val="18"/>
                <w:szCs w:val="18"/>
              </w:rPr>
              <w:t>Required</w:t>
            </w:r>
          </w:p>
        </w:tc>
        <w:tc>
          <w:tcPr>
            <w:tcW w:w="1446" w:type="dxa"/>
            <w:shd w:val="clear" w:color="auto" w:fill="A6A6A6" w:themeFill="background1" w:themeFillShade="A6"/>
            <w:hideMark/>
          </w:tcPr>
          <w:p w:rsidR="00634D92" w:rsidRPr="008972F1" w:rsidRDefault="00634D92" w:rsidP="00634D92">
            <w:pPr>
              <w:spacing w:before="45" w:after="45" w:line="240" w:lineRule="auto"/>
              <w:rPr>
                <w:rFonts w:asciiTheme="minorHAnsi" w:hAnsiTheme="minorHAnsi" w:cs="Arial"/>
                <w:b/>
                <w:color w:val="000000"/>
                <w:sz w:val="18"/>
                <w:szCs w:val="18"/>
              </w:rPr>
            </w:pPr>
            <w:r w:rsidRPr="008972F1">
              <w:rPr>
                <w:rFonts w:asciiTheme="minorHAnsi" w:hAnsiTheme="minorHAnsi" w:cs="Arial"/>
                <w:b/>
                <w:color w:val="000000"/>
                <w:sz w:val="18"/>
                <w:szCs w:val="18"/>
              </w:rPr>
              <w:t>Type</w:t>
            </w:r>
          </w:p>
        </w:tc>
        <w:tc>
          <w:tcPr>
            <w:tcW w:w="4312" w:type="dxa"/>
            <w:shd w:val="clear" w:color="auto" w:fill="A6A6A6" w:themeFill="background1" w:themeFillShade="A6"/>
            <w:hideMark/>
          </w:tcPr>
          <w:p w:rsidR="00634D92" w:rsidRPr="008972F1" w:rsidRDefault="00634D92" w:rsidP="00634D92">
            <w:pPr>
              <w:spacing w:before="45" w:after="45" w:line="240" w:lineRule="auto"/>
              <w:rPr>
                <w:rFonts w:asciiTheme="minorHAnsi" w:hAnsiTheme="minorHAnsi" w:cs="Arial"/>
                <w:b/>
                <w:color w:val="000000"/>
                <w:sz w:val="18"/>
                <w:szCs w:val="18"/>
              </w:rPr>
            </w:pPr>
            <w:r w:rsidRPr="008972F1">
              <w:rPr>
                <w:rFonts w:asciiTheme="minorHAnsi" w:hAnsiTheme="minorHAnsi" w:cs="Arial"/>
                <w:b/>
                <w:color w:val="000000"/>
                <w:sz w:val="18"/>
                <w:szCs w:val="18"/>
              </w:rPr>
              <w:t xml:space="preserve">Description </w:t>
            </w:r>
          </w:p>
        </w:tc>
      </w:tr>
      <w:tr w:rsidR="00634D92" w:rsidRPr="008972F1" w:rsidTr="008972F1">
        <w:trPr>
          <w:trHeight w:val="480"/>
        </w:trPr>
        <w:tc>
          <w:tcPr>
            <w:tcW w:w="2711"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provider</w:t>
            </w:r>
            <w:proofErr w:type="gramEnd"/>
            <w:r w:rsidRPr="008972F1">
              <w:rPr>
                <w:rFonts w:asciiTheme="minorHAnsi" w:hAnsiTheme="minorHAnsi" w:cs="Arial"/>
                <w:color w:val="000000"/>
                <w:sz w:val="18"/>
                <w:szCs w:val="18"/>
              </w:rPr>
              <w:t>_id</w:t>
            </w:r>
            <w:proofErr w:type="spellEnd"/>
          </w:p>
        </w:tc>
        <w:tc>
          <w:tcPr>
            <w:tcW w:w="996" w:type="dxa"/>
            <w:shd w:val="clear" w:color="auto" w:fill="auto"/>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6"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312" w:type="dxa"/>
            <w:shd w:val="clear" w:color="auto" w:fill="auto"/>
            <w:hideMark/>
          </w:tcPr>
          <w:p w:rsidR="00634D92" w:rsidRPr="008972F1" w:rsidRDefault="00634D92"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provider.</w:t>
            </w:r>
            <w:r w:rsidR="00A55167" w:rsidRPr="008972F1">
              <w:rPr>
                <w:rFonts w:asciiTheme="minorHAnsi" w:hAnsiTheme="minorHAnsi" w:cs="Arial"/>
                <w:color w:val="000000"/>
                <w:sz w:val="18"/>
                <w:szCs w:val="18"/>
              </w:rPr>
              <w:t xml:space="preserve"> </w:t>
            </w:r>
            <w:r w:rsidR="00E34C8F" w:rsidRPr="008972F1">
              <w:rPr>
                <w:rFonts w:asciiTheme="minorHAnsi" w:hAnsiTheme="minorHAnsi" w:cs="Arial"/>
                <w:color w:val="000000"/>
                <w:sz w:val="18"/>
                <w:szCs w:val="18"/>
              </w:rPr>
              <w:t xml:space="preserve">Each site must maintain a map from this value to the identifier used for the provider in the source data. </w:t>
            </w:r>
          </w:p>
        </w:tc>
      </w:tr>
      <w:tr w:rsidR="00634D92" w:rsidRPr="008972F1" w:rsidTr="008972F1">
        <w:trPr>
          <w:trHeight w:val="377"/>
        </w:trPr>
        <w:tc>
          <w:tcPr>
            <w:tcW w:w="2711" w:type="dxa"/>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specialty</w:t>
            </w:r>
            <w:proofErr w:type="gramEnd"/>
            <w:r w:rsidRPr="008972F1">
              <w:rPr>
                <w:rFonts w:asciiTheme="minorHAnsi" w:hAnsiTheme="minorHAnsi" w:cs="Arial"/>
                <w:color w:val="000000"/>
                <w:sz w:val="18"/>
                <w:szCs w:val="18"/>
              </w:rPr>
              <w:t>_concept_id</w:t>
            </w:r>
            <w:proofErr w:type="spellEnd"/>
          </w:p>
        </w:tc>
        <w:tc>
          <w:tcPr>
            <w:tcW w:w="996" w:type="dxa"/>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312" w:type="dxa"/>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a standard provider's specialty concept identifier in the Vocabulary. </w:t>
            </w:r>
          </w:p>
          <w:p w:rsidR="00001644" w:rsidRPr="008972F1" w:rsidRDefault="00001644"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w:t>
            </w:r>
            <w:proofErr w:type="spellStart"/>
            <w:proofErr w:type="gramStart"/>
            <w:r w:rsidRPr="008972F1">
              <w:rPr>
                <w:rFonts w:asciiTheme="minorHAnsi" w:hAnsiTheme="minorHAnsi" w:cs="Arial"/>
                <w:color w:val="000000"/>
                <w:sz w:val="18"/>
                <w:szCs w:val="18"/>
              </w:rPr>
              <w:t>vocabulary</w:t>
            </w:r>
            <w:proofErr w:type="gramEnd"/>
            <w:r w:rsidRPr="008972F1">
              <w:rPr>
                <w:rFonts w:asciiTheme="minorHAnsi" w:hAnsiTheme="minorHAnsi" w:cs="Arial"/>
                <w:color w:val="000000"/>
                <w:sz w:val="18"/>
                <w:szCs w:val="18"/>
              </w:rPr>
              <w:t>_id</w:t>
            </w:r>
            <w:proofErr w:type="spellEnd"/>
            <w:r w:rsidRPr="008972F1">
              <w:rPr>
                <w:rFonts w:asciiTheme="minorHAnsi" w:hAnsiTheme="minorHAnsi" w:cs="Arial"/>
                <w:color w:val="000000"/>
                <w:sz w:val="18"/>
                <w:szCs w:val="18"/>
              </w:rPr>
              <w:t xml:space="preserve"> = 48)</w:t>
            </w:r>
          </w:p>
        </w:tc>
      </w:tr>
      <w:tr w:rsidR="00634D92" w:rsidRPr="008972F1" w:rsidTr="008972F1">
        <w:trPr>
          <w:trHeight w:val="395"/>
        </w:trPr>
        <w:tc>
          <w:tcPr>
            <w:tcW w:w="2711"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care</w:t>
            </w:r>
            <w:proofErr w:type="gramEnd"/>
            <w:r w:rsidRPr="008972F1">
              <w:rPr>
                <w:rFonts w:asciiTheme="minorHAnsi" w:hAnsiTheme="minorHAnsi" w:cs="Arial"/>
                <w:color w:val="000000"/>
                <w:sz w:val="18"/>
                <w:szCs w:val="18"/>
              </w:rPr>
              <w:t>_site_id</w:t>
            </w:r>
            <w:proofErr w:type="spellEnd"/>
          </w:p>
        </w:tc>
        <w:tc>
          <w:tcPr>
            <w:tcW w:w="996" w:type="dxa"/>
            <w:shd w:val="clear" w:color="auto" w:fill="auto"/>
            <w:hideMark/>
          </w:tcPr>
          <w:p w:rsidR="00634D92" w:rsidRPr="008972F1" w:rsidRDefault="00A55167"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446"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312" w:type="dxa"/>
            <w:shd w:val="clear" w:color="auto" w:fill="auto"/>
            <w:hideMark/>
          </w:tcPr>
          <w:p w:rsidR="00634D92" w:rsidRPr="008972F1" w:rsidRDefault="00634D92"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main care site where the provider is practicing</w:t>
            </w:r>
            <w:proofErr w:type="gramStart"/>
            <w:r w:rsidRPr="008972F1">
              <w:rPr>
                <w:rFonts w:asciiTheme="minorHAnsi" w:hAnsiTheme="minorHAnsi" w:cs="Arial"/>
                <w:color w:val="000000"/>
                <w:sz w:val="18"/>
                <w:szCs w:val="18"/>
              </w:rPr>
              <w:t>.</w:t>
            </w:r>
            <w:r w:rsidR="00A55167" w:rsidRPr="008972F1">
              <w:rPr>
                <w:rFonts w:asciiTheme="minorHAnsi" w:hAnsiTheme="minorHAnsi" w:cs="Arial"/>
                <w:color w:val="000000"/>
                <w:sz w:val="18"/>
                <w:szCs w:val="18"/>
              </w:rPr>
              <w:t>.</w:t>
            </w:r>
            <w:proofErr w:type="gramEnd"/>
          </w:p>
        </w:tc>
      </w:tr>
      <w:tr w:rsidR="00112DE7" w:rsidRPr="008972F1" w:rsidTr="008972F1">
        <w:trPr>
          <w:trHeight w:val="395"/>
        </w:trPr>
        <w:tc>
          <w:tcPr>
            <w:tcW w:w="2711" w:type="dxa"/>
          </w:tcPr>
          <w:p w:rsidR="00112DE7" w:rsidRPr="008972F1" w:rsidRDefault="00112DE7"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NPI</w:t>
            </w:r>
          </w:p>
        </w:tc>
        <w:tc>
          <w:tcPr>
            <w:tcW w:w="996" w:type="dxa"/>
          </w:tcPr>
          <w:p w:rsidR="00112DE7" w:rsidRPr="008972F1" w:rsidRDefault="00112DE7"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tcPr>
          <w:p w:rsidR="00112DE7" w:rsidRPr="008972F1" w:rsidRDefault="00AD6D73"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312" w:type="dxa"/>
          </w:tcPr>
          <w:p w:rsidR="00AD6D73" w:rsidRPr="008972F1" w:rsidRDefault="00B20031"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 – DO NOT TRANSMIT TO DCC</w:t>
            </w:r>
          </w:p>
          <w:p w:rsidR="00AD6D73" w:rsidRPr="008972F1" w:rsidRDefault="00AD6D73" w:rsidP="00634D92">
            <w:pPr>
              <w:spacing w:before="45" w:after="45" w:line="240" w:lineRule="auto"/>
              <w:rPr>
                <w:rFonts w:asciiTheme="minorHAnsi" w:hAnsiTheme="minorHAnsi" w:cs="Arial"/>
                <w:color w:val="000000"/>
                <w:sz w:val="18"/>
                <w:szCs w:val="18"/>
              </w:rPr>
            </w:pPr>
          </w:p>
          <w:p w:rsidR="00112DE7" w:rsidRPr="008972F1" w:rsidRDefault="00AD6D73"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National Provider Identifier (NPI) of the provider.</w:t>
            </w:r>
          </w:p>
        </w:tc>
      </w:tr>
      <w:tr w:rsidR="00112DE7" w:rsidRPr="008972F1" w:rsidTr="008972F1">
        <w:trPr>
          <w:trHeight w:val="395"/>
        </w:trPr>
        <w:tc>
          <w:tcPr>
            <w:tcW w:w="2711" w:type="dxa"/>
          </w:tcPr>
          <w:p w:rsidR="00112DE7" w:rsidRPr="008972F1" w:rsidRDefault="00112DE7"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DEA</w:t>
            </w:r>
          </w:p>
        </w:tc>
        <w:tc>
          <w:tcPr>
            <w:tcW w:w="996" w:type="dxa"/>
          </w:tcPr>
          <w:p w:rsidR="00112DE7" w:rsidRPr="008972F1" w:rsidRDefault="00112DE7"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tcPr>
          <w:p w:rsidR="00112DE7" w:rsidRPr="008972F1" w:rsidRDefault="00AD6D73"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312" w:type="dxa"/>
          </w:tcPr>
          <w:p w:rsidR="00B20031" w:rsidRPr="008972F1" w:rsidRDefault="00B20031" w:rsidP="00B20031">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OPTIONAL </w:t>
            </w:r>
            <w:r w:rsidR="001D515A" w:rsidRPr="008972F1">
              <w:rPr>
                <w:rFonts w:asciiTheme="minorHAnsi" w:hAnsiTheme="minorHAnsi" w:cs="Arial"/>
                <w:color w:val="000000"/>
                <w:sz w:val="18"/>
                <w:szCs w:val="18"/>
              </w:rPr>
              <w:t xml:space="preserve">- </w:t>
            </w:r>
            <w:r w:rsidRPr="008972F1">
              <w:rPr>
                <w:rFonts w:asciiTheme="minorHAnsi" w:hAnsiTheme="minorHAnsi" w:cs="Arial"/>
                <w:color w:val="000000"/>
                <w:sz w:val="18"/>
                <w:szCs w:val="18"/>
              </w:rPr>
              <w:t>DO NOT TRANSMIT TO DCC</w:t>
            </w:r>
          </w:p>
          <w:p w:rsidR="00AD6D73" w:rsidRPr="008972F1" w:rsidRDefault="00AD6D73" w:rsidP="00634D92">
            <w:pPr>
              <w:spacing w:before="45" w:after="45" w:line="240" w:lineRule="auto"/>
              <w:rPr>
                <w:rFonts w:asciiTheme="minorHAnsi" w:hAnsiTheme="minorHAnsi" w:cs="Arial"/>
                <w:color w:val="000000"/>
                <w:sz w:val="18"/>
                <w:szCs w:val="18"/>
              </w:rPr>
            </w:pPr>
          </w:p>
          <w:p w:rsidR="00112DE7" w:rsidRPr="008972F1" w:rsidRDefault="00AD6D73"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Drug Enforcement Administration (DEA) number of the provider.</w:t>
            </w:r>
          </w:p>
        </w:tc>
      </w:tr>
      <w:tr w:rsidR="00634D92" w:rsidRPr="008972F1" w:rsidTr="008972F1">
        <w:trPr>
          <w:trHeight w:val="215"/>
        </w:trPr>
        <w:tc>
          <w:tcPr>
            <w:tcW w:w="2711" w:type="dxa"/>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year</w:t>
            </w:r>
            <w:proofErr w:type="gramEnd"/>
            <w:r w:rsidRPr="008972F1">
              <w:rPr>
                <w:rFonts w:asciiTheme="minorHAnsi" w:hAnsiTheme="minorHAnsi" w:cs="Arial"/>
                <w:color w:val="000000"/>
                <w:sz w:val="18"/>
                <w:szCs w:val="18"/>
              </w:rPr>
              <w:t>_of_birth</w:t>
            </w:r>
            <w:proofErr w:type="spellEnd"/>
          </w:p>
        </w:tc>
        <w:tc>
          <w:tcPr>
            <w:tcW w:w="996" w:type="dxa"/>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312" w:type="dxa"/>
          </w:tcPr>
          <w:p w:rsidR="00634D92" w:rsidRPr="008972F1" w:rsidRDefault="001D515A"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w:t>
            </w:r>
            <w:r w:rsidR="00172495" w:rsidRPr="008972F1">
              <w:rPr>
                <w:rFonts w:asciiTheme="minorHAnsi" w:hAnsiTheme="minorHAnsi" w:cs="Arial"/>
                <w:color w:val="000000"/>
                <w:sz w:val="18"/>
                <w:szCs w:val="18"/>
              </w:rPr>
              <w:t xml:space="preserve"> </w:t>
            </w:r>
          </w:p>
        </w:tc>
      </w:tr>
      <w:tr w:rsidR="00634D92" w:rsidRPr="008972F1" w:rsidTr="008972F1">
        <w:trPr>
          <w:trHeight w:val="215"/>
        </w:trPr>
        <w:tc>
          <w:tcPr>
            <w:tcW w:w="2711"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provider</w:t>
            </w:r>
            <w:proofErr w:type="gramEnd"/>
            <w:r w:rsidRPr="008972F1">
              <w:rPr>
                <w:rFonts w:asciiTheme="minorHAnsi" w:hAnsiTheme="minorHAnsi" w:cs="Arial"/>
                <w:color w:val="000000"/>
                <w:sz w:val="18"/>
                <w:szCs w:val="18"/>
              </w:rPr>
              <w:t>_source_value</w:t>
            </w:r>
            <w:proofErr w:type="spellEnd"/>
          </w:p>
        </w:tc>
        <w:tc>
          <w:tcPr>
            <w:tcW w:w="996" w:type="dxa"/>
            <w:shd w:val="clear" w:color="auto" w:fill="auto"/>
            <w:hideMark/>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shd w:val="clear" w:color="auto" w:fill="auto"/>
            <w:hideMark/>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312" w:type="dxa"/>
            <w:shd w:val="clear" w:color="auto" w:fill="auto"/>
            <w:hideMark/>
          </w:tcPr>
          <w:p w:rsidR="00634D92" w:rsidRPr="008972F1" w:rsidRDefault="00634D92" w:rsidP="001D515A">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identifier used for the provider in the source data, stored here for reference.</w:t>
            </w:r>
            <w:r w:rsidR="00112DE7" w:rsidRPr="008972F1">
              <w:rPr>
                <w:rFonts w:asciiTheme="minorHAnsi" w:hAnsiTheme="minorHAnsi" w:cs="Arial"/>
                <w:color w:val="000000"/>
                <w:sz w:val="18"/>
                <w:szCs w:val="18"/>
              </w:rPr>
              <w:t xml:space="preserve"> Sites should create a random ID, but keep the mapping</w:t>
            </w:r>
            <w:r w:rsidR="001D515A" w:rsidRPr="008972F1">
              <w:rPr>
                <w:rFonts w:asciiTheme="minorHAnsi" w:hAnsiTheme="minorHAnsi" w:cs="Arial"/>
                <w:color w:val="000000"/>
                <w:sz w:val="18"/>
                <w:szCs w:val="18"/>
              </w:rPr>
              <w:t>.</w:t>
            </w:r>
          </w:p>
        </w:tc>
      </w:tr>
      <w:tr w:rsidR="00634D92" w:rsidRPr="008972F1" w:rsidTr="008972F1">
        <w:trPr>
          <w:trHeight w:val="720"/>
        </w:trPr>
        <w:tc>
          <w:tcPr>
            <w:tcW w:w="2711" w:type="dxa"/>
            <w:shd w:val="clear" w:color="auto" w:fill="auto"/>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specialty</w:t>
            </w:r>
            <w:proofErr w:type="gramEnd"/>
            <w:r w:rsidRPr="008972F1">
              <w:rPr>
                <w:rFonts w:asciiTheme="minorHAnsi" w:hAnsiTheme="minorHAnsi" w:cs="Arial"/>
                <w:color w:val="000000"/>
                <w:sz w:val="18"/>
                <w:szCs w:val="18"/>
              </w:rPr>
              <w:t>_source_value</w:t>
            </w:r>
            <w:proofErr w:type="spellEnd"/>
          </w:p>
        </w:tc>
        <w:tc>
          <w:tcPr>
            <w:tcW w:w="996" w:type="dxa"/>
            <w:shd w:val="clear" w:color="auto" w:fill="auto"/>
          </w:tcPr>
          <w:p w:rsidR="00634D92" w:rsidRPr="008972F1" w:rsidRDefault="00634D92" w:rsidP="00634D92">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446" w:type="dxa"/>
            <w:shd w:val="clear" w:color="auto" w:fill="auto"/>
          </w:tcPr>
          <w:p w:rsidR="00634D92" w:rsidRPr="008972F1" w:rsidRDefault="00634D92" w:rsidP="00634D92">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312" w:type="dxa"/>
            <w:shd w:val="clear" w:color="auto" w:fill="auto"/>
          </w:tcPr>
          <w:p w:rsidR="00634D92" w:rsidRPr="008972F1" w:rsidRDefault="00634D92" w:rsidP="00634D92">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provider specialty as it appears in the source data, stored here for reference.</w:t>
            </w:r>
          </w:p>
        </w:tc>
      </w:tr>
    </w:tbl>
    <w:p w:rsidR="00634D92" w:rsidRPr="00061AFF" w:rsidRDefault="00634D92" w:rsidP="00634D92">
      <w:pPr>
        <w:pStyle w:val="Heading3"/>
        <w:rPr>
          <w:rFonts w:asciiTheme="minorHAnsi" w:hAnsiTheme="minorHAnsi"/>
        </w:rPr>
      </w:pPr>
      <w:r w:rsidRPr="00061AFF">
        <w:rPr>
          <w:rFonts w:asciiTheme="minorHAnsi" w:hAnsiTheme="minorHAnsi"/>
        </w:rPr>
        <w:t>Conventions</w:t>
      </w:r>
    </w:p>
    <w:p w:rsidR="00634D92" w:rsidRPr="00061AFF" w:rsidRDefault="00634D92" w:rsidP="00634D92">
      <w:pPr>
        <w:pStyle w:val="ListParagraph"/>
        <w:numPr>
          <w:ilvl w:val="0"/>
          <w:numId w:val="6"/>
        </w:numPr>
        <w:spacing w:before="0" w:after="200" w:line="240" w:lineRule="auto"/>
        <w:ind w:right="4"/>
        <w:rPr>
          <w:rFonts w:asciiTheme="minorHAnsi" w:hAnsiTheme="minorHAnsi" w:cs="Arial"/>
          <w:szCs w:val="20"/>
        </w:rPr>
      </w:pPr>
      <w:r w:rsidRPr="00061AFF">
        <w:rPr>
          <w:rFonts w:asciiTheme="minorHAnsi" w:hAnsiTheme="minorHAnsi" w:cs="Arial"/>
          <w:szCs w:val="20"/>
        </w:rPr>
        <w:t>Providers are not duplicated in the table.</w:t>
      </w:r>
    </w:p>
    <w:p w:rsidR="00634D92" w:rsidRPr="00061AFF" w:rsidRDefault="00634D92" w:rsidP="00634D92">
      <w:pPr>
        <w:pStyle w:val="ListParagraph"/>
        <w:numPr>
          <w:ilvl w:val="0"/>
          <w:numId w:val="5"/>
        </w:numPr>
        <w:spacing w:before="0" w:after="200" w:line="240" w:lineRule="auto"/>
        <w:rPr>
          <w:rFonts w:asciiTheme="minorHAnsi" w:hAnsiTheme="minorHAnsi"/>
        </w:rPr>
      </w:pPr>
      <w:r w:rsidRPr="00061AFF">
        <w:rPr>
          <w:rFonts w:asciiTheme="minorHAnsi" w:hAnsiTheme="minorHAnsi"/>
        </w:rPr>
        <w:t xml:space="preserve">Valid Specialty Concepts are based </w:t>
      </w:r>
      <w:r w:rsidRPr="00061AFF">
        <w:rPr>
          <w:rFonts w:asciiTheme="minorHAnsi" w:hAnsiTheme="minorHAnsi" w:cs="Arial"/>
          <w:szCs w:val="20"/>
        </w:rPr>
        <w:t>on the CDC special</w:t>
      </w:r>
      <w:proofErr w:type="spellStart"/>
      <w:r w:rsidRPr="00061AFF">
        <w:rPr>
          <w:rFonts w:asciiTheme="minorHAnsi" w:hAnsiTheme="minorHAnsi" w:cs="Arial"/>
          <w:szCs w:val="20"/>
          <w:lang w:val="de-DE"/>
        </w:rPr>
        <w:t>ty</w:t>
      </w:r>
      <w:proofErr w:type="spellEnd"/>
      <w:r w:rsidRPr="00061AFF">
        <w:rPr>
          <w:rFonts w:asciiTheme="minorHAnsi" w:hAnsiTheme="minorHAnsi" w:cs="Arial"/>
          <w:szCs w:val="20"/>
          <w:lang w:val="de-DE"/>
        </w:rPr>
        <w:t xml:space="preserve"> </w:t>
      </w:r>
      <w:proofErr w:type="spellStart"/>
      <w:r w:rsidRPr="00061AFF">
        <w:rPr>
          <w:rFonts w:asciiTheme="minorHAnsi" w:hAnsiTheme="minorHAnsi" w:cs="Arial"/>
          <w:szCs w:val="20"/>
          <w:lang w:val="de-DE"/>
        </w:rPr>
        <w:t>classification</w:t>
      </w:r>
      <w:proofErr w:type="spellEnd"/>
      <w:r w:rsidRPr="00061AFF">
        <w:rPr>
          <w:rFonts w:asciiTheme="minorHAnsi" w:hAnsiTheme="minorHAnsi" w:cs="Arial"/>
          <w:szCs w:val="20"/>
        </w:rPr>
        <w:t>.</w:t>
      </w:r>
    </w:p>
    <w:p w:rsidR="00634D92" w:rsidRPr="00061AFF" w:rsidRDefault="00634D92" w:rsidP="00634D92">
      <w:pPr>
        <w:pStyle w:val="Heading2"/>
        <w:rPr>
          <w:rFonts w:asciiTheme="minorHAnsi" w:hAnsiTheme="minorHAnsi"/>
        </w:rPr>
      </w:pPr>
      <w:bookmarkStart w:id="8" w:name="_Toc394268578"/>
      <w:r w:rsidRPr="00061AFF">
        <w:rPr>
          <w:rFonts w:asciiTheme="minorHAnsi" w:hAnsiTheme="minorHAnsi"/>
        </w:rPr>
        <w:t>VISIT_OCCURRENCE</w:t>
      </w:r>
      <w:bookmarkEnd w:id="8"/>
    </w:p>
    <w:p w:rsidR="00634D92" w:rsidRPr="00061AFF" w:rsidRDefault="00634D92" w:rsidP="00634D92">
      <w:pPr>
        <w:spacing w:after="60" w:line="240" w:lineRule="auto"/>
        <w:rPr>
          <w:rFonts w:asciiTheme="minorHAnsi" w:hAnsiTheme="minorHAnsi" w:cs="Arial"/>
          <w:szCs w:val="20"/>
        </w:rPr>
      </w:pPr>
      <w:r w:rsidRPr="00061AFF">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rsidR="00634D92" w:rsidRPr="00061AFF" w:rsidRDefault="00634D92" w:rsidP="00634D92">
      <w:pPr>
        <w:spacing w:before="0" w:line="240" w:lineRule="auto"/>
        <w:ind w:left="720" w:right="4"/>
        <w:rPr>
          <w:rFonts w:asciiTheme="minorHAnsi" w:hAnsiTheme="minorHAnsi" w:cs="Arial"/>
          <w:szCs w:val="20"/>
        </w:rPr>
      </w:pPr>
    </w:p>
    <w:tbl>
      <w:tblPr>
        <w:tblW w:w="9465" w:type="dxa"/>
        <w:tblInd w:w="93" w:type="dxa"/>
        <w:tblLook w:val="04A0" w:firstRow="1" w:lastRow="0" w:firstColumn="1" w:lastColumn="0" w:noHBand="0" w:noVBand="1"/>
      </w:tblPr>
      <w:tblGrid>
        <w:gridCol w:w="3480"/>
        <w:gridCol w:w="994"/>
        <w:gridCol w:w="1165"/>
        <w:gridCol w:w="3826"/>
      </w:tblGrid>
      <w:tr w:rsidR="00634D92" w:rsidRPr="00061AFF" w:rsidTr="008972F1">
        <w:trPr>
          <w:cantSplit/>
          <w:trHeight w:val="197"/>
          <w:tblHeader/>
        </w:trPr>
        <w:tc>
          <w:tcPr>
            <w:tcW w:w="3480" w:type="dxa"/>
            <w:tcBorders>
              <w:top w:val="single" w:sz="4" w:space="0" w:color="auto"/>
              <w:left w:val="single" w:sz="4" w:space="0" w:color="auto"/>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994"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165"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3826" w:type="dxa"/>
            <w:tcBorders>
              <w:top w:val="single" w:sz="4" w:space="0" w:color="auto"/>
              <w:left w:val="nil"/>
              <w:bottom w:val="single" w:sz="4" w:space="0" w:color="auto"/>
              <w:right w:val="single" w:sz="4" w:space="0" w:color="auto"/>
            </w:tcBorders>
            <w:shd w:val="clear" w:color="000000" w:fill="BFBFBF"/>
            <w:hideMark/>
          </w:tcPr>
          <w:p w:rsidR="00634D92" w:rsidRPr="00061AFF" w:rsidRDefault="00634D92" w:rsidP="00634D92">
            <w:pPr>
              <w:spacing w:before="45" w:afterLines="45" w:after="108"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 xml:space="preserve">Description </w:t>
            </w:r>
          </w:p>
        </w:tc>
      </w:tr>
      <w:tr w:rsidR="00634D92" w:rsidRPr="00061AFF" w:rsidTr="008972F1">
        <w:trPr>
          <w:trHeight w:val="647"/>
        </w:trPr>
        <w:tc>
          <w:tcPr>
            <w:tcW w:w="3480"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_occurrence_id</w:t>
            </w:r>
            <w:proofErr w:type="spellEnd"/>
          </w:p>
        </w:tc>
        <w:tc>
          <w:tcPr>
            <w:tcW w:w="994"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65"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826" w:type="dxa"/>
            <w:tcBorders>
              <w:top w:val="nil"/>
              <w:left w:val="nil"/>
              <w:bottom w:val="single" w:sz="4" w:space="0" w:color="auto"/>
              <w:right w:val="single" w:sz="4" w:space="0" w:color="auto"/>
            </w:tcBorders>
            <w:shd w:val="clear" w:color="auto" w:fill="auto"/>
            <w:hideMark/>
          </w:tcPr>
          <w:p w:rsidR="00634D92" w:rsidRPr="00061AFF" w:rsidRDefault="002D4F85"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person’s visits</w:t>
            </w:r>
            <w:r w:rsidR="00634D92" w:rsidRPr="00061AFF">
              <w:rPr>
                <w:rFonts w:asciiTheme="minorHAnsi" w:hAnsiTheme="minorHAnsi" w:cs="Arial"/>
                <w:color w:val="000000"/>
                <w:sz w:val="18"/>
                <w:szCs w:val="18"/>
              </w:rPr>
              <w:t xml:space="preserve"> or encounter at a healthcare provider.</w:t>
            </w:r>
            <w:r w:rsidR="00112DE7">
              <w:rPr>
                <w:rFonts w:asciiTheme="minorHAnsi" w:hAnsiTheme="minorHAnsi" w:cs="Arial"/>
                <w:color w:val="000000"/>
                <w:sz w:val="18"/>
                <w:szCs w:val="18"/>
              </w:rPr>
              <w:t xml:space="preserve"> Sites can provide whatever </w:t>
            </w:r>
            <w:r>
              <w:rPr>
                <w:rFonts w:asciiTheme="minorHAnsi" w:hAnsiTheme="minorHAnsi" w:cs="Arial"/>
                <w:color w:val="000000"/>
                <w:sz w:val="18"/>
                <w:szCs w:val="18"/>
              </w:rPr>
              <w:t>integers</w:t>
            </w:r>
            <w:r w:rsidR="00112DE7">
              <w:rPr>
                <w:rFonts w:asciiTheme="minorHAnsi" w:hAnsiTheme="minorHAnsi" w:cs="Arial"/>
                <w:color w:val="000000"/>
                <w:sz w:val="18"/>
                <w:szCs w:val="18"/>
              </w:rPr>
              <w:t xml:space="preserve"> (DCC will replace the value). </w:t>
            </w:r>
          </w:p>
        </w:tc>
      </w:tr>
      <w:tr w:rsidR="00634D92" w:rsidRPr="00061AFF" w:rsidTr="008972F1">
        <w:trPr>
          <w:trHeight w:val="737"/>
        </w:trPr>
        <w:tc>
          <w:tcPr>
            <w:tcW w:w="3480"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994"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65"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826"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634D92" w:rsidRPr="00061AFF" w:rsidTr="008972F1">
        <w:trPr>
          <w:trHeight w:val="152"/>
        </w:trPr>
        <w:tc>
          <w:tcPr>
            <w:tcW w:w="3480"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_start_date</w:t>
            </w:r>
            <w:proofErr w:type="spellEnd"/>
          </w:p>
        </w:tc>
        <w:tc>
          <w:tcPr>
            <w:tcW w:w="994"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65"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3826"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start date of the visit.</w:t>
            </w:r>
          </w:p>
        </w:tc>
      </w:tr>
      <w:tr w:rsidR="00634D92" w:rsidRPr="00061AFF" w:rsidTr="008972F1">
        <w:trPr>
          <w:trHeight w:val="305"/>
        </w:trPr>
        <w:tc>
          <w:tcPr>
            <w:tcW w:w="3480"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_end_date</w:t>
            </w:r>
            <w:proofErr w:type="spellEnd"/>
          </w:p>
        </w:tc>
        <w:tc>
          <w:tcPr>
            <w:tcW w:w="994" w:type="dxa"/>
            <w:tcBorders>
              <w:top w:val="nil"/>
              <w:left w:val="nil"/>
              <w:bottom w:val="single" w:sz="4" w:space="0" w:color="auto"/>
              <w:right w:val="single" w:sz="4" w:space="0" w:color="auto"/>
            </w:tcBorders>
            <w:shd w:val="clear" w:color="auto" w:fill="auto"/>
            <w:hideMark/>
          </w:tcPr>
          <w:p w:rsidR="00634D92" w:rsidRPr="00061AFF" w:rsidRDefault="004766C4" w:rsidP="00634D92">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165"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3826"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end date of the visit. If this is a one-day visit the end date should match the start date.</w:t>
            </w:r>
            <w:r w:rsidR="004766C4">
              <w:rPr>
                <w:rFonts w:asciiTheme="minorHAnsi" w:hAnsiTheme="minorHAnsi" w:cs="Arial"/>
                <w:color w:val="000000"/>
                <w:sz w:val="18"/>
                <w:szCs w:val="18"/>
              </w:rPr>
              <w:t xml:space="preserve"> If the encounter is </w:t>
            </w:r>
            <w:proofErr w:type="gramStart"/>
            <w:r w:rsidR="004766C4">
              <w:rPr>
                <w:rFonts w:asciiTheme="minorHAnsi" w:hAnsiTheme="minorHAnsi" w:cs="Arial"/>
                <w:color w:val="000000"/>
                <w:sz w:val="18"/>
                <w:szCs w:val="18"/>
              </w:rPr>
              <w:t>on-going</w:t>
            </w:r>
            <w:proofErr w:type="gramEnd"/>
            <w:r w:rsidR="004766C4">
              <w:rPr>
                <w:rFonts w:asciiTheme="minorHAnsi" w:hAnsiTheme="minorHAnsi" w:cs="Arial"/>
                <w:color w:val="000000"/>
                <w:sz w:val="18"/>
                <w:szCs w:val="18"/>
              </w:rPr>
              <w:t xml:space="preserve"> at the time of ETL, this should be null. </w:t>
            </w:r>
          </w:p>
        </w:tc>
      </w:tr>
      <w:tr w:rsidR="00634D92" w:rsidRPr="00061AFF" w:rsidTr="008972F1">
        <w:trPr>
          <w:trHeight w:val="242"/>
        </w:trPr>
        <w:tc>
          <w:tcPr>
            <w:tcW w:w="3480" w:type="dxa"/>
            <w:tcBorders>
              <w:top w:val="nil"/>
              <w:left w:val="single" w:sz="4" w:space="0" w:color="auto"/>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_type_concept_id</w:t>
            </w:r>
            <w:proofErr w:type="spellEnd"/>
          </w:p>
        </w:tc>
        <w:tc>
          <w:tcPr>
            <w:tcW w:w="994" w:type="dxa"/>
            <w:tcBorders>
              <w:top w:val="nil"/>
              <w:left w:val="nil"/>
              <w:bottom w:val="single" w:sz="4" w:space="0" w:color="auto"/>
              <w:right w:val="single" w:sz="4" w:space="0" w:color="auto"/>
            </w:tcBorders>
            <w:shd w:val="clear" w:color="auto" w:fill="auto"/>
          </w:tcPr>
          <w:p w:rsidR="00634D92" w:rsidRPr="00061AFF" w:rsidDel="002E5595"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65"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3826"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4766C4">
              <w:rPr>
                <w:rFonts w:asciiTheme="minorHAnsi" w:hAnsiTheme="minorHAnsi" w:cs="Arial"/>
                <w:color w:val="000000"/>
                <w:sz w:val="18"/>
                <w:szCs w:val="18"/>
              </w:rPr>
              <w:t>A foreign key to the predefined concept identifier in the Vocabulary reflecting the type of source data from which the visit record is derived.</w:t>
            </w:r>
          </w:p>
        </w:tc>
      </w:tr>
      <w:tr w:rsidR="00634D92" w:rsidRPr="00061AFF" w:rsidTr="008972F1">
        <w:trPr>
          <w:trHeight w:val="242"/>
        </w:trPr>
        <w:tc>
          <w:tcPr>
            <w:tcW w:w="3480" w:type="dxa"/>
            <w:tcBorders>
              <w:top w:val="nil"/>
              <w:left w:val="single" w:sz="4" w:space="0" w:color="auto"/>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lang w:val="de-DE"/>
              </w:rPr>
            </w:pPr>
            <w:proofErr w:type="gramStart"/>
            <w:r w:rsidRPr="00061AFF">
              <w:rPr>
                <w:rFonts w:asciiTheme="minorHAnsi" w:hAnsiTheme="minorHAnsi" w:cs="Arial"/>
                <w:color w:val="000000"/>
                <w:sz w:val="18"/>
                <w:szCs w:val="18"/>
              </w:rPr>
              <w:t>provider</w:t>
            </w:r>
            <w:proofErr w:type="gramEnd"/>
            <w:r w:rsidRPr="00061AFF">
              <w:rPr>
                <w:rFonts w:asciiTheme="minorHAnsi" w:hAnsiTheme="minorHAnsi" w:cs="Arial"/>
                <w:color w:val="000000"/>
                <w:sz w:val="18"/>
                <w:szCs w:val="18"/>
                <w:lang w:val="de-DE"/>
              </w:rPr>
              <w:t>_</w:t>
            </w:r>
            <w:proofErr w:type="spellStart"/>
            <w:r w:rsidRPr="00061AFF">
              <w:rPr>
                <w:rFonts w:asciiTheme="minorHAnsi" w:hAnsiTheme="minorHAnsi" w:cs="Arial"/>
                <w:color w:val="000000"/>
                <w:sz w:val="18"/>
                <w:szCs w:val="18"/>
                <w:lang w:val="de-DE"/>
              </w:rPr>
              <w:t>id</w:t>
            </w:r>
            <w:proofErr w:type="spellEnd"/>
          </w:p>
        </w:tc>
        <w:tc>
          <w:tcPr>
            <w:tcW w:w="994"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65"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3826" w:type="dxa"/>
            <w:tcBorders>
              <w:top w:val="nil"/>
              <w:left w:val="nil"/>
              <w:bottom w:val="single" w:sz="4" w:space="0" w:color="auto"/>
              <w:right w:val="single" w:sz="4" w:space="0" w:color="auto"/>
            </w:tcBorders>
            <w:shd w:val="clear" w:color="auto" w:fill="auto"/>
            <w:hideMark/>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provider in the provider table who was associated with the visit.</w:t>
            </w:r>
          </w:p>
        </w:tc>
      </w:tr>
      <w:tr w:rsidR="00634D92" w:rsidRPr="00061AFF" w:rsidTr="008972F1">
        <w:trPr>
          <w:trHeight w:val="242"/>
        </w:trPr>
        <w:tc>
          <w:tcPr>
            <w:tcW w:w="3480" w:type="dxa"/>
            <w:tcBorders>
              <w:top w:val="nil"/>
              <w:left w:val="single" w:sz="4" w:space="0" w:color="auto"/>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sidDel="002426C6">
              <w:rPr>
                <w:rFonts w:asciiTheme="minorHAnsi" w:hAnsiTheme="minorHAnsi" w:cs="Arial"/>
                <w:color w:val="000000"/>
                <w:sz w:val="18"/>
                <w:szCs w:val="18"/>
              </w:rPr>
              <w:t>care</w:t>
            </w:r>
            <w:proofErr w:type="gramEnd"/>
            <w:r w:rsidRPr="00061AFF" w:rsidDel="002426C6">
              <w:rPr>
                <w:rFonts w:asciiTheme="minorHAnsi" w:hAnsiTheme="minorHAnsi" w:cs="Arial"/>
                <w:color w:val="000000"/>
                <w:sz w:val="18"/>
                <w:szCs w:val="18"/>
              </w:rPr>
              <w:t>_site_id</w:t>
            </w:r>
            <w:proofErr w:type="spellEnd"/>
          </w:p>
        </w:tc>
        <w:tc>
          <w:tcPr>
            <w:tcW w:w="994"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sidDel="002426C6">
              <w:rPr>
                <w:rFonts w:asciiTheme="minorHAnsi" w:hAnsiTheme="minorHAnsi" w:cs="Arial"/>
                <w:color w:val="000000"/>
                <w:sz w:val="18"/>
                <w:szCs w:val="18"/>
              </w:rPr>
              <w:t>No</w:t>
            </w:r>
          </w:p>
        </w:tc>
        <w:tc>
          <w:tcPr>
            <w:tcW w:w="1165"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gramStart"/>
            <w:r w:rsidRPr="00061AFF" w:rsidDel="002426C6">
              <w:rPr>
                <w:rFonts w:asciiTheme="minorHAnsi" w:hAnsiTheme="minorHAnsi" w:cs="Arial"/>
                <w:color w:val="000000"/>
                <w:sz w:val="18"/>
                <w:szCs w:val="18"/>
              </w:rPr>
              <w:t>integer</w:t>
            </w:r>
            <w:proofErr w:type="gramEnd"/>
          </w:p>
        </w:tc>
        <w:tc>
          <w:tcPr>
            <w:tcW w:w="3826" w:type="dxa"/>
            <w:tcBorders>
              <w:top w:val="nil"/>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r w:rsidRPr="00061AFF" w:rsidDel="002426C6">
              <w:rPr>
                <w:rFonts w:asciiTheme="minorHAnsi" w:hAnsiTheme="minorHAnsi" w:cs="Arial"/>
                <w:color w:val="000000"/>
                <w:sz w:val="18"/>
                <w:szCs w:val="18"/>
              </w:rPr>
              <w:t>A foreign key to the care site in the care site table that was visited.</w:t>
            </w:r>
          </w:p>
        </w:tc>
      </w:tr>
      <w:tr w:rsidR="00634D92" w:rsidRPr="00061AFF" w:rsidTr="008972F1">
        <w:trPr>
          <w:trHeight w:val="242"/>
        </w:trPr>
        <w:tc>
          <w:tcPr>
            <w:tcW w:w="3480" w:type="dxa"/>
            <w:tcBorders>
              <w:top w:val="single" w:sz="4" w:space="0" w:color="auto"/>
              <w:left w:val="single" w:sz="4" w:space="0" w:color="auto"/>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_source_value</w:t>
            </w:r>
            <w:proofErr w:type="spellEnd"/>
          </w:p>
        </w:tc>
        <w:tc>
          <w:tcPr>
            <w:tcW w:w="994" w:type="dxa"/>
            <w:tcBorders>
              <w:top w:val="single" w:sz="4" w:space="0" w:color="auto"/>
              <w:left w:val="nil"/>
              <w:bottom w:val="single" w:sz="4" w:space="0" w:color="auto"/>
              <w:right w:val="single" w:sz="4" w:space="0" w:color="auto"/>
            </w:tcBorders>
            <w:shd w:val="clear" w:color="auto" w:fill="auto"/>
          </w:tcPr>
          <w:p w:rsidR="00634D92" w:rsidRPr="00061AFF" w:rsidRDefault="00634D92" w:rsidP="00634D92">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65" w:type="dxa"/>
            <w:tcBorders>
              <w:top w:val="single" w:sz="4" w:space="0" w:color="auto"/>
              <w:left w:val="nil"/>
              <w:bottom w:val="single" w:sz="4" w:space="0" w:color="auto"/>
              <w:right w:val="single" w:sz="4" w:space="0" w:color="auto"/>
            </w:tcBorders>
            <w:shd w:val="clear" w:color="auto" w:fill="auto"/>
          </w:tcPr>
          <w:p w:rsidR="00634D92" w:rsidRPr="00061AFF" w:rsidRDefault="006B6A18" w:rsidP="008972F1">
            <w:pPr>
              <w:spacing w:before="45" w:afterLines="45" w:after="108"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w:t>
            </w:r>
            <w:r w:rsidR="00634D92" w:rsidRPr="00061AFF">
              <w:rPr>
                <w:rFonts w:asciiTheme="minorHAnsi" w:hAnsiTheme="minorHAnsi" w:cs="Arial"/>
                <w:color w:val="000000"/>
                <w:sz w:val="18"/>
                <w:szCs w:val="18"/>
              </w:rPr>
              <w:t>archar</w:t>
            </w:r>
            <w:proofErr w:type="spellEnd"/>
            <w:proofErr w:type="gramEnd"/>
          </w:p>
        </w:tc>
        <w:tc>
          <w:tcPr>
            <w:tcW w:w="3826" w:type="dxa"/>
            <w:tcBorders>
              <w:top w:val="single" w:sz="4" w:space="0" w:color="auto"/>
              <w:left w:val="nil"/>
              <w:bottom w:val="single" w:sz="4" w:space="0" w:color="auto"/>
              <w:right w:val="single" w:sz="4" w:space="0" w:color="auto"/>
            </w:tcBorders>
            <w:shd w:val="clear" w:color="auto" w:fill="auto"/>
          </w:tcPr>
          <w:p w:rsidR="00634D92" w:rsidRPr="00061AFF" w:rsidDel="002426C6" w:rsidRDefault="00634D92" w:rsidP="006B6A18">
            <w:pPr>
              <w:spacing w:before="45" w:afterLines="45" w:after="108" w:line="240" w:lineRule="auto"/>
              <w:rPr>
                <w:rFonts w:asciiTheme="minorHAnsi" w:hAnsiTheme="minorHAnsi" w:cs="Arial"/>
                <w:color w:val="000000"/>
                <w:sz w:val="18"/>
                <w:szCs w:val="18"/>
              </w:rPr>
            </w:pPr>
            <w:bookmarkStart w:id="9" w:name="OLE_LINK7"/>
            <w:bookmarkStart w:id="10" w:name="OLE_LINK8"/>
            <w:r w:rsidRPr="00061AFF">
              <w:rPr>
                <w:rFonts w:asciiTheme="minorHAnsi" w:hAnsiTheme="minorHAnsi"/>
                <w:sz w:val="18"/>
                <w:szCs w:val="18"/>
              </w:rPr>
              <w:t xml:space="preserve">The source </w:t>
            </w:r>
            <w:r w:rsidR="006B6A18" w:rsidRPr="00061AFF">
              <w:rPr>
                <w:rFonts w:asciiTheme="minorHAnsi" w:hAnsiTheme="minorHAnsi"/>
                <w:sz w:val="18"/>
                <w:szCs w:val="18"/>
              </w:rPr>
              <w:t>data</w:t>
            </w:r>
            <w:r w:rsidRPr="00061AFF">
              <w:rPr>
                <w:rFonts w:asciiTheme="minorHAnsi" w:hAnsiTheme="minorHAnsi"/>
                <w:sz w:val="18"/>
                <w:szCs w:val="18"/>
              </w:rPr>
              <w:t xml:space="preserve"> for the visit</w:t>
            </w:r>
            <w:bookmarkEnd w:id="9"/>
            <w:bookmarkEnd w:id="10"/>
            <w:r w:rsidR="00BA7F0E">
              <w:rPr>
                <w:rFonts w:asciiTheme="minorHAnsi" w:hAnsiTheme="minorHAnsi"/>
                <w:sz w:val="18"/>
                <w:szCs w:val="18"/>
              </w:rPr>
              <w:t xml:space="preserve"> type</w:t>
            </w:r>
            <w:r w:rsidRPr="00061AFF">
              <w:rPr>
                <w:rFonts w:asciiTheme="minorHAnsi" w:hAnsiTheme="minorHAnsi"/>
                <w:sz w:val="18"/>
                <w:szCs w:val="18"/>
              </w:rPr>
              <w:t>.</w:t>
            </w:r>
          </w:p>
        </w:tc>
      </w:tr>
    </w:tbl>
    <w:p w:rsidR="00634D92" w:rsidRPr="00061AFF" w:rsidRDefault="00634D92" w:rsidP="00634D92">
      <w:pPr>
        <w:pStyle w:val="Heading3"/>
        <w:rPr>
          <w:rFonts w:asciiTheme="minorHAnsi" w:hAnsiTheme="minorHAnsi"/>
        </w:rPr>
      </w:pPr>
      <w:r w:rsidRPr="00061AFF">
        <w:rPr>
          <w:rFonts w:asciiTheme="minorHAnsi" w:hAnsiTheme="minorHAnsi"/>
        </w:rPr>
        <w:t>Conventions</w:t>
      </w:r>
    </w:p>
    <w:p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A Visit Occurrence is recorded for each visit to a healthcare facility. </w:t>
      </w:r>
    </w:p>
    <w:p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proofErr w:type="gramStart"/>
      <w:r w:rsidRPr="00061AFF">
        <w:rPr>
          <w:rFonts w:asciiTheme="minorHAnsi" w:hAnsiTheme="minorHAnsi" w:cs="Arial"/>
        </w:rPr>
        <w:t>Each Visit is standardized by assigning a corresponding Concept Identifier based on the type of facility visited and the type of services rendered</w:t>
      </w:r>
      <w:proofErr w:type="gramEnd"/>
      <w:r w:rsidRPr="00061AFF">
        <w:rPr>
          <w:rFonts w:asciiTheme="minorHAnsi" w:hAnsiTheme="minorHAnsi" w:cs="Arial"/>
        </w:rPr>
        <w:t>.</w:t>
      </w:r>
    </w:p>
    <w:p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At any one day, there could be more than one visit.</w:t>
      </w:r>
    </w:p>
    <w:p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One visit may involve multiple providers, in which case the ETL must specify how a single provider id is selected or leave the </w:t>
      </w:r>
      <w:proofErr w:type="spellStart"/>
      <w:r w:rsidRPr="00061AFF">
        <w:rPr>
          <w:rFonts w:asciiTheme="minorHAnsi" w:hAnsiTheme="minorHAnsi" w:cs="Arial"/>
        </w:rPr>
        <w:t>provider_id</w:t>
      </w:r>
      <w:proofErr w:type="spellEnd"/>
      <w:r w:rsidRPr="00061AFF">
        <w:rPr>
          <w:rFonts w:asciiTheme="minorHAnsi" w:hAnsiTheme="minorHAnsi" w:cs="Arial"/>
        </w:rPr>
        <w:t xml:space="preserve"> field null.</w:t>
      </w:r>
    </w:p>
    <w:p w:rsidR="00634D92" w:rsidRPr="00061AFF" w:rsidRDefault="00634D92" w:rsidP="00634D92">
      <w:pPr>
        <w:pStyle w:val="ListParagraph"/>
        <w:numPr>
          <w:ilvl w:val="0"/>
          <w:numId w:val="8"/>
        </w:numPr>
        <w:spacing w:before="0" w:after="200" w:line="240" w:lineRule="auto"/>
        <w:ind w:right="4"/>
        <w:rPr>
          <w:rFonts w:asciiTheme="minorHAnsi" w:hAnsiTheme="minorHAnsi" w:cs="Arial"/>
        </w:rPr>
      </w:pPr>
      <w:r w:rsidRPr="00061AFF">
        <w:rPr>
          <w:rFonts w:asciiTheme="minorHAnsi" w:hAnsiTheme="minorHAnsi" w:cs="Arial"/>
        </w:rPr>
        <w:t xml:space="preserve">One visit may involve multiple care sites, in which case the ETL must specify how a single </w:t>
      </w:r>
      <w:proofErr w:type="spellStart"/>
      <w:r w:rsidRPr="00061AFF">
        <w:rPr>
          <w:rFonts w:asciiTheme="minorHAnsi" w:hAnsiTheme="minorHAnsi" w:cs="Arial"/>
        </w:rPr>
        <w:t>care_site</w:t>
      </w:r>
      <w:proofErr w:type="spellEnd"/>
      <w:r w:rsidRPr="00061AFF">
        <w:rPr>
          <w:rFonts w:asciiTheme="minorHAnsi" w:hAnsiTheme="minorHAnsi" w:cs="Arial"/>
        </w:rPr>
        <w:t xml:space="preserve"> id is selected or leave the </w:t>
      </w:r>
      <w:proofErr w:type="spellStart"/>
      <w:r w:rsidRPr="00061AFF">
        <w:rPr>
          <w:rFonts w:asciiTheme="minorHAnsi" w:hAnsiTheme="minorHAnsi" w:cs="Arial"/>
        </w:rPr>
        <w:t>care_site_id</w:t>
      </w:r>
      <w:proofErr w:type="spellEnd"/>
      <w:r w:rsidRPr="00061AFF">
        <w:rPr>
          <w:rFonts w:asciiTheme="minorHAnsi" w:hAnsiTheme="minorHAnsi" w:cs="Arial"/>
        </w:rPr>
        <w:t xml:space="preserve"> field null.</w:t>
      </w:r>
    </w:p>
    <w:p w:rsidR="009E2569" w:rsidRPr="00061AFF" w:rsidRDefault="009E2569" w:rsidP="009E2569">
      <w:pPr>
        <w:pStyle w:val="Heading2"/>
        <w:rPr>
          <w:rFonts w:asciiTheme="minorHAnsi" w:hAnsiTheme="minorHAnsi"/>
        </w:rPr>
      </w:pPr>
      <w:bookmarkStart w:id="11" w:name="_Toc394268582"/>
      <w:r w:rsidRPr="00061AFF">
        <w:rPr>
          <w:rFonts w:asciiTheme="minorHAnsi" w:hAnsiTheme="minorHAnsi"/>
        </w:rPr>
        <w:t>CONDITION_OCCURRENCE</w:t>
      </w:r>
      <w:bookmarkEnd w:id="11"/>
    </w:p>
    <w:p w:rsidR="009E2569" w:rsidRPr="00061AFF" w:rsidRDefault="009E2569" w:rsidP="009E2569">
      <w:pPr>
        <w:spacing w:after="60" w:line="240" w:lineRule="auto"/>
        <w:rPr>
          <w:rFonts w:asciiTheme="minorHAnsi" w:hAnsiTheme="minorHAnsi"/>
        </w:rPr>
      </w:pPr>
      <w:r w:rsidRPr="00061AFF">
        <w:rPr>
          <w:rFonts w:asciiTheme="minorHAnsi" w:hAnsiTheme="minorHAnsi"/>
        </w:rPr>
        <w:t xml:space="preserve">The condition occurrence domain captures records of a disease or a medical condition based on diagnoses, signs and/or symptoms observed by a provider or reported by a patient.  </w:t>
      </w:r>
    </w:p>
    <w:p w:rsidR="009E2569" w:rsidRPr="00061AFF" w:rsidRDefault="009E2569" w:rsidP="009E2569">
      <w:pPr>
        <w:spacing w:after="60" w:line="240" w:lineRule="auto"/>
        <w:rPr>
          <w:rFonts w:asciiTheme="minorHAnsi" w:hAnsiTheme="minorHAnsi"/>
        </w:rPr>
      </w:pPr>
    </w:p>
    <w:p w:rsidR="009E2569" w:rsidRPr="00061AFF" w:rsidRDefault="009E2569" w:rsidP="009E2569">
      <w:pPr>
        <w:rPr>
          <w:rFonts w:asciiTheme="minorHAnsi" w:hAnsiTheme="minorHAnsi" w:cs="Arial"/>
        </w:rPr>
      </w:pPr>
      <w:r w:rsidRPr="00061AFF">
        <w:rPr>
          <w:rFonts w:asciiTheme="minorHAnsi" w:hAnsiTheme="minorHAnsi" w:cs="Arial"/>
        </w:rPr>
        <w:t>Conditions are recorded in different sources and levels of standardization. For example:</w:t>
      </w:r>
    </w:p>
    <w:p w:rsidR="009E2569" w:rsidRPr="00061AFF" w:rsidRDefault="009E2569" w:rsidP="009E2569">
      <w:pPr>
        <w:pStyle w:val="ListParagraph"/>
        <w:numPr>
          <w:ilvl w:val="0"/>
          <w:numId w:val="11"/>
        </w:numPr>
        <w:spacing w:before="0" w:after="0" w:line="240" w:lineRule="auto"/>
        <w:ind w:right="4"/>
        <w:rPr>
          <w:rFonts w:asciiTheme="minorHAnsi" w:hAnsiTheme="minorHAnsi" w:cs="Arial"/>
        </w:rPr>
      </w:pPr>
      <w:r w:rsidRPr="00061AFF">
        <w:rPr>
          <w:rFonts w:asciiTheme="minorHAnsi" w:hAnsiTheme="minorHAnsi" w:cs="Arial"/>
        </w:rPr>
        <w:t xml:space="preserve">Medical claims data include ICD-9-CM diagnosis codes that are submitted as part of a claim for health services and procedures. </w:t>
      </w:r>
    </w:p>
    <w:p w:rsidR="009E2569" w:rsidRPr="00061AFF" w:rsidRDefault="009E2569" w:rsidP="009E2569">
      <w:pPr>
        <w:pStyle w:val="ListParagraph"/>
        <w:numPr>
          <w:ilvl w:val="0"/>
          <w:numId w:val="11"/>
        </w:numPr>
        <w:spacing w:before="0" w:after="0" w:line="240" w:lineRule="auto"/>
        <w:ind w:right="4"/>
        <w:rPr>
          <w:rFonts w:asciiTheme="minorHAnsi" w:hAnsiTheme="minorHAnsi" w:cs="Arial"/>
        </w:rPr>
      </w:pPr>
      <w:r w:rsidRPr="00061AFF">
        <w:rPr>
          <w:rFonts w:asciiTheme="minorHAnsi" w:hAnsiTheme="minorHAnsi" w:cs="Arial"/>
        </w:rPr>
        <w:t xml:space="preserve">EHRs may capture </w:t>
      </w:r>
      <w:r w:rsidR="00831C68">
        <w:rPr>
          <w:rFonts w:asciiTheme="minorHAnsi" w:hAnsiTheme="minorHAnsi" w:cs="Arial"/>
        </w:rPr>
        <w:t>a person’s</w:t>
      </w:r>
      <w:r w:rsidR="00831C68" w:rsidRPr="00061AFF">
        <w:rPr>
          <w:rFonts w:asciiTheme="minorHAnsi" w:hAnsiTheme="minorHAnsi" w:cs="Arial"/>
        </w:rPr>
        <w:t xml:space="preserve"> </w:t>
      </w:r>
      <w:r w:rsidRPr="00061AFF">
        <w:rPr>
          <w:rFonts w:asciiTheme="minorHAnsi" w:hAnsiTheme="minorHAnsi" w:cs="Arial"/>
        </w:rPr>
        <w:t>conditions in the form of diagnosis codes and symptoms as ICD-9-CM codes, but may not have a way to capture out-of-system conditions.</w:t>
      </w:r>
    </w:p>
    <w:p w:rsidR="009E2569" w:rsidRPr="00061AFF" w:rsidRDefault="009E2569" w:rsidP="009E2569">
      <w:pPr>
        <w:spacing w:before="240"/>
        <w:ind w:right="4"/>
        <w:rPr>
          <w:rFonts w:asciiTheme="minorHAnsi" w:hAnsiTheme="minorHAnsi" w:cs="Arial"/>
        </w:rPr>
      </w:pPr>
    </w:p>
    <w:tbl>
      <w:tblPr>
        <w:tblStyle w:val="CDMspecs"/>
        <w:tblW w:w="9360" w:type="dxa"/>
        <w:tblLayout w:type="fixed"/>
        <w:tblLook w:val="04A0" w:firstRow="1" w:lastRow="0" w:firstColumn="1" w:lastColumn="0" w:noHBand="0" w:noVBand="1"/>
      </w:tblPr>
      <w:tblGrid>
        <w:gridCol w:w="2610"/>
        <w:gridCol w:w="1170"/>
        <w:gridCol w:w="1350"/>
        <w:gridCol w:w="4230"/>
      </w:tblGrid>
      <w:tr w:rsidR="009E2569" w:rsidRPr="008972F1" w:rsidTr="009E2569">
        <w:trPr>
          <w:cnfStyle w:val="100000000000" w:firstRow="1" w:lastRow="0" w:firstColumn="0" w:lastColumn="0" w:oddVBand="0" w:evenVBand="0" w:oddHBand="0" w:evenHBand="0" w:firstRowFirstColumn="0" w:firstRowLastColumn="0" w:lastRowFirstColumn="0" w:lastRowLastColumn="0"/>
          <w:trHeight w:val="179"/>
        </w:trPr>
        <w:tc>
          <w:tcPr>
            <w:tcW w:w="2610" w:type="dxa"/>
            <w:hideMark/>
          </w:tcPr>
          <w:p w:rsidR="009E2569" w:rsidRPr="008972F1" w:rsidRDefault="009E2569" w:rsidP="00E66D63">
            <w:pPr>
              <w:spacing w:before="45" w:afterLines="45" w:after="108" w:line="240" w:lineRule="auto"/>
              <w:rPr>
                <w:rFonts w:asciiTheme="minorHAnsi" w:hAnsiTheme="minorHAnsi"/>
                <w:b w:val="0"/>
                <w:color w:val="auto"/>
                <w:sz w:val="18"/>
                <w:szCs w:val="18"/>
              </w:rPr>
            </w:pPr>
            <w:bookmarkStart w:id="12" w:name="_Toc236647144"/>
            <w:bookmarkStart w:id="13" w:name="_Toc235934047"/>
            <w:bookmarkStart w:id="14" w:name="_Toc236647145"/>
            <w:bookmarkEnd w:id="12"/>
            <w:r w:rsidRPr="008972F1">
              <w:rPr>
                <w:rFonts w:asciiTheme="minorHAnsi" w:hAnsiTheme="minorHAnsi"/>
                <w:sz w:val="18"/>
                <w:szCs w:val="18"/>
              </w:rPr>
              <w:lastRenderedPageBreak/>
              <w:t>Field</w:t>
            </w:r>
          </w:p>
        </w:tc>
        <w:tc>
          <w:tcPr>
            <w:tcW w:w="1170" w:type="dxa"/>
            <w:hideMark/>
          </w:tcPr>
          <w:p w:rsidR="009E2569" w:rsidRPr="008972F1" w:rsidRDefault="009E2569" w:rsidP="00E66D63">
            <w:pPr>
              <w:spacing w:before="45" w:afterLines="45" w:after="108" w:line="240" w:lineRule="auto"/>
              <w:jc w:val="center"/>
              <w:rPr>
                <w:rFonts w:asciiTheme="minorHAnsi" w:hAnsiTheme="minorHAnsi"/>
                <w:b w:val="0"/>
                <w:color w:val="auto"/>
                <w:sz w:val="18"/>
                <w:szCs w:val="18"/>
              </w:rPr>
            </w:pPr>
            <w:r w:rsidRPr="008972F1">
              <w:rPr>
                <w:rFonts w:asciiTheme="minorHAnsi" w:hAnsiTheme="minorHAnsi"/>
                <w:sz w:val="18"/>
                <w:szCs w:val="18"/>
              </w:rPr>
              <w:t>Required</w:t>
            </w:r>
          </w:p>
        </w:tc>
        <w:tc>
          <w:tcPr>
            <w:tcW w:w="1350" w:type="dxa"/>
            <w:hideMark/>
          </w:tcPr>
          <w:p w:rsidR="009E2569" w:rsidRPr="008972F1" w:rsidRDefault="009E2569" w:rsidP="00E66D63">
            <w:pPr>
              <w:spacing w:before="45" w:afterLines="45" w:after="108" w:line="240" w:lineRule="auto"/>
              <w:rPr>
                <w:rFonts w:asciiTheme="minorHAnsi" w:hAnsiTheme="minorHAnsi"/>
                <w:b w:val="0"/>
                <w:color w:val="auto"/>
                <w:sz w:val="18"/>
                <w:szCs w:val="18"/>
              </w:rPr>
            </w:pPr>
            <w:r w:rsidRPr="008972F1">
              <w:rPr>
                <w:rFonts w:asciiTheme="minorHAnsi" w:hAnsiTheme="minorHAnsi"/>
                <w:sz w:val="18"/>
                <w:szCs w:val="18"/>
              </w:rPr>
              <w:t>Type</w:t>
            </w:r>
          </w:p>
        </w:tc>
        <w:tc>
          <w:tcPr>
            <w:tcW w:w="4230" w:type="dxa"/>
            <w:hideMark/>
          </w:tcPr>
          <w:p w:rsidR="009E2569" w:rsidRPr="008972F1" w:rsidRDefault="009E2569" w:rsidP="00E66D63">
            <w:pPr>
              <w:spacing w:before="45" w:afterLines="45" w:after="108" w:line="240" w:lineRule="auto"/>
              <w:rPr>
                <w:rFonts w:asciiTheme="minorHAnsi" w:hAnsiTheme="minorHAnsi"/>
                <w:b w:val="0"/>
                <w:color w:val="auto"/>
                <w:sz w:val="18"/>
                <w:szCs w:val="18"/>
              </w:rPr>
            </w:pPr>
            <w:r w:rsidRPr="008972F1">
              <w:rPr>
                <w:rFonts w:asciiTheme="minorHAnsi" w:hAnsiTheme="minorHAnsi"/>
                <w:sz w:val="18"/>
                <w:szCs w:val="18"/>
              </w:rPr>
              <w:t>Description</w:t>
            </w:r>
          </w:p>
        </w:tc>
      </w:tr>
      <w:tr w:rsidR="009E2569" w:rsidRPr="008972F1" w:rsidTr="009E2569">
        <w:trPr>
          <w:trHeight w:val="413"/>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_occurrence_id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condition occurrence event.</w:t>
            </w:r>
          </w:p>
        </w:tc>
      </w:tr>
      <w:tr w:rsidR="009E2569" w:rsidRPr="008972F1" w:rsidTr="009E2569">
        <w:trPr>
          <w:trHeight w:val="557"/>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9E2569" w:rsidRPr="008972F1" w:rsidTr="009E2569">
        <w:trPr>
          <w:trHeight w:val="413"/>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_concept_id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that refers to a standard condition concept identifier in the Vocabulary. </w:t>
            </w:r>
          </w:p>
          <w:p w:rsidR="00537B52" w:rsidRPr="008972F1" w:rsidRDefault="00537B52"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1)</w:t>
            </w:r>
          </w:p>
        </w:tc>
      </w:tr>
      <w:tr w:rsidR="009E2569" w:rsidRPr="008972F1" w:rsidTr="009E2569">
        <w:trPr>
          <w:trHeight w:val="368"/>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_start_date</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when the instance of the condition is recorded.</w:t>
            </w:r>
          </w:p>
        </w:tc>
      </w:tr>
      <w:tr w:rsidR="009E2569" w:rsidRPr="008972F1" w:rsidTr="009E2569">
        <w:trPr>
          <w:trHeight w:val="512"/>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_end_date</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when the instance of the condition is considered to have ended. If this information is not available, set to NULL.</w:t>
            </w:r>
          </w:p>
        </w:tc>
      </w:tr>
      <w:tr w:rsidR="009E2569" w:rsidRPr="008972F1" w:rsidTr="009E2569">
        <w:trPr>
          <w:trHeight w:val="1223"/>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_type_concept_id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537B52"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p w:rsidR="0015103A" w:rsidRPr="008972F1" w:rsidRDefault="0015103A"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37)</w:t>
            </w:r>
          </w:p>
        </w:tc>
      </w:tr>
      <w:tr w:rsidR="009E2569" w:rsidRPr="008972F1" w:rsidTr="009E2569">
        <w:trPr>
          <w:trHeight w:val="720"/>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stop</w:t>
            </w:r>
            <w:proofErr w:type="gramEnd"/>
            <w:r w:rsidRPr="008972F1">
              <w:rPr>
                <w:rFonts w:asciiTheme="minorHAnsi" w:hAnsiTheme="minorHAnsi" w:cs="Arial"/>
                <w:color w:val="000000"/>
                <w:sz w:val="18"/>
                <w:szCs w:val="18"/>
              </w:rPr>
              <w:t>_reason</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8972F1">
              <w:rPr>
                <w:rFonts w:asciiTheme="minorHAnsi" w:hAnsiTheme="minorHAnsi" w:cs="Arial"/>
                <w:color w:val="000000"/>
                <w:sz w:val="18"/>
                <w:szCs w:val="18"/>
              </w:rPr>
              <w:t>stop_reason</w:t>
            </w:r>
            <w:proofErr w:type="spellEnd"/>
            <w:r w:rsidRPr="008972F1">
              <w:rPr>
                <w:rFonts w:asciiTheme="minorHAnsi" w:hAnsiTheme="minorHAnsi" w:cs="Arial"/>
                <w:color w:val="000000"/>
                <w:sz w:val="18"/>
                <w:szCs w:val="18"/>
              </w:rPr>
              <w:t xml:space="preserve"> does not necessarily imply that the condition is no longer occurring.</w:t>
            </w:r>
          </w:p>
        </w:tc>
      </w:tr>
      <w:tr w:rsidR="009E2569" w:rsidRPr="008972F1" w:rsidTr="009E2569">
        <w:trPr>
          <w:trHeight w:val="720"/>
        </w:trPr>
        <w:tc>
          <w:tcPr>
            <w:tcW w:w="2610" w:type="dxa"/>
            <w:hideMark/>
          </w:tcPr>
          <w:p w:rsidR="009E2569" w:rsidRPr="008972F1" w:rsidRDefault="00537B52"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associated</w:t>
            </w:r>
            <w:proofErr w:type="gramEnd"/>
            <w:r w:rsidRPr="008972F1">
              <w:rPr>
                <w:rFonts w:asciiTheme="minorHAnsi" w:hAnsiTheme="minorHAnsi" w:cs="Arial"/>
                <w:color w:val="000000"/>
                <w:sz w:val="18"/>
                <w:szCs w:val="18"/>
              </w:rPr>
              <w:t>_</w:t>
            </w:r>
            <w:r w:rsidR="009E2569" w:rsidRPr="008972F1">
              <w:rPr>
                <w:rFonts w:asciiTheme="minorHAnsi" w:hAnsiTheme="minorHAnsi" w:cs="Arial"/>
                <w:color w:val="000000"/>
                <w:sz w:val="18"/>
                <w:szCs w:val="18"/>
              </w:rPr>
              <w:t>provider_id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provider in the provider table who was responsible for determining (diagnosing) the condition.</w:t>
            </w:r>
          </w:p>
        </w:tc>
      </w:tr>
      <w:tr w:rsidR="009E2569" w:rsidRPr="008972F1" w:rsidTr="009E2569">
        <w:trPr>
          <w:trHeight w:val="480"/>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visit</w:t>
            </w:r>
            <w:proofErr w:type="gramEnd"/>
            <w:r w:rsidRPr="008972F1">
              <w:rPr>
                <w:rFonts w:asciiTheme="minorHAnsi" w:hAnsiTheme="minorHAnsi" w:cs="Arial"/>
                <w:color w:val="000000"/>
                <w:sz w:val="18"/>
                <w:szCs w:val="18"/>
              </w:rPr>
              <w:t>_occurrence_id</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visit in the visit table during which the condition was determined (diagnosed).</w:t>
            </w:r>
          </w:p>
        </w:tc>
      </w:tr>
      <w:tr w:rsidR="009E2569" w:rsidRPr="008972F1" w:rsidTr="009E2569">
        <w:trPr>
          <w:trHeight w:val="1440"/>
        </w:trPr>
        <w:tc>
          <w:tcPr>
            <w:tcW w:w="261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condition</w:t>
            </w:r>
            <w:proofErr w:type="gramEnd"/>
            <w:r w:rsidRPr="008972F1">
              <w:rPr>
                <w:rFonts w:asciiTheme="minorHAnsi" w:hAnsiTheme="minorHAnsi" w:cs="Arial"/>
                <w:color w:val="000000"/>
                <w:sz w:val="18"/>
                <w:szCs w:val="18"/>
              </w:rPr>
              <w:t>_source_value</w:t>
            </w:r>
            <w:proofErr w:type="spellEnd"/>
          </w:p>
        </w:tc>
        <w:tc>
          <w:tcPr>
            <w:tcW w:w="1170" w:type="dxa"/>
            <w:hideMark/>
          </w:tcPr>
          <w:p w:rsidR="009E2569" w:rsidRPr="008972F1" w:rsidRDefault="009E2569" w:rsidP="00E66D63">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350" w:type="dxa"/>
            <w:hideMark/>
          </w:tcPr>
          <w:p w:rsidR="009E2569" w:rsidRPr="008972F1" w:rsidRDefault="009E2569" w:rsidP="008972F1">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230" w:type="dxa"/>
            <w:hideMark/>
          </w:tcPr>
          <w:p w:rsidR="009E2569" w:rsidRPr="008972F1" w:rsidRDefault="009E2569" w:rsidP="00E66D63">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bl>
    <w:p w:rsidR="009E2569" w:rsidRPr="00061AFF" w:rsidRDefault="009E2569" w:rsidP="009E2569">
      <w:pPr>
        <w:pStyle w:val="Heading3"/>
        <w:rPr>
          <w:rFonts w:asciiTheme="minorHAnsi" w:hAnsiTheme="minorHAnsi"/>
        </w:rPr>
      </w:pPr>
      <w:r w:rsidRPr="00061AFF">
        <w:rPr>
          <w:rFonts w:asciiTheme="minorHAnsi" w:hAnsiTheme="minorHAnsi"/>
        </w:rPr>
        <w:t>Conventions</w:t>
      </w:r>
      <w:bookmarkEnd w:id="13"/>
      <w:bookmarkEnd w:id="14"/>
    </w:p>
    <w:p w:rsidR="009E2569" w:rsidRPr="00061AFF" w:rsidRDefault="009E2569" w:rsidP="009E2569">
      <w:pPr>
        <w:pStyle w:val="ListParagraph"/>
        <w:numPr>
          <w:ilvl w:val="0"/>
          <w:numId w:val="13"/>
        </w:numPr>
        <w:spacing w:before="0" w:after="200" w:line="240" w:lineRule="auto"/>
        <w:rPr>
          <w:rFonts w:asciiTheme="minorHAnsi" w:hAnsiTheme="minorHAnsi"/>
        </w:rPr>
      </w:pPr>
      <w:r w:rsidRPr="00061AFF">
        <w:rPr>
          <w:rFonts w:asciiTheme="minorHAnsi" w:hAnsiTheme="minorHAnsi"/>
        </w:rPr>
        <w:t>Standard Condition Concepts are based on SNOMED-CT.</w:t>
      </w:r>
    </w:p>
    <w:p w:rsidR="009E2569" w:rsidRPr="00061AFF" w:rsidRDefault="009E2569" w:rsidP="009E2569">
      <w:pPr>
        <w:pStyle w:val="ListParagraph"/>
        <w:numPr>
          <w:ilvl w:val="0"/>
          <w:numId w:val="13"/>
        </w:numPr>
        <w:spacing w:before="120" w:after="200" w:line="240" w:lineRule="auto"/>
        <w:ind w:right="4"/>
        <w:rPr>
          <w:rFonts w:asciiTheme="minorHAnsi" w:hAnsiTheme="minorHAnsi"/>
        </w:rPr>
      </w:pPr>
      <w:r w:rsidRPr="00061AFF">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rsidR="009E2569" w:rsidRPr="00061AFF" w:rsidRDefault="009E2569" w:rsidP="009E2569">
      <w:pPr>
        <w:pStyle w:val="ListParagraph"/>
        <w:numPr>
          <w:ilvl w:val="0"/>
          <w:numId w:val="13"/>
        </w:numPr>
        <w:spacing w:before="120" w:after="200" w:line="240" w:lineRule="auto"/>
        <w:ind w:right="4"/>
        <w:rPr>
          <w:rFonts w:asciiTheme="minorHAnsi" w:hAnsiTheme="minorHAnsi"/>
        </w:rPr>
      </w:pPr>
      <w:r w:rsidRPr="00061AFF">
        <w:rPr>
          <w:rFonts w:asciiTheme="minorHAnsi" w:hAnsiTheme="minorHAnsi"/>
        </w:rPr>
        <w:t xml:space="preserve">Source code </w:t>
      </w:r>
      <w:proofErr w:type="gramStart"/>
      <w:r w:rsidRPr="00061AFF">
        <w:rPr>
          <w:rFonts w:asciiTheme="minorHAnsi" w:hAnsiTheme="minorHAnsi"/>
        </w:rPr>
        <w:t>system, like ICD-9-CM, ICD-10-CM, etc., provide</w:t>
      </w:r>
      <w:proofErr w:type="gramEnd"/>
      <w:r w:rsidRPr="00061AFF">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061AFF">
        <w:rPr>
          <w:rFonts w:asciiTheme="minorHAnsi" w:hAnsiTheme="minorHAnsi"/>
          <w:lang w:val="de-DE"/>
        </w:rPr>
        <w:t xml:space="preserve">, but in </w:t>
      </w:r>
      <w:proofErr w:type="spellStart"/>
      <w:r w:rsidRPr="00061AFF">
        <w:rPr>
          <w:rFonts w:asciiTheme="minorHAnsi" w:hAnsiTheme="minorHAnsi"/>
          <w:lang w:val="de-DE"/>
        </w:rPr>
        <w:t>the</w:t>
      </w:r>
      <w:proofErr w:type="spellEnd"/>
      <w:r w:rsidRPr="00061AFF">
        <w:rPr>
          <w:rFonts w:asciiTheme="minorHAnsi" w:hAnsiTheme="minorHAnsi"/>
          <w:lang w:val="de-DE"/>
        </w:rPr>
        <w:t xml:space="preserve"> </w:t>
      </w:r>
      <w:proofErr w:type="spellStart"/>
      <w:r w:rsidRPr="00061AFF">
        <w:rPr>
          <w:rFonts w:asciiTheme="minorHAnsi" w:hAnsiTheme="minorHAnsi"/>
          <w:lang w:val="de-DE"/>
        </w:rPr>
        <w:t>respective</w:t>
      </w:r>
      <w:proofErr w:type="spellEnd"/>
      <w:r w:rsidRPr="00061AFF">
        <w:rPr>
          <w:rFonts w:asciiTheme="minorHAnsi" w:hAnsiTheme="minorHAnsi"/>
          <w:lang w:val="de-DE"/>
        </w:rPr>
        <w:t xml:space="preserve"> </w:t>
      </w:r>
      <w:proofErr w:type="spellStart"/>
      <w:r w:rsidRPr="00061AFF">
        <w:rPr>
          <w:rFonts w:asciiTheme="minorHAnsi" w:hAnsiTheme="minorHAnsi"/>
          <w:lang w:val="de-DE"/>
        </w:rPr>
        <w:t>tables</w:t>
      </w:r>
      <w:proofErr w:type="spellEnd"/>
      <w:r w:rsidRPr="00061AFF">
        <w:rPr>
          <w:rFonts w:asciiTheme="minorHAnsi" w:hAnsiTheme="minorHAnsi"/>
          <w:lang w:val="de-DE"/>
        </w:rPr>
        <w:t xml:space="preserve"> </w:t>
      </w:r>
      <w:proofErr w:type="spellStart"/>
      <w:r w:rsidRPr="00061AFF">
        <w:rPr>
          <w:rFonts w:asciiTheme="minorHAnsi" w:hAnsiTheme="minorHAnsi"/>
          <w:lang w:val="de-DE"/>
        </w:rPr>
        <w:t>instead</w:t>
      </w:r>
      <w:proofErr w:type="spellEnd"/>
      <w:r w:rsidRPr="00061AFF">
        <w:rPr>
          <w:rFonts w:asciiTheme="minorHAnsi" w:hAnsiTheme="minorHAnsi"/>
          <w:lang w:val="de-DE"/>
        </w:rPr>
        <w:t>.</w:t>
      </w:r>
    </w:p>
    <w:p w:rsidR="009E2569" w:rsidRPr="00061AFF" w:rsidRDefault="009E2569" w:rsidP="009E2569">
      <w:pPr>
        <w:pStyle w:val="ListParagraph"/>
        <w:numPr>
          <w:ilvl w:val="0"/>
          <w:numId w:val="13"/>
        </w:numPr>
        <w:spacing w:before="0" w:after="0" w:line="240" w:lineRule="auto"/>
        <w:ind w:right="4"/>
        <w:rPr>
          <w:rFonts w:asciiTheme="minorHAnsi" w:hAnsiTheme="minorHAnsi" w:cs="Arial"/>
          <w:szCs w:val="20"/>
        </w:rPr>
      </w:pPr>
      <w:r w:rsidRPr="00061AFF">
        <w:rPr>
          <w:rFonts w:asciiTheme="minorHAnsi" w:hAnsiTheme="minorHAnsi" w:cs="Arial"/>
          <w:szCs w:val="20"/>
        </w:rPr>
        <w:lastRenderedPageBreak/>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061AFF">
        <w:rPr>
          <w:rFonts w:asciiTheme="minorHAnsi" w:hAnsiTheme="minorHAnsi" w:cs="Arial"/>
          <w:szCs w:val="20"/>
        </w:rPr>
        <w:t>source_value</w:t>
      </w:r>
      <w:proofErr w:type="spellEnd"/>
      <w:r w:rsidRPr="00061AFF">
        <w:rPr>
          <w:rFonts w:asciiTheme="minorHAnsi" w:hAnsiTheme="minorHAnsi" w:cs="Arial"/>
          <w:szCs w:val="20"/>
        </w:rPr>
        <w:t xml:space="preserve"> and a </w:t>
      </w:r>
      <w:proofErr w:type="spellStart"/>
      <w:r w:rsidRPr="00061AFF">
        <w:rPr>
          <w:rFonts w:asciiTheme="minorHAnsi" w:hAnsiTheme="minorHAnsi" w:cs="Arial"/>
          <w:szCs w:val="20"/>
        </w:rPr>
        <w:t>condition_concept_id</w:t>
      </w:r>
      <w:proofErr w:type="spellEnd"/>
      <w:r w:rsidRPr="00061AFF">
        <w:rPr>
          <w:rFonts w:asciiTheme="minorHAnsi" w:hAnsiTheme="minorHAnsi" w:cs="Arial"/>
          <w:szCs w:val="20"/>
        </w:rPr>
        <w:t xml:space="preserve"> of 0. </w:t>
      </w:r>
    </w:p>
    <w:p w:rsidR="009E2569" w:rsidRPr="00061AFF" w:rsidRDefault="009E2569" w:rsidP="009E2569">
      <w:pPr>
        <w:pStyle w:val="ListParagraph"/>
        <w:numPr>
          <w:ilvl w:val="0"/>
          <w:numId w:val="13"/>
        </w:numPr>
        <w:spacing w:before="0" w:after="0" w:line="240" w:lineRule="auto"/>
        <w:rPr>
          <w:rFonts w:asciiTheme="minorHAnsi" w:hAnsiTheme="minorHAnsi"/>
        </w:rPr>
      </w:pPr>
      <w:r w:rsidRPr="00061AFF">
        <w:rPr>
          <w:rFonts w:asciiTheme="minorHAnsi" w:hAnsiTheme="minorHAnsi"/>
        </w:rPr>
        <w:t>Codes written in the process of establishing the diagnosis, such as "question of" of and "rule out", are not represented here.</w:t>
      </w:r>
    </w:p>
    <w:p w:rsidR="00634D92" w:rsidRDefault="00634D92" w:rsidP="00634D92">
      <w:pPr>
        <w:rPr>
          <w:rFonts w:asciiTheme="minorHAnsi" w:hAnsiTheme="minorHAnsi"/>
        </w:rPr>
      </w:pPr>
    </w:p>
    <w:p w:rsidR="00AD6D73" w:rsidRPr="00061AFF" w:rsidRDefault="00AD6D73" w:rsidP="00634D92">
      <w:pPr>
        <w:rPr>
          <w:rFonts w:asciiTheme="minorHAnsi" w:hAnsiTheme="minorHAnsi"/>
        </w:rPr>
      </w:pPr>
    </w:p>
    <w:p w:rsidR="00E66D63" w:rsidRPr="00061AFF" w:rsidRDefault="00E66D63" w:rsidP="00E66D63">
      <w:pPr>
        <w:pStyle w:val="Heading2"/>
        <w:rPr>
          <w:rFonts w:asciiTheme="minorHAnsi" w:hAnsiTheme="minorHAnsi"/>
        </w:rPr>
      </w:pPr>
      <w:bookmarkStart w:id="15" w:name="_Toc394268579"/>
      <w:r w:rsidRPr="00061AFF">
        <w:rPr>
          <w:rFonts w:asciiTheme="minorHAnsi" w:hAnsiTheme="minorHAnsi"/>
        </w:rPr>
        <w:t>PROCEDURE_OCCURRENCE</w:t>
      </w:r>
      <w:bookmarkEnd w:id="15"/>
    </w:p>
    <w:p w:rsidR="00E66D63" w:rsidRPr="00061AFF" w:rsidRDefault="00E66D63" w:rsidP="00E66D63">
      <w:pPr>
        <w:spacing w:after="60" w:line="240" w:lineRule="auto"/>
        <w:rPr>
          <w:rFonts w:asciiTheme="minorHAnsi" w:hAnsiTheme="minorHAnsi"/>
        </w:rPr>
      </w:pPr>
      <w:r w:rsidRPr="00061AFF">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rPr>
          <w:rFonts w:asciiTheme="minorHAnsi" w:hAnsiTheme="minorHAnsi"/>
        </w:rPr>
        <w:t>drug_exposure</w:t>
      </w:r>
      <w:proofErr w:type="spellEnd"/>
      <w:r w:rsidRPr="00061AFF">
        <w:rPr>
          <w:rFonts w:asciiTheme="minorHAnsi" w:hAnsiTheme="minorHAnsi"/>
        </w:rPr>
        <w:t>).</w:t>
      </w:r>
    </w:p>
    <w:p w:rsidR="00E66D63" w:rsidRPr="00061AFF" w:rsidRDefault="00E66D63" w:rsidP="00E66D63">
      <w:pPr>
        <w:ind w:right="4"/>
        <w:rPr>
          <w:rFonts w:asciiTheme="minorHAnsi" w:hAnsiTheme="minorHAnsi" w:cs="Arial"/>
          <w:szCs w:val="20"/>
        </w:rPr>
      </w:pPr>
      <w:r w:rsidRPr="00061AFF">
        <w:rPr>
          <w:rFonts w:asciiTheme="minorHAnsi" w:hAnsiTheme="minorHAnsi" w:cs="Arial"/>
          <w:szCs w:val="20"/>
        </w:rPr>
        <w:t>Procedures records are extracted from structured data in Electronic Health Records that capture CPT-4, ICD-9-CM (Procedures), HCPCS or OPCS-4 procedures as orders.</w:t>
      </w:r>
    </w:p>
    <w:tbl>
      <w:tblPr>
        <w:tblW w:w="9450" w:type="dxa"/>
        <w:tblInd w:w="108" w:type="dxa"/>
        <w:tblLayout w:type="fixed"/>
        <w:tblLook w:val="04A0" w:firstRow="1" w:lastRow="0" w:firstColumn="1" w:lastColumn="0" w:noHBand="0" w:noVBand="1"/>
      </w:tblPr>
      <w:tblGrid>
        <w:gridCol w:w="2880"/>
        <w:gridCol w:w="1080"/>
        <w:gridCol w:w="1170"/>
        <w:gridCol w:w="4320"/>
      </w:tblGrid>
      <w:tr w:rsidR="00E66D63" w:rsidRPr="00061AFF" w:rsidTr="00E66D63">
        <w:trPr>
          <w:cantSplit/>
          <w:trHeight w:val="62"/>
          <w:tblHeader/>
        </w:trPr>
        <w:tc>
          <w:tcPr>
            <w:tcW w:w="2880" w:type="dxa"/>
            <w:tcBorders>
              <w:top w:val="single" w:sz="4" w:space="0" w:color="auto"/>
              <w:left w:val="single" w:sz="4" w:space="0" w:color="auto"/>
              <w:bottom w:val="single" w:sz="4" w:space="0" w:color="auto"/>
              <w:right w:val="single" w:sz="4" w:space="0" w:color="auto"/>
            </w:tcBorders>
            <w:shd w:val="clear" w:color="000000" w:fill="BFBFBF"/>
            <w:hideMark/>
          </w:tcPr>
          <w:p w:rsidR="00E66D63" w:rsidRPr="00061AFF" w:rsidRDefault="00E66D63"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hideMark/>
          </w:tcPr>
          <w:p w:rsidR="00E66D63" w:rsidRPr="00061AFF" w:rsidRDefault="00E66D63" w:rsidP="00E66D63">
            <w:pPr>
              <w:spacing w:before="15" w:afterLines="15" w:after="36"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170" w:type="dxa"/>
            <w:tcBorders>
              <w:top w:val="single" w:sz="4" w:space="0" w:color="auto"/>
              <w:left w:val="nil"/>
              <w:bottom w:val="single" w:sz="4" w:space="0" w:color="auto"/>
              <w:right w:val="single" w:sz="4" w:space="0" w:color="auto"/>
            </w:tcBorders>
            <w:shd w:val="clear" w:color="000000" w:fill="BFBFBF"/>
            <w:hideMark/>
          </w:tcPr>
          <w:p w:rsidR="00E66D63" w:rsidRPr="00061AFF" w:rsidRDefault="00E66D63"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4320" w:type="dxa"/>
            <w:tcBorders>
              <w:top w:val="single" w:sz="4" w:space="0" w:color="auto"/>
              <w:left w:val="nil"/>
              <w:bottom w:val="single" w:sz="4" w:space="0" w:color="auto"/>
              <w:right w:val="single" w:sz="4" w:space="0" w:color="auto"/>
            </w:tcBorders>
            <w:shd w:val="clear" w:color="000000" w:fill="BFBFBF"/>
            <w:hideMark/>
          </w:tcPr>
          <w:p w:rsidR="00E66D63" w:rsidRPr="00061AFF" w:rsidRDefault="00E66D63" w:rsidP="00E66D63">
            <w:pPr>
              <w:spacing w:before="15" w:afterLines="15" w:after="36" w:line="240" w:lineRule="auto"/>
              <w:rPr>
                <w:rFonts w:asciiTheme="minorHAnsi" w:hAnsiTheme="minorHAnsi" w:cs="Arial"/>
                <w:b/>
                <w:bCs/>
                <w:color w:val="000000"/>
                <w:sz w:val="18"/>
                <w:szCs w:val="18"/>
              </w:rPr>
            </w:pPr>
            <w:r w:rsidRPr="00061AFF">
              <w:rPr>
                <w:rFonts w:asciiTheme="minorHAnsi" w:hAnsiTheme="minorHAnsi" w:cs="Arial"/>
                <w:b/>
                <w:bCs/>
                <w:color w:val="000000"/>
                <w:sz w:val="18"/>
                <w:szCs w:val="18"/>
              </w:rPr>
              <w:t xml:space="preserve">Description </w:t>
            </w:r>
          </w:p>
        </w:tc>
      </w:tr>
      <w:tr w:rsidR="00E66D63" w:rsidRPr="00061AFF" w:rsidTr="00E66D63">
        <w:trPr>
          <w:trHeight w:val="278"/>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system-generated unique identifier for each procedure occurrence.</w:t>
            </w:r>
            <w:r w:rsidR="00D24C9F">
              <w:rPr>
                <w:rFonts w:asciiTheme="minorHAnsi" w:hAnsiTheme="minorHAnsi" w:cs="Arial"/>
                <w:color w:val="000000"/>
                <w:sz w:val="18"/>
                <w:szCs w:val="18"/>
              </w:rPr>
              <w:t xml:space="preserve"> Sites can use any integer- DCC will do a substitution. </w:t>
            </w:r>
          </w:p>
        </w:tc>
      </w:tr>
      <w:tr w:rsidR="00E66D63" w:rsidRPr="00061AFF" w:rsidTr="00E66D63">
        <w:trPr>
          <w:trHeight w:val="720"/>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person</w:t>
            </w:r>
            <w:proofErr w:type="gramEnd"/>
            <w:r w:rsidRPr="00061AFF">
              <w:rPr>
                <w:rFonts w:asciiTheme="minorHAnsi" w:hAnsiTheme="minorHAnsi" w:cs="Arial"/>
                <w:color w:val="000000"/>
                <w:sz w:val="18"/>
                <w:szCs w:val="18"/>
              </w:rPr>
              <w:t>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E66D63" w:rsidRPr="00061AFF" w:rsidTr="00E66D63">
        <w:trPr>
          <w:trHeight w:val="872"/>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_concept_id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that refers to a standard procedure concept identifier in the Vocabulary. </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_date</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date</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date on which the procedure was performed.</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_type_concept_id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predefined concept identifier in the Vocabulary reflecting the type of source data from which the procedure record is derived. </w:t>
            </w:r>
          </w:p>
          <w:p w:rsidR="00537B52" w:rsidRPr="00061AFF" w:rsidRDefault="00537B52" w:rsidP="00537B52">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 xml:space="preserve">(OMOP </w:t>
            </w:r>
            <w:proofErr w:type="spellStart"/>
            <w:r>
              <w:rPr>
                <w:rFonts w:asciiTheme="minorHAnsi" w:hAnsiTheme="minorHAnsi" w:cs="Arial"/>
                <w:color w:val="000000"/>
                <w:sz w:val="18"/>
                <w:szCs w:val="18"/>
              </w:rPr>
              <w:t>vocabulary_id</w:t>
            </w:r>
            <w:proofErr w:type="spellEnd"/>
            <w:r>
              <w:rPr>
                <w:rFonts w:asciiTheme="minorHAnsi" w:hAnsiTheme="minorHAnsi" w:cs="Arial"/>
                <w:color w:val="000000"/>
                <w:sz w:val="18"/>
                <w:szCs w:val="18"/>
              </w:rPr>
              <w:t xml:space="preserve"> = 38)</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associated</w:t>
            </w:r>
            <w:proofErr w:type="gramEnd"/>
            <w:r w:rsidRPr="00061AFF">
              <w:rPr>
                <w:rFonts w:asciiTheme="minorHAnsi" w:hAnsiTheme="minorHAnsi" w:cs="Arial"/>
                <w:color w:val="000000"/>
                <w:sz w:val="18"/>
                <w:szCs w:val="18"/>
              </w:rPr>
              <w:t>_provider_id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provider in the provider table who was responsible for carrying out the procedure.</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visit</w:t>
            </w:r>
            <w:proofErr w:type="gramEnd"/>
            <w:r w:rsidRPr="00061AFF">
              <w:rPr>
                <w:rFonts w:asciiTheme="minorHAnsi" w:hAnsiTheme="minorHAnsi" w:cs="Arial"/>
                <w:color w:val="000000"/>
                <w:sz w:val="18"/>
                <w:szCs w:val="18"/>
              </w:rPr>
              <w:t>_occurrence_id</w:t>
            </w:r>
            <w:proofErr w:type="spellEnd"/>
          </w:p>
        </w:tc>
        <w:tc>
          <w:tcPr>
            <w:tcW w:w="108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hideMark/>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visit in the visit table during which the procedure was carried out.</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relevant</w:t>
            </w:r>
            <w:proofErr w:type="gramEnd"/>
            <w:r w:rsidRPr="00061AFF">
              <w:rPr>
                <w:rFonts w:asciiTheme="minorHAnsi" w:hAnsiTheme="minorHAnsi" w:cs="Arial"/>
                <w:color w:val="000000"/>
                <w:sz w:val="18"/>
                <w:szCs w:val="18"/>
              </w:rPr>
              <w:t>_condition_concept_id</w:t>
            </w:r>
            <w:proofErr w:type="spellEnd"/>
          </w:p>
        </w:tc>
        <w:tc>
          <w:tcPr>
            <w:tcW w:w="1080" w:type="dxa"/>
            <w:tcBorders>
              <w:top w:val="nil"/>
              <w:left w:val="nil"/>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gramStart"/>
            <w:r w:rsidRPr="00061AFF">
              <w:rPr>
                <w:rFonts w:asciiTheme="minorHAnsi" w:hAnsiTheme="minorHAnsi" w:cs="Arial"/>
                <w:color w:val="000000"/>
                <w:sz w:val="18"/>
                <w:szCs w:val="18"/>
              </w:rPr>
              <w:t>integer</w:t>
            </w:r>
            <w:proofErr w:type="gramEnd"/>
          </w:p>
        </w:tc>
        <w:tc>
          <w:tcPr>
            <w:tcW w:w="4320" w:type="dxa"/>
            <w:tcBorders>
              <w:top w:val="nil"/>
              <w:left w:val="nil"/>
              <w:bottom w:val="single" w:sz="4" w:space="0" w:color="auto"/>
              <w:right w:val="single" w:sz="4" w:space="0" w:color="auto"/>
            </w:tcBorders>
            <w:shd w:val="clear" w:color="auto" w:fill="auto"/>
          </w:tcPr>
          <w:p w:rsidR="00E66D63"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p w:rsidR="00537B52" w:rsidRPr="00061AFF" w:rsidRDefault="00537B52" w:rsidP="00E66D63">
            <w:pPr>
              <w:spacing w:before="15" w:afterLines="15" w:after="36" w:line="240" w:lineRule="auto"/>
              <w:rPr>
                <w:rFonts w:asciiTheme="minorHAnsi" w:hAnsiTheme="minorHAnsi" w:cs="Arial"/>
                <w:color w:val="000000"/>
                <w:sz w:val="18"/>
                <w:szCs w:val="18"/>
              </w:rPr>
            </w:pPr>
            <w:r>
              <w:rPr>
                <w:rFonts w:asciiTheme="minorHAnsi" w:hAnsiTheme="minorHAnsi" w:cs="Arial"/>
                <w:color w:val="000000"/>
                <w:sz w:val="18"/>
                <w:szCs w:val="18"/>
              </w:rPr>
              <w:t xml:space="preserve">(OMOP </w:t>
            </w:r>
            <w:proofErr w:type="spellStart"/>
            <w:r>
              <w:rPr>
                <w:rFonts w:asciiTheme="minorHAnsi" w:hAnsiTheme="minorHAnsi" w:cs="Arial"/>
                <w:color w:val="000000"/>
                <w:sz w:val="18"/>
                <w:szCs w:val="18"/>
              </w:rPr>
              <w:t>vocabulary_id</w:t>
            </w:r>
            <w:proofErr w:type="spellEnd"/>
            <w:r>
              <w:rPr>
                <w:rFonts w:asciiTheme="minorHAnsi" w:hAnsiTheme="minorHAnsi" w:cs="Arial"/>
                <w:color w:val="000000"/>
                <w:sz w:val="18"/>
                <w:szCs w:val="18"/>
              </w:rPr>
              <w:t xml:space="preserve"> = 1)</w:t>
            </w:r>
          </w:p>
        </w:tc>
      </w:tr>
      <w:tr w:rsidR="00E66D63" w:rsidRPr="00061AFF" w:rsidTr="00E66D63">
        <w:trPr>
          <w:trHeight w:val="480"/>
        </w:trPr>
        <w:tc>
          <w:tcPr>
            <w:tcW w:w="2880" w:type="dxa"/>
            <w:tcBorders>
              <w:top w:val="nil"/>
              <w:left w:val="single" w:sz="4" w:space="0" w:color="auto"/>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procedure</w:t>
            </w:r>
            <w:proofErr w:type="gramEnd"/>
            <w:r w:rsidRPr="00061AFF">
              <w:rPr>
                <w:rFonts w:asciiTheme="minorHAnsi" w:hAnsiTheme="minorHAnsi" w:cs="Arial"/>
                <w:color w:val="000000"/>
                <w:sz w:val="18"/>
                <w:szCs w:val="18"/>
              </w:rPr>
              <w:t>_source_value</w:t>
            </w:r>
            <w:proofErr w:type="spellEnd"/>
          </w:p>
        </w:tc>
        <w:tc>
          <w:tcPr>
            <w:tcW w:w="1080" w:type="dxa"/>
            <w:tcBorders>
              <w:top w:val="nil"/>
              <w:left w:val="nil"/>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170" w:type="dxa"/>
            <w:tcBorders>
              <w:top w:val="nil"/>
              <w:left w:val="nil"/>
              <w:bottom w:val="single" w:sz="4" w:space="0" w:color="auto"/>
              <w:right w:val="single" w:sz="4" w:space="0" w:color="auto"/>
            </w:tcBorders>
            <w:shd w:val="clear" w:color="auto" w:fill="auto"/>
          </w:tcPr>
          <w:p w:rsidR="00E66D63" w:rsidRPr="00061AFF" w:rsidRDefault="00E66D63" w:rsidP="008972F1">
            <w:pPr>
              <w:spacing w:before="15" w:afterLines="15" w:after="36" w:line="240" w:lineRule="auto"/>
              <w:rPr>
                <w:rFonts w:asciiTheme="minorHAnsi" w:hAnsiTheme="minorHAnsi" w:cs="Arial"/>
                <w:color w:val="000000"/>
                <w:sz w:val="18"/>
                <w:szCs w:val="18"/>
              </w:rPr>
            </w:pPr>
            <w:proofErr w:type="spellStart"/>
            <w:proofErr w:type="gramStart"/>
            <w:r w:rsidRPr="00061AFF">
              <w:rPr>
                <w:rFonts w:asciiTheme="minorHAnsi" w:hAnsiTheme="minorHAnsi" w:cs="Arial"/>
                <w:color w:val="000000"/>
                <w:sz w:val="18"/>
                <w:szCs w:val="18"/>
              </w:rPr>
              <w:t>varchar</w:t>
            </w:r>
            <w:proofErr w:type="spellEnd"/>
            <w:proofErr w:type="gramEnd"/>
          </w:p>
        </w:tc>
        <w:tc>
          <w:tcPr>
            <w:tcW w:w="4320" w:type="dxa"/>
            <w:tcBorders>
              <w:top w:val="nil"/>
              <w:left w:val="nil"/>
              <w:bottom w:val="single" w:sz="4" w:space="0" w:color="auto"/>
              <w:right w:val="single" w:sz="4" w:space="0" w:color="auto"/>
            </w:tcBorders>
            <w:shd w:val="clear" w:color="auto" w:fill="auto"/>
          </w:tcPr>
          <w:p w:rsidR="00E66D63" w:rsidRPr="00061AFF" w:rsidRDefault="00E66D63" w:rsidP="00E66D63">
            <w:pPr>
              <w:spacing w:before="15" w:afterLines="15" w:after="36"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source code for the procedure as it appears in the source data. This code is mapped to a standard procedure concept in the Vocabulary and the original code is, stored here for reference. Procedure source codes are typically ICD-9-Proc, </w:t>
            </w:r>
            <w:r w:rsidR="00D24C9F">
              <w:rPr>
                <w:rFonts w:asciiTheme="minorHAnsi" w:hAnsiTheme="minorHAnsi" w:cs="Arial"/>
                <w:color w:val="000000"/>
                <w:sz w:val="18"/>
                <w:szCs w:val="18"/>
              </w:rPr>
              <w:t xml:space="preserve">ICD-10-Proc, </w:t>
            </w:r>
            <w:r w:rsidRPr="00061AFF">
              <w:rPr>
                <w:rFonts w:asciiTheme="minorHAnsi" w:hAnsiTheme="minorHAnsi" w:cs="Arial"/>
                <w:color w:val="000000"/>
                <w:sz w:val="18"/>
                <w:szCs w:val="18"/>
              </w:rPr>
              <w:t>CPT-4, HCPCS or OPCS-4 codes.</w:t>
            </w:r>
          </w:p>
        </w:tc>
      </w:tr>
    </w:tbl>
    <w:p w:rsidR="00E66D63" w:rsidRPr="00061AFF" w:rsidRDefault="00E66D63" w:rsidP="00E66D63">
      <w:pPr>
        <w:pStyle w:val="Heading3"/>
        <w:rPr>
          <w:rFonts w:asciiTheme="minorHAnsi" w:hAnsiTheme="minorHAnsi"/>
        </w:rPr>
      </w:pPr>
      <w:r w:rsidRPr="00061AFF">
        <w:rPr>
          <w:rFonts w:asciiTheme="minorHAnsi" w:hAnsiTheme="minorHAnsi"/>
        </w:rPr>
        <w:lastRenderedPageBreak/>
        <w:t>Conventions</w:t>
      </w:r>
    </w:p>
    <w:p w:rsidR="00E66D63" w:rsidRPr="00061AFF" w:rsidRDefault="00E66D63" w:rsidP="00E66D63">
      <w:pPr>
        <w:pStyle w:val="ListParagraph"/>
        <w:numPr>
          <w:ilvl w:val="0"/>
          <w:numId w:val="5"/>
        </w:numPr>
        <w:spacing w:before="0" w:after="200" w:line="240" w:lineRule="auto"/>
        <w:rPr>
          <w:rFonts w:asciiTheme="minorHAnsi" w:hAnsiTheme="minorHAnsi"/>
        </w:rPr>
      </w:pPr>
      <w:r w:rsidRPr="00061AFF">
        <w:rPr>
          <w:rFonts w:asciiTheme="minorHAnsi" w:hAnsiTheme="minorHAnsi"/>
        </w:rPr>
        <w:t>Procedure Concepts are based on a variety of vocabularies: SNOMED-CT, ICD-9-Proc, CPT-4, HCPCS and OPCS-4.</w:t>
      </w:r>
    </w:p>
    <w:p w:rsidR="00E66D63" w:rsidRPr="00061AFF" w:rsidRDefault="00E66D63" w:rsidP="00E66D63">
      <w:pPr>
        <w:pStyle w:val="ListParagraph"/>
        <w:numPr>
          <w:ilvl w:val="0"/>
          <w:numId w:val="14"/>
        </w:numPr>
        <w:spacing w:before="0" w:after="200" w:line="240" w:lineRule="auto"/>
        <w:rPr>
          <w:rFonts w:asciiTheme="minorHAnsi" w:hAnsiTheme="minorHAnsi"/>
        </w:rPr>
      </w:pPr>
      <w:r w:rsidRPr="00061AFF">
        <w:rPr>
          <w:rFonts w:asciiTheme="minorHAnsi" w:hAnsiTheme="minorHAnsi"/>
        </w:rPr>
        <w:t xml:space="preserve">Procedures could reflect the administration of a drug, in which case the procedure is recorded in the procedure table and simultaneously the administered drug in the drug table. </w:t>
      </w:r>
    </w:p>
    <w:p w:rsidR="00E66D63" w:rsidRPr="00061AFF" w:rsidRDefault="00E66D63" w:rsidP="00E66D63">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cs="Arial"/>
        </w:rPr>
        <w:t>The Visit during which the procedure was performed is recorded through a reference to the VISIT_OCCURRENCE table. This information is not always available.</w:t>
      </w:r>
    </w:p>
    <w:p w:rsidR="00E66D63" w:rsidRPr="00061AFF" w:rsidRDefault="00E66D63" w:rsidP="00E66D63">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cs="Arial"/>
        </w:rPr>
        <w:t>The Provider carrying out the procedure is recorded through a reference to the PROVIDER table. This information is not always available.</w:t>
      </w:r>
    </w:p>
    <w:p w:rsidR="006B6A18" w:rsidRPr="00061AFF" w:rsidRDefault="006B6A18" w:rsidP="006B6A18">
      <w:pPr>
        <w:pStyle w:val="Heading2"/>
        <w:rPr>
          <w:rFonts w:asciiTheme="minorHAnsi" w:hAnsiTheme="minorHAnsi"/>
        </w:rPr>
      </w:pPr>
      <w:bookmarkStart w:id="16" w:name="_Toc309807773"/>
      <w:bookmarkStart w:id="17" w:name="_Toc310442295"/>
      <w:bookmarkStart w:id="18" w:name="_Toc394268585"/>
      <w:r w:rsidRPr="00061AFF">
        <w:rPr>
          <w:rFonts w:asciiTheme="minorHAnsi" w:hAnsiTheme="minorHAnsi"/>
        </w:rPr>
        <w:t>OBSERVATION</w:t>
      </w:r>
      <w:bookmarkEnd w:id="16"/>
      <w:bookmarkEnd w:id="17"/>
      <w:bookmarkEnd w:id="18"/>
    </w:p>
    <w:p w:rsidR="006B6A18" w:rsidRPr="00061AFF" w:rsidRDefault="006B6A18" w:rsidP="006B6A18">
      <w:pPr>
        <w:rPr>
          <w:rFonts w:asciiTheme="minorHAnsi" w:hAnsiTheme="minorHAnsi"/>
        </w:rPr>
      </w:pPr>
      <w:r w:rsidRPr="00061AFF">
        <w:rPr>
          <w:rFonts w:asciiTheme="minorHAnsi" w:hAnsiTheme="minorHAnsi"/>
        </w:rPr>
        <w:t>The observation domain captures clinical facts about a patient obtained in the context of examination, questioning or a procedure. For the PEDSnet CDM version 1, the following observations are extracted from source data:</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Height/length in cm</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Height/length type</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Weight in kg</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Body mass index in kg/m</w:t>
      </w:r>
      <w:r w:rsidRPr="00061AFF">
        <w:rPr>
          <w:rFonts w:asciiTheme="minorHAnsi" w:hAnsiTheme="minorHAnsi"/>
          <w:vertAlign w:val="superscript"/>
        </w:rPr>
        <w:t>2</w:t>
      </w:r>
      <w:r w:rsidRPr="00061AFF">
        <w:rPr>
          <w:rFonts w:asciiTheme="minorHAnsi" w:hAnsiTheme="minorHAnsi"/>
        </w:rPr>
        <w:t xml:space="preserve"> (extracted only if height and weight are not present)</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Systolic blood pressure in mmHg</w:t>
      </w:r>
    </w:p>
    <w:p w:rsidR="006B6A18" w:rsidRPr="00061AFF" w:rsidRDefault="006B6A18" w:rsidP="006B6A18">
      <w:pPr>
        <w:pStyle w:val="ListParagraph"/>
        <w:numPr>
          <w:ilvl w:val="0"/>
          <w:numId w:val="15"/>
        </w:numPr>
        <w:rPr>
          <w:rFonts w:asciiTheme="minorHAnsi" w:hAnsiTheme="minorHAnsi"/>
        </w:rPr>
      </w:pPr>
      <w:r w:rsidRPr="00061AFF">
        <w:rPr>
          <w:rFonts w:asciiTheme="minorHAnsi" w:hAnsiTheme="minorHAnsi"/>
        </w:rPr>
        <w:t>Diastolic blood pressure in mmHg</w:t>
      </w:r>
    </w:p>
    <w:p w:rsidR="006B6A18" w:rsidRPr="00061AFF" w:rsidRDefault="006B6A18" w:rsidP="006B6A18">
      <w:pPr>
        <w:rPr>
          <w:rFonts w:asciiTheme="minorHAnsi" w:hAnsiTheme="minorHAnsi"/>
        </w:rPr>
      </w:pPr>
      <w:r w:rsidRPr="00061AFF">
        <w:rPr>
          <w:rFonts w:asciiTheme="minorHAnsi" w:hAnsiTheme="minorHAnsi"/>
        </w:rPr>
        <w:t>In addition, the following observations are derived via the DCC:</w:t>
      </w:r>
    </w:p>
    <w:p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Body mass index in kg/m</w:t>
      </w:r>
      <w:r w:rsidRPr="00061AFF">
        <w:rPr>
          <w:rFonts w:asciiTheme="minorHAnsi" w:hAnsiTheme="minorHAnsi"/>
          <w:vertAlign w:val="superscript"/>
        </w:rPr>
        <w:t>2</w:t>
      </w:r>
      <w:r w:rsidRPr="00061AFF">
        <w:rPr>
          <w:rFonts w:asciiTheme="minorHAnsi" w:hAnsiTheme="minorHAnsi"/>
        </w:rPr>
        <w:t xml:space="preserve"> if not directly extracted</w:t>
      </w:r>
    </w:p>
    <w:p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Height/length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w:t>
      </w:r>
      <w:bookmarkStart w:id="19" w:name="OLE_LINK9"/>
      <w:bookmarkStart w:id="20" w:name="OLE_LINK10"/>
      <w:r w:rsidRPr="00061AFF">
        <w:rPr>
          <w:rFonts w:asciiTheme="minorHAnsi" w:hAnsiTheme="minorHAnsi"/>
        </w:rPr>
        <w:t>for measurements at which the person was &lt;240 months of age</w:t>
      </w:r>
      <w:bookmarkEnd w:id="19"/>
      <w:bookmarkEnd w:id="20"/>
      <w:r w:rsidRPr="00061AFF">
        <w:rPr>
          <w:rFonts w:asciiTheme="minorHAnsi" w:hAnsiTheme="minorHAnsi"/>
        </w:rPr>
        <w:t>.  In the absence of a height/length type for the measurement, recumbent length is assumed for ages &lt;24 months, and standing height thereafter.</w:t>
      </w:r>
    </w:p>
    <w:p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Weight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for measurements at which the person was &lt;240 months of age.</w:t>
      </w:r>
    </w:p>
    <w:p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BMI </w:t>
      </w:r>
      <w:proofErr w:type="gramStart"/>
      <w:r w:rsidRPr="00061AFF">
        <w:rPr>
          <w:rFonts w:asciiTheme="minorHAnsi" w:hAnsiTheme="minorHAnsi"/>
        </w:rPr>
        <w:t>z</w:t>
      </w:r>
      <w:proofErr w:type="gramEnd"/>
      <w:r w:rsidRPr="00061AFF">
        <w:rPr>
          <w:rFonts w:asciiTheme="minorHAnsi" w:hAnsiTheme="minorHAnsi"/>
        </w:rPr>
        <w:t xml:space="preserve"> score for age/sex using NHANES 2000 norms for visits at which the person was between 20 and 240 months of age.</w:t>
      </w:r>
    </w:p>
    <w:p w:rsidR="006B6A18" w:rsidRPr="00061AFF" w:rsidRDefault="006B6A18" w:rsidP="006B6A18">
      <w:pPr>
        <w:pStyle w:val="ListParagraph"/>
        <w:numPr>
          <w:ilvl w:val="0"/>
          <w:numId w:val="16"/>
        </w:numPr>
        <w:rPr>
          <w:rFonts w:asciiTheme="minorHAnsi" w:hAnsiTheme="minorHAnsi"/>
        </w:rPr>
      </w:pPr>
      <w:bookmarkStart w:id="21" w:name="OLE_LINK11"/>
      <w:bookmarkStart w:id="22" w:name="OLE_LINK12"/>
      <w:r w:rsidRPr="00061AFF">
        <w:rPr>
          <w:rFonts w:asciiTheme="minorHAnsi" w:hAnsiTheme="minorHAnsi"/>
        </w:rPr>
        <w:t xml:space="preserve">Systolic BP </w:t>
      </w:r>
      <w:proofErr w:type="gramStart"/>
      <w:r w:rsidRPr="00061AFF">
        <w:rPr>
          <w:rFonts w:asciiTheme="minorHAnsi" w:hAnsiTheme="minorHAnsi"/>
        </w:rPr>
        <w:t>z</w:t>
      </w:r>
      <w:proofErr w:type="gramEnd"/>
      <w:r w:rsidRPr="00061AFF">
        <w:rPr>
          <w:rFonts w:asciiTheme="minorHAnsi" w:hAnsiTheme="minorHAnsi"/>
        </w:rPr>
        <w:t xml:space="preserve"> score for age/sex/height using NHBPEP task force fourth report norms.</w:t>
      </w:r>
    </w:p>
    <w:bookmarkEnd w:id="21"/>
    <w:bookmarkEnd w:id="22"/>
    <w:p w:rsidR="006B6A18" w:rsidRPr="00061AFF" w:rsidRDefault="006B6A18" w:rsidP="006B6A18">
      <w:pPr>
        <w:pStyle w:val="ListParagraph"/>
        <w:numPr>
          <w:ilvl w:val="0"/>
          <w:numId w:val="16"/>
        </w:numPr>
        <w:rPr>
          <w:rFonts w:asciiTheme="minorHAnsi" w:hAnsiTheme="minorHAnsi"/>
        </w:rPr>
      </w:pPr>
      <w:r w:rsidRPr="00061AFF">
        <w:rPr>
          <w:rFonts w:asciiTheme="minorHAnsi" w:hAnsiTheme="minorHAnsi"/>
        </w:rPr>
        <w:t xml:space="preserve">Diastolic BP </w:t>
      </w:r>
      <w:proofErr w:type="gramStart"/>
      <w:r w:rsidRPr="00061AFF">
        <w:rPr>
          <w:rFonts w:asciiTheme="minorHAnsi" w:hAnsiTheme="minorHAnsi"/>
        </w:rPr>
        <w:t>z</w:t>
      </w:r>
      <w:proofErr w:type="gramEnd"/>
      <w:r w:rsidRPr="00061AFF">
        <w:rPr>
          <w:rFonts w:asciiTheme="minorHAnsi" w:hAnsiTheme="minorHAnsi"/>
        </w:rPr>
        <w:t xml:space="preserve"> score for age/sex/height using NHBPEP task force fourth report norms.</w:t>
      </w:r>
    </w:p>
    <w:p w:rsidR="006B6A18" w:rsidRPr="00061AFF" w:rsidRDefault="006B6A18" w:rsidP="006B6A18">
      <w:pPr>
        <w:rPr>
          <w:rFonts w:asciiTheme="minorHAnsi" w:hAnsiTheme="minorHAnsi"/>
        </w:rPr>
      </w:pPr>
    </w:p>
    <w:tbl>
      <w:tblPr>
        <w:tblStyle w:val="CDMspecs"/>
        <w:tblW w:w="9450" w:type="dxa"/>
        <w:tblLayout w:type="fixed"/>
        <w:tblLook w:val="04A0" w:firstRow="1" w:lastRow="0" w:firstColumn="1" w:lastColumn="0" w:noHBand="0" w:noVBand="1"/>
      </w:tblPr>
      <w:tblGrid>
        <w:gridCol w:w="2700"/>
        <w:gridCol w:w="1080"/>
        <w:gridCol w:w="1530"/>
        <w:gridCol w:w="4140"/>
      </w:tblGrid>
      <w:tr w:rsidR="006B6A18" w:rsidRPr="008972F1" w:rsidTr="00381CCC">
        <w:trPr>
          <w:cnfStyle w:val="100000000000" w:firstRow="1" w:lastRow="0" w:firstColumn="0" w:lastColumn="0" w:oddVBand="0" w:evenVBand="0" w:oddHBand="0" w:evenHBand="0" w:firstRowFirstColumn="0" w:firstRowLastColumn="0" w:lastRowFirstColumn="0" w:lastRowLastColumn="0"/>
          <w:trHeight w:val="332"/>
        </w:trPr>
        <w:tc>
          <w:tcPr>
            <w:tcW w:w="2700" w:type="dxa"/>
            <w:hideMark/>
          </w:tcPr>
          <w:p w:rsidR="006B6A18" w:rsidRPr="008972F1" w:rsidRDefault="006B6A18" w:rsidP="006B6A18">
            <w:pPr>
              <w:spacing w:before="45" w:after="45" w:line="240" w:lineRule="auto"/>
              <w:rPr>
                <w:rFonts w:asciiTheme="minorHAnsi" w:hAnsiTheme="minorHAnsi"/>
                <w:sz w:val="18"/>
                <w:szCs w:val="18"/>
              </w:rPr>
            </w:pPr>
            <w:bookmarkStart w:id="23" w:name="_Toc235934061"/>
            <w:bookmarkStart w:id="24" w:name="_Toc236647162"/>
            <w:r w:rsidRPr="008972F1">
              <w:rPr>
                <w:rFonts w:asciiTheme="minorHAnsi" w:hAnsiTheme="minorHAnsi"/>
                <w:sz w:val="18"/>
                <w:szCs w:val="18"/>
              </w:rPr>
              <w:t>Field</w:t>
            </w:r>
          </w:p>
        </w:tc>
        <w:tc>
          <w:tcPr>
            <w:tcW w:w="1080" w:type="dxa"/>
            <w:hideMark/>
          </w:tcPr>
          <w:p w:rsidR="006B6A18" w:rsidRPr="008972F1" w:rsidRDefault="006B6A18" w:rsidP="006B6A18">
            <w:pPr>
              <w:spacing w:before="45" w:after="45" w:line="240" w:lineRule="auto"/>
              <w:jc w:val="center"/>
              <w:rPr>
                <w:rFonts w:asciiTheme="minorHAnsi" w:hAnsiTheme="minorHAnsi"/>
                <w:sz w:val="18"/>
                <w:szCs w:val="18"/>
              </w:rPr>
            </w:pPr>
            <w:r w:rsidRPr="008972F1">
              <w:rPr>
                <w:rFonts w:asciiTheme="minorHAnsi" w:hAnsiTheme="minorHAnsi"/>
                <w:sz w:val="18"/>
                <w:szCs w:val="18"/>
              </w:rPr>
              <w:t>Required</w:t>
            </w:r>
          </w:p>
        </w:tc>
        <w:tc>
          <w:tcPr>
            <w:tcW w:w="1530" w:type="dxa"/>
            <w:hideMark/>
          </w:tcPr>
          <w:p w:rsidR="006B6A18" w:rsidRPr="008972F1" w:rsidRDefault="006B6A18" w:rsidP="006B6A18">
            <w:pPr>
              <w:spacing w:before="45" w:after="45" w:line="240" w:lineRule="auto"/>
              <w:rPr>
                <w:rFonts w:asciiTheme="minorHAnsi" w:hAnsiTheme="minorHAnsi"/>
                <w:sz w:val="18"/>
                <w:szCs w:val="18"/>
              </w:rPr>
            </w:pPr>
            <w:r w:rsidRPr="008972F1">
              <w:rPr>
                <w:rFonts w:asciiTheme="minorHAnsi" w:hAnsiTheme="minorHAnsi"/>
                <w:sz w:val="18"/>
                <w:szCs w:val="18"/>
              </w:rPr>
              <w:t>Type</w:t>
            </w:r>
          </w:p>
        </w:tc>
        <w:tc>
          <w:tcPr>
            <w:tcW w:w="4140" w:type="dxa"/>
            <w:hideMark/>
          </w:tcPr>
          <w:p w:rsidR="006B6A18" w:rsidRPr="008972F1" w:rsidRDefault="006B6A18" w:rsidP="006B6A18">
            <w:pPr>
              <w:spacing w:before="45" w:after="45" w:line="240" w:lineRule="auto"/>
              <w:rPr>
                <w:rFonts w:asciiTheme="minorHAnsi" w:hAnsiTheme="minorHAnsi"/>
                <w:sz w:val="18"/>
                <w:szCs w:val="18"/>
              </w:rPr>
            </w:pPr>
            <w:r w:rsidRPr="008972F1">
              <w:rPr>
                <w:rFonts w:asciiTheme="minorHAnsi" w:hAnsiTheme="minorHAnsi"/>
                <w:sz w:val="18"/>
                <w:szCs w:val="18"/>
              </w:rPr>
              <w:t xml:space="preserve">Description </w:t>
            </w:r>
          </w:p>
        </w:tc>
      </w:tr>
      <w:tr w:rsidR="006B6A18" w:rsidRPr="008972F1" w:rsidTr="00381CCC">
        <w:trPr>
          <w:trHeight w:val="48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unique identifier for each observation.</w:t>
            </w:r>
          </w:p>
        </w:tc>
      </w:tr>
      <w:tr w:rsidR="006B6A18" w:rsidRPr="008972F1" w:rsidTr="00381CCC">
        <w:trPr>
          <w:trHeight w:val="71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person</w:t>
            </w:r>
            <w:proofErr w:type="gramEnd"/>
            <w:r w:rsidRPr="008972F1">
              <w:rPr>
                <w:rFonts w:asciiTheme="minorHAnsi" w:hAnsiTheme="minorHAnsi" w:cs="Arial"/>
                <w:color w:val="000000"/>
                <w:sz w:val="18"/>
                <w:szCs w:val="18"/>
              </w:rPr>
              <w: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6B6A18" w:rsidRPr="008972F1" w:rsidTr="00381CCC">
        <w:trPr>
          <w:trHeight w:val="503"/>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_concept_id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the standard observation concept identifier in the Vocabulary. </w:t>
            </w:r>
          </w:p>
          <w:p w:rsidR="00537B52" w:rsidRPr="008972F1" w:rsidRDefault="00537B52"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w:t>
            </w:r>
            <w:proofErr w:type="gramStart"/>
            <w:r w:rsidRPr="008972F1">
              <w:rPr>
                <w:rFonts w:asciiTheme="minorHAnsi" w:hAnsiTheme="minorHAnsi" w:cs="Arial"/>
                <w:color w:val="000000"/>
                <w:sz w:val="18"/>
                <w:szCs w:val="18"/>
              </w:rPr>
              <w:t>= ?</w:t>
            </w:r>
            <w:proofErr w:type="gramEnd"/>
            <w:r w:rsidRPr="008972F1">
              <w:rPr>
                <w:rFonts w:asciiTheme="minorHAnsi" w:hAnsiTheme="minorHAnsi" w:cs="Arial"/>
                <w:color w:val="000000"/>
                <w:sz w:val="18"/>
                <w:szCs w:val="18"/>
              </w:rPr>
              <w:t>)</w:t>
            </w:r>
          </w:p>
        </w:tc>
      </w:tr>
      <w:tr w:rsidR="006B6A18" w:rsidRPr="008972F1" w:rsidTr="00381CCC">
        <w:trPr>
          <w:trHeight w:val="305"/>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_date</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date</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of the observation</w:t>
            </w:r>
            <w:r w:rsidR="004766C4">
              <w:rPr>
                <w:rFonts w:asciiTheme="minorHAnsi" w:hAnsiTheme="minorHAnsi" w:cs="Arial"/>
                <w:color w:val="000000"/>
                <w:sz w:val="18"/>
                <w:szCs w:val="18"/>
              </w:rPr>
              <w:t xml:space="preserve"> (UTC).</w:t>
            </w:r>
          </w:p>
        </w:tc>
      </w:tr>
      <w:tr w:rsidR="006B6A18" w:rsidRPr="008972F1" w:rsidTr="00381CCC">
        <w:trPr>
          <w:trHeight w:val="278"/>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_time</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time</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time of the observation</w:t>
            </w:r>
            <w:r w:rsidR="004766C4">
              <w:rPr>
                <w:rFonts w:asciiTheme="minorHAnsi" w:hAnsiTheme="minorHAnsi" w:cs="Arial"/>
                <w:color w:val="000000"/>
                <w:sz w:val="18"/>
                <w:szCs w:val="18"/>
              </w:rPr>
              <w:t xml:space="preserve"> (UTC). </w:t>
            </w:r>
          </w:p>
        </w:tc>
      </w:tr>
      <w:tr w:rsidR="006B6A18" w:rsidRPr="008972F1" w:rsidTr="00381CCC">
        <w:trPr>
          <w:trHeight w:val="72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lastRenderedPageBreak/>
              <w:t>observation</w:t>
            </w:r>
            <w:proofErr w:type="gramEnd"/>
            <w:r w:rsidRPr="008972F1">
              <w:rPr>
                <w:rFonts w:asciiTheme="minorHAnsi" w:hAnsiTheme="minorHAnsi" w:cs="Arial"/>
                <w:color w:val="000000"/>
                <w:sz w:val="18"/>
                <w:szCs w:val="18"/>
              </w:rPr>
              <w:t>_type_concept_id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predefined concept identifier in the Vocabulary reflecting the type of the observation.</w:t>
            </w:r>
          </w:p>
          <w:p w:rsidR="00537B52" w:rsidRPr="008972F1" w:rsidRDefault="00537B52"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(OMOP </w:t>
            </w:r>
            <w:proofErr w:type="spellStart"/>
            <w:r w:rsidRPr="008972F1">
              <w:rPr>
                <w:rFonts w:asciiTheme="minorHAnsi" w:hAnsiTheme="minorHAnsi" w:cs="Arial"/>
                <w:color w:val="000000"/>
                <w:sz w:val="18"/>
                <w:szCs w:val="18"/>
              </w:rPr>
              <w:t>vocabulary_id</w:t>
            </w:r>
            <w:proofErr w:type="spellEnd"/>
            <w:r w:rsidRPr="008972F1">
              <w:rPr>
                <w:rFonts w:asciiTheme="minorHAnsi" w:hAnsiTheme="minorHAnsi" w:cs="Arial"/>
                <w:color w:val="000000"/>
                <w:sz w:val="18"/>
                <w:szCs w:val="18"/>
              </w:rPr>
              <w:t xml:space="preserve"> = 39)</w:t>
            </w:r>
          </w:p>
        </w:tc>
      </w:tr>
      <w:tr w:rsidR="006B6A18" w:rsidRPr="008972F1" w:rsidTr="00381CCC">
        <w:trPr>
          <w:trHeight w:val="48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_as_number</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result stored as a number. This is applicable to observations where the result is expressed as a numeric value.</w:t>
            </w:r>
          </w:p>
        </w:tc>
      </w:tr>
      <w:tr w:rsidR="006B6A18" w:rsidRPr="008972F1" w:rsidTr="00381CCC">
        <w:trPr>
          <w:trHeight w:val="72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_as_string</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result stored as a string. This is applicable to observations where the result is expressed as verbatim text.</w:t>
            </w:r>
          </w:p>
        </w:tc>
      </w:tr>
      <w:tr w:rsidR="006B6A18" w:rsidRPr="008972F1" w:rsidTr="00381CCC">
        <w:trPr>
          <w:trHeight w:val="96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value</w:t>
            </w:r>
            <w:proofErr w:type="gramEnd"/>
            <w:r w:rsidRPr="008972F1">
              <w:rPr>
                <w:rFonts w:asciiTheme="minorHAnsi" w:hAnsiTheme="minorHAnsi" w:cs="Arial"/>
                <w:color w:val="000000"/>
                <w:sz w:val="18"/>
                <w:szCs w:val="18"/>
              </w:rPr>
              <w:t>_as_concept_id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40" w:type="dxa"/>
            <w:hideMark/>
          </w:tcPr>
          <w:p w:rsidR="0015103A"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6B6A18" w:rsidRPr="008972F1" w:rsidTr="00381CCC">
        <w:trPr>
          <w:trHeight w:val="480"/>
        </w:trPr>
        <w:tc>
          <w:tcPr>
            <w:tcW w:w="270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unit</w:t>
            </w:r>
            <w:proofErr w:type="gramEnd"/>
            <w:r w:rsidRPr="008972F1">
              <w:rPr>
                <w:rFonts w:asciiTheme="minorHAnsi" w:hAnsiTheme="minorHAnsi" w:cs="Arial"/>
                <w:color w:val="000000"/>
                <w:sz w:val="18"/>
                <w:szCs w:val="18"/>
              </w:rPr>
              <w:t>_concept_id</w:t>
            </w:r>
            <w:proofErr w:type="spellEnd"/>
          </w:p>
        </w:tc>
        <w:tc>
          <w:tcPr>
            <w:tcW w:w="1080" w:type="dxa"/>
            <w:hideMark/>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hideMark/>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hideMark/>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a standard concept identifier of measurement units in the Vocabulary.</w:t>
            </w:r>
          </w:p>
        </w:tc>
      </w:tr>
      <w:tr w:rsidR="006B6A18" w:rsidRPr="008972F1" w:rsidTr="00381CCC">
        <w:trPr>
          <w:trHeight w:val="720"/>
        </w:trPr>
        <w:tc>
          <w:tcPr>
            <w:tcW w:w="2700" w:type="dxa"/>
          </w:tcPr>
          <w:p w:rsidR="006B6A18" w:rsidRPr="008972F1" w:rsidRDefault="00D24C9F" w:rsidP="006B6A18">
            <w:pPr>
              <w:spacing w:before="45" w:afterLines="45" w:after="108"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a</w:t>
            </w:r>
            <w:r w:rsidR="006B6A18" w:rsidRPr="008972F1">
              <w:rPr>
                <w:rFonts w:asciiTheme="minorHAnsi" w:hAnsiTheme="minorHAnsi" w:cs="Arial"/>
                <w:color w:val="000000"/>
                <w:sz w:val="18"/>
                <w:szCs w:val="18"/>
              </w:rPr>
              <w:t>ssociated</w:t>
            </w:r>
            <w:proofErr w:type="gramEnd"/>
            <w:r w:rsidR="006B6A18" w:rsidRPr="008972F1">
              <w:rPr>
                <w:rFonts w:asciiTheme="minorHAnsi" w:hAnsiTheme="minorHAnsi" w:cs="Arial"/>
                <w:color w:val="000000"/>
                <w:sz w:val="18"/>
                <w:szCs w:val="18"/>
              </w:rPr>
              <w:t>_provider_id</w:t>
            </w:r>
            <w:proofErr w:type="spellEnd"/>
          </w:p>
        </w:tc>
        <w:tc>
          <w:tcPr>
            <w:tcW w:w="1080" w:type="dxa"/>
          </w:tcPr>
          <w:p w:rsidR="006B6A18" w:rsidRPr="008972F1" w:rsidRDefault="006B6A18" w:rsidP="006B6A18">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6B6A18" w:rsidRPr="008972F1" w:rsidRDefault="006B6A18" w:rsidP="006B6A18">
            <w:pPr>
              <w:spacing w:before="45" w:afterLines="45" w:after="108"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tcPr>
          <w:p w:rsidR="006B6A18" w:rsidRPr="008972F1" w:rsidRDefault="006B6A18" w:rsidP="006B6A18">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provider in the provider table who was responsible for making the observation.</w:t>
            </w:r>
          </w:p>
        </w:tc>
      </w:tr>
      <w:tr w:rsidR="006B6A18" w:rsidRPr="008972F1" w:rsidTr="00381CCC">
        <w:trPr>
          <w:trHeight w:val="720"/>
        </w:trPr>
        <w:tc>
          <w:tcPr>
            <w:tcW w:w="2700" w:type="dxa"/>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visit</w:t>
            </w:r>
            <w:proofErr w:type="gramEnd"/>
            <w:r w:rsidRPr="008972F1">
              <w:rPr>
                <w:rFonts w:asciiTheme="minorHAnsi" w:hAnsiTheme="minorHAnsi" w:cs="Arial"/>
                <w:color w:val="000000"/>
                <w:sz w:val="18"/>
                <w:szCs w:val="18"/>
              </w:rPr>
              <w:t>_occurrence_id</w:t>
            </w:r>
            <w:proofErr w:type="spellEnd"/>
          </w:p>
        </w:tc>
        <w:tc>
          <w:tcPr>
            <w:tcW w:w="1080" w:type="dxa"/>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6B6A18" w:rsidRPr="008972F1" w:rsidRDefault="006B6A18"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integer</w:t>
            </w:r>
            <w:proofErr w:type="gramEnd"/>
          </w:p>
        </w:tc>
        <w:tc>
          <w:tcPr>
            <w:tcW w:w="4140" w:type="dxa"/>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to the visit in the visit table during which the observation was recorded.</w:t>
            </w:r>
          </w:p>
        </w:tc>
      </w:tr>
      <w:tr w:rsidR="00FD04E2" w:rsidRPr="008972F1" w:rsidTr="00381CCC">
        <w:trPr>
          <w:trHeight w:val="720"/>
        </w:trPr>
        <w:tc>
          <w:tcPr>
            <w:tcW w:w="2700" w:type="dxa"/>
          </w:tcPr>
          <w:p w:rsidR="00FD04E2" w:rsidRPr="008972F1" w:rsidRDefault="00FD04E2"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relevant</w:t>
            </w:r>
            <w:proofErr w:type="gramEnd"/>
            <w:r w:rsidRPr="008972F1">
              <w:rPr>
                <w:rFonts w:asciiTheme="minorHAnsi" w:hAnsiTheme="minorHAnsi" w:cs="Arial"/>
                <w:color w:val="000000"/>
                <w:sz w:val="18"/>
                <w:szCs w:val="18"/>
              </w:rPr>
              <w:t>_condition_concept_id</w:t>
            </w:r>
            <w:proofErr w:type="spellEnd"/>
          </w:p>
        </w:tc>
        <w:tc>
          <w:tcPr>
            <w:tcW w:w="1080" w:type="dxa"/>
          </w:tcPr>
          <w:p w:rsidR="00FD04E2" w:rsidRPr="008972F1" w:rsidRDefault="00FD04E2"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FD04E2" w:rsidRPr="008972F1" w:rsidRDefault="00FD04E2"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4140" w:type="dxa"/>
          </w:tcPr>
          <w:p w:rsidR="00FD04E2" w:rsidRPr="008972F1" w:rsidRDefault="00FD04E2" w:rsidP="00831C6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to the </w:t>
            </w:r>
            <w:r w:rsidR="00831C68" w:rsidRPr="008972F1">
              <w:rPr>
                <w:rFonts w:asciiTheme="minorHAnsi" w:hAnsiTheme="minorHAnsi" w:cs="Arial"/>
                <w:color w:val="000000"/>
                <w:sz w:val="18"/>
                <w:szCs w:val="18"/>
              </w:rPr>
              <w:t>condition concept related to this observation, if this relationship exists in the source data (</w:t>
            </w:r>
            <w:r w:rsidR="00831C68" w:rsidRPr="008972F1">
              <w:rPr>
                <w:rFonts w:asciiTheme="minorHAnsi" w:hAnsiTheme="minorHAnsi" w:cs="Arial"/>
                <w:i/>
                <w:color w:val="000000"/>
                <w:sz w:val="18"/>
                <w:szCs w:val="18"/>
              </w:rPr>
              <w:t>e.g.</w:t>
            </w:r>
            <w:r w:rsidR="00831C68" w:rsidRPr="008972F1">
              <w:rPr>
                <w:rFonts w:asciiTheme="minorHAnsi" w:hAnsiTheme="minorHAnsi" w:cs="Arial"/>
                <w:color w:val="000000"/>
                <w:sz w:val="18"/>
                <w:szCs w:val="18"/>
              </w:rPr>
              <w:t xml:space="preserve"> indication for a diagnostic test). </w:t>
            </w:r>
          </w:p>
        </w:tc>
      </w:tr>
      <w:tr w:rsidR="006B6A18" w:rsidRPr="008972F1" w:rsidTr="00381CCC">
        <w:trPr>
          <w:trHeight w:val="720"/>
        </w:trPr>
        <w:tc>
          <w:tcPr>
            <w:tcW w:w="2700" w:type="dxa"/>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observation</w:t>
            </w:r>
            <w:proofErr w:type="gramEnd"/>
            <w:r w:rsidRPr="008972F1">
              <w:rPr>
                <w:rFonts w:asciiTheme="minorHAnsi" w:hAnsiTheme="minorHAnsi" w:cs="Arial"/>
                <w:color w:val="000000"/>
                <w:sz w:val="18"/>
                <w:szCs w:val="18"/>
              </w:rPr>
              <w:t>_source_value</w:t>
            </w:r>
            <w:proofErr w:type="spellEnd"/>
          </w:p>
        </w:tc>
        <w:tc>
          <w:tcPr>
            <w:tcW w:w="1080" w:type="dxa"/>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40" w:type="dxa"/>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observation code as it appears in the source data.</w:t>
            </w:r>
            <w:r w:rsidRPr="008972F1">
              <w:rPr>
                <w:rFonts w:asciiTheme="minorHAnsi" w:hAnsiTheme="minorHAnsi"/>
                <w:sz w:val="18"/>
                <w:szCs w:val="18"/>
              </w:rPr>
              <w:t xml:space="preserve"> </w:t>
            </w:r>
            <w:r w:rsidRPr="008972F1">
              <w:rPr>
                <w:rFonts w:asciiTheme="minorHAnsi" w:hAnsiTheme="minorHAnsi" w:cs="Arial"/>
                <w:color w:val="000000"/>
                <w:sz w:val="18"/>
                <w:szCs w:val="18"/>
              </w:rPr>
              <w:t>This code is mapped to a standard concept in the Vocabulary and the original code is, stored here for reference.</w:t>
            </w:r>
          </w:p>
        </w:tc>
      </w:tr>
      <w:tr w:rsidR="006B6A18" w:rsidRPr="008972F1" w:rsidTr="00381CCC">
        <w:trPr>
          <w:trHeight w:val="720"/>
        </w:trPr>
        <w:tc>
          <w:tcPr>
            <w:tcW w:w="2700" w:type="dxa"/>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unit</w:t>
            </w:r>
            <w:proofErr w:type="gramEnd"/>
            <w:r w:rsidRPr="008972F1">
              <w:rPr>
                <w:rFonts w:asciiTheme="minorHAnsi" w:hAnsiTheme="minorHAnsi" w:cs="Arial"/>
                <w:color w:val="000000"/>
                <w:sz w:val="18"/>
                <w:szCs w:val="18"/>
              </w:rPr>
              <w:t>_source_value</w:t>
            </w:r>
            <w:proofErr w:type="spellEnd"/>
          </w:p>
        </w:tc>
        <w:tc>
          <w:tcPr>
            <w:tcW w:w="1080" w:type="dxa"/>
          </w:tcPr>
          <w:p w:rsidR="006B6A18" w:rsidRPr="008972F1" w:rsidRDefault="006B6A18"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6B6A18" w:rsidRPr="008972F1" w:rsidRDefault="006B6A18"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varchar</w:t>
            </w:r>
            <w:proofErr w:type="spellEnd"/>
            <w:proofErr w:type="gramEnd"/>
          </w:p>
        </w:tc>
        <w:tc>
          <w:tcPr>
            <w:tcW w:w="4140" w:type="dxa"/>
          </w:tcPr>
          <w:p w:rsidR="006B6A18" w:rsidRPr="008972F1" w:rsidRDefault="006B6A1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1F4C19" w:rsidRPr="008972F1" w:rsidTr="00381CCC">
        <w:trPr>
          <w:trHeight w:val="720"/>
        </w:trPr>
        <w:tc>
          <w:tcPr>
            <w:tcW w:w="2700" w:type="dxa"/>
          </w:tcPr>
          <w:p w:rsidR="001F4C19" w:rsidRPr="008972F1" w:rsidRDefault="001F4C19"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range</w:t>
            </w:r>
            <w:proofErr w:type="gramEnd"/>
            <w:r w:rsidRPr="008972F1">
              <w:rPr>
                <w:rFonts w:asciiTheme="minorHAnsi" w:hAnsiTheme="minorHAnsi" w:cs="Arial"/>
                <w:color w:val="000000"/>
                <w:sz w:val="18"/>
                <w:szCs w:val="18"/>
              </w:rPr>
              <w:t>_low</w:t>
            </w:r>
            <w:proofErr w:type="spellEnd"/>
          </w:p>
        </w:tc>
        <w:tc>
          <w:tcPr>
            <w:tcW w:w="1080" w:type="dxa"/>
          </w:tcPr>
          <w:p w:rsidR="001F4C19" w:rsidRPr="008972F1" w:rsidRDefault="001F4C19"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1F4C19" w:rsidRPr="008972F1" w:rsidRDefault="00BA7F0E"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4140" w:type="dxa"/>
          </w:tcPr>
          <w:p w:rsidR="00B20031" w:rsidRPr="008972F1" w:rsidRDefault="00831C6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w:t>
            </w:r>
          </w:p>
          <w:p w:rsidR="001F4C19" w:rsidRPr="008972F1" w:rsidRDefault="001F4C19" w:rsidP="006B6A18">
            <w:pPr>
              <w:spacing w:before="45" w:after="45" w:line="240" w:lineRule="auto"/>
              <w:rPr>
                <w:rFonts w:asciiTheme="minorHAnsi" w:hAnsiTheme="minorHAnsi" w:cs="Arial"/>
                <w:color w:val="000000"/>
                <w:sz w:val="18"/>
                <w:szCs w:val="18"/>
              </w:rPr>
            </w:pPr>
          </w:p>
          <w:p w:rsidR="001F4C19" w:rsidRPr="008972F1" w:rsidRDefault="001F4C19"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p>
        </w:tc>
      </w:tr>
      <w:tr w:rsidR="001F4C19" w:rsidRPr="008972F1" w:rsidTr="00381CCC">
        <w:trPr>
          <w:trHeight w:val="720"/>
        </w:trPr>
        <w:tc>
          <w:tcPr>
            <w:tcW w:w="2700" w:type="dxa"/>
          </w:tcPr>
          <w:p w:rsidR="001F4C19" w:rsidRPr="008972F1" w:rsidRDefault="008B5ACF" w:rsidP="006B6A18">
            <w:pPr>
              <w:spacing w:before="45" w:after="45" w:line="240" w:lineRule="auto"/>
              <w:rPr>
                <w:rFonts w:asciiTheme="minorHAnsi" w:hAnsiTheme="minorHAnsi" w:cs="Arial"/>
                <w:color w:val="000000"/>
                <w:sz w:val="18"/>
                <w:szCs w:val="18"/>
              </w:rPr>
            </w:pPr>
            <w:proofErr w:type="spellStart"/>
            <w:proofErr w:type="gramStart"/>
            <w:r w:rsidRPr="008972F1">
              <w:rPr>
                <w:rFonts w:asciiTheme="minorHAnsi" w:hAnsiTheme="minorHAnsi" w:cs="Arial"/>
                <w:color w:val="000000"/>
                <w:sz w:val="18"/>
                <w:szCs w:val="18"/>
              </w:rPr>
              <w:t>range</w:t>
            </w:r>
            <w:proofErr w:type="gramEnd"/>
            <w:r w:rsidRPr="008972F1">
              <w:rPr>
                <w:rFonts w:asciiTheme="minorHAnsi" w:hAnsiTheme="minorHAnsi" w:cs="Arial"/>
                <w:color w:val="000000"/>
                <w:sz w:val="18"/>
                <w:szCs w:val="18"/>
              </w:rPr>
              <w:t>_high</w:t>
            </w:r>
            <w:proofErr w:type="spellEnd"/>
          </w:p>
        </w:tc>
        <w:tc>
          <w:tcPr>
            <w:tcW w:w="1080" w:type="dxa"/>
          </w:tcPr>
          <w:p w:rsidR="001F4C19" w:rsidRPr="008972F1" w:rsidRDefault="008B5ACF" w:rsidP="006B6A18">
            <w:pPr>
              <w:spacing w:before="45" w:after="45"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530" w:type="dxa"/>
          </w:tcPr>
          <w:p w:rsidR="001F4C19" w:rsidRPr="008972F1" w:rsidRDefault="00BA7F0E" w:rsidP="006B6A18">
            <w:pPr>
              <w:spacing w:before="45" w:after="45" w:line="240" w:lineRule="auto"/>
              <w:rPr>
                <w:rFonts w:asciiTheme="minorHAnsi" w:hAnsiTheme="minorHAnsi" w:cs="Arial"/>
                <w:color w:val="000000"/>
                <w:sz w:val="18"/>
                <w:szCs w:val="18"/>
              </w:rPr>
            </w:pPr>
            <w:proofErr w:type="gramStart"/>
            <w:r w:rsidRPr="008972F1">
              <w:rPr>
                <w:rFonts w:asciiTheme="minorHAnsi" w:hAnsiTheme="minorHAnsi" w:cs="Arial"/>
                <w:color w:val="000000"/>
                <w:sz w:val="18"/>
                <w:szCs w:val="18"/>
              </w:rPr>
              <w:t>float</w:t>
            </w:r>
            <w:proofErr w:type="gramEnd"/>
          </w:p>
        </w:tc>
        <w:tc>
          <w:tcPr>
            <w:tcW w:w="4140" w:type="dxa"/>
          </w:tcPr>
          <w:p w:rsidR="008B5ACF" w:rsidRPr="008972F1" w:rsidRDefault="00831C68" w:rsidP="006B6A18">
            <w:pPr>
              <w:spacing w:before="45" w:after="45" w:line="240" w:lineRule="auto"/>
              <w:rPr>
                <w:rFonts w:asciiTheme="minorHAnsi" w:hAnsiTheme="minorHAnsi" w:cs="Arial"/>
                <w:color w:val="000000"/>
                <w:sz w:val="18"/>
                <w:szCs w:val="18"/>
              </w:rPr>
            </w:pPr>
            <w:r w:rsidRPr="008972F1">
              <w:rPr>
                <w:rFonts w:asciiTheme="minorHAnsi" w:hAnsiTheme="minorHAnsi" w:cs="Arial"/>
                <w:color w:val="000000"/>
                <w:sz w:val="18"/>
                <w:szCs w:val="18"/>
              </w:rPr>
              <w:t>Optional</w:t>
            </w:r>
          </w:p>
          <w:p w:rsidR="00831C68" w:rsidRPr="008972F1" w:rsidRDefault="00831C68" w:rsidP="006B6A18">
            <w:pPr>
              <w:spacing w:before="45" w:after="45" w:line="240" w:lineRule="auto"/>
              <w:rPr>
                <w:rFonts w:asciiTheme="minorHAnsi" w:hAnsiTheme="minorHAnsi" w:cs="Arial"/>
                <w:color w:val="000000"/>
                <w:sz w:val="18"/>
                <w:szCs w:val="18"/>
              </w:rPr>
            </w:pPr>
            <w:r w:rsidRPr="004766C4">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p>
        </w:tc>
      </w:tr>
    </w:tbl>
    <w:p w:rsidR="006B6A18" w:rsidRPr="00061AFF" w:rsidRDefault="006B6A18" w:rsidP="006B6A18">
      <w:pPr>
        <w:pStyle w:val="Heading3"/>
        <w:rPr>
          <w:rFonts w:asciiTheme="minorHAnsi" w:hAnsiTheme="minorHAnsi"/>
        </w:rPr>
      </w:pPr>
      <w:r w:rsidRPr="00061AFF">
        <w:rPr>
          <w:rFonts w:asciiTheme="minorHAnsi" w:hAnsiTheme="minorHAnsi"/>
        </w:rPr>
        <w:t>Conventions</w:t>
      </w:r>
      <w:bookmarkEnd w:id="23"/>
      <w:bookmarkEnd w:id="24"/>
    </w:p>
    <w:p w:rsidR="006B6A18" w:rsidRPr="00061AFF" w:rsidRDefault="006B6A18" w:rsidP="006B6A18">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rPr>
        <w:t xml:space="preserve">Observations must have </w:t>
      </w:r>
      <w:r w:rsidR="00831C68">
        <w:rPr>
          <w:rFonts w:asciiTheme="minorHAnsi" w:hAnsiTheme="minorHAnsi"/>
        </w:rPr>
        <w:t>a value represented by one of a concept ID, a string, or a numeric value</w:t>
      </w:r>
      <w:proofErr w:type="gramStart"/>
      <w:r w:rsidR="00831C68">
        <w:rPr>
          <w:rFonts w:asciiTheme="minorHAnsi" w:hAnsiTheme="minorHAnsi"/>
        </w:rPr>
        <w:t>.</w:t>
      </w:r>
      <w:r w:rsidRPr="00061AFF">
        <w:rPr>
          <w:rFonts w:asciiTheme="minorHAnsi" w:hAnsiTheme="minorHAnsi"/>
        </w:rPr>
        <w:t>.</w:t>
      </w:r>
      <w:proofErr w:type="gramEnd"/>
    </w:p>
    <w:p w:rsidR="006B6A18" w:rsidRPr="00061AFF" w:rsidRDefault="006B6A18" w:rsidP="006B6A18">
      <w:pPr>
        <w:pStyle w:val="ListParagraph"/>
        <w:numPr>
          <w:ilvl w:val="0"/>
          <w:numId w:val="14"/>
        </w:numPr>
        <w:spacing w:before="0" w:after="200" w:line="240" w:lineRule="auto"/>
        <w:ind w:right="4"/>
        <w:rPr>
          <w:rFonts w:asciiTheme="minorHAnsi" w:hAnsiTheme="minorHAnsi" w:cs="Arial"/>
        </w:rPr>
      </w:pPr>
      <w:bookmarkStart w:id="25" w:name="_Toc310442297"/>
      <w:r w:rsidRPr="00061AFF">
        <w:rPr>
          <w:rFonts w:asciiTheme="minorHAnsi" w:hAnsiTheme="minorHAnsi" w:cs="Arial"/>
        </w:rPr>
        <w:lastRenderedPageBreak/>
        <w:t>The Visit during which the observation was made is recorded through a reference to the VISIT_OCCURRENCE table. This information is not always available.</w:t>
      </w:r>
    </w:p>
    <w:p w:rsidR="006B6A18" w:rsidRPr="00061AFF" w:rsidRDefault="006B6A18" w:rsidP="006B6A18">
      <w:pPr>
        <w:pStyle w:val="ListParagraph"/>
        <w:numPr>
          <w:ilvl w:val="0"/>
          <w:numId w:val="14"/>
        </w:numPr>
        <w:spacing w:before="0" w:after="200" w:line="240" w:lineRule="auto"/>
        <w:ind w:right="4"/>
        <w:rPr>
          <w:rFonts w:asciiTheme="minorHAnsi" w:hAnsiTheme="minorHAnsi" w:cs="Arial"/>
        </w:rPr>
      </w:pPr>
      <w:r w:rsidRPr="00061AFF">
        <w:rPr>
          <w:rFonts w:asciiTheme="minorHAnsi" w:hAnsiTheme="minorHAnsi" w:cs="Arial"/>
        </w:rPr>
        <w:t>The Provider making the observation is recorded through a reference to the PROVIDER table. This information is not always available.</w:t>
      </w:r>
    </w:p>
    <w:bookmarkEnd w:id="25"/>
    <w:p w:rsidR="00E66D63" w:rsidRPr="00061AFF" w:rsidRDefault="00E66D63" w:rsidP="00634D92">
      <w:pPr>
        <w:rPr>
          <w:rFonts w:asciiTheme="minorHAnsi" w:hAnsiTheme="minorHAnsi"/>
        </w:rPr>
      </w:pPr>
    </w:p>
    <w:sectPr w:rsidR="00E66D63" w:rsidRPr="00061AFF" w:rsidSect="00061AFF">
      <w:headerReference w:type="even" r:id="rId12"/>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6C4" w:rsidRDefault="004766C4" w:rsidP="00061AFF">
      <w:pPr>
        <w:spacing w:before="0" w:after="0" w:line="240" w:lineRule="auto"/>
      </w:pPr>
      <w:r>
        <w:separator/>
      </w:r>
    </w:p>
  </w:endnote>
  <w:endnote w:type="continuationSeparator" w:id="0">
    <w:p w:rsidR="004766C4" w:rsidRDefault="004766C4" w:rsidP="00061AFF">
      <w:pPr>
        <w:spacing w:before="0" w:after="0" w:line="240" w:lineRule="auto"/>
      </w:pPr>
      <w:r>
        <w:continuationSeparator/>
      </w:r>
    </w:p>
  </w:endnote>
  <w:endnote w:type="continuationNotice" w:id="1">
    <w:p w:rsidR="004766C4" w:rsidRDefault="004766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66C4" w:rsidRPr="00061AFF" w:rsidRDefault="004766C4">
    <w:pPr>
      <w:pStyle w:val="Footer"/>
      <w:rPr>
        <w:rFonts w:asciiTheme="minorHAnsi" w:hAnsiTheme="minorHAnsi"/>
      </w:rPr>
    </w:pPr>
    <w:r w:rsidRPr="00061AFF">
      <w:rPr>
        <w:rFonts w:asciiTheme="minorHAnsi" w:hAnsiTheme="minorHAnsi"/>
      </w:rPr>
      <w:t>Draft date 2014-</w:t>
    </w:r>
    <w:r>
      <w:rPr>
        <w:rFonts w:asciiTheme="minorHAnsi" w:hAnsiTheme="minorHAnsi"/>
      </w:rPr>
      <w:t>10-03</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EE7C3C">
      <w:rPr>
        <w:rFonts w:asciiTheme="minorHAnsi" w:hAnsiTheme="minorHAnsi"/>
        <w:noProof/>
      </w:rPr>
      <w:t>2</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EE7C3C">
      <w:rPr>
        <w:rFonts w:asciiTheme="minorHAnsi" w:hAnsiTheme="minorHAnsi"/>
        <w:noProof/>
      </w:rPr>
      <w:t>12</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6C4" w:rsidRDefault="004766C4" w:rsidP="00061AFF">
      <w:pPr>
        <w:spacing w:before="0" w:after="0" w:line="240" w:lineRule="auto"/>
      </w:pPr>
      <w:r>
        <w:separator/>
      </w:r>
    </w:p>
  </w:footnote>
  <w:footnote w:type="continuationSeparator" w:id="0">
    <w:p w:rsidR="004766C4" w:rsidRDefault="004766C4" w:rsidP="00061AFF">
      <w:pPr>
        <w:spacing w:before="0" w:after="0" w:line="240" w:lineRule="auto"/>
      </w:pPr>
      <w:r>
        <w:continuationSeparator/>
      </w:r>
    </w:p>
  </w:footnote>
  <w:footnote w:type="continuationNotice" w:id="1">
    <w:p w:rsidR="004766C4" w:rsidRDefault="004766C4">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66C4" w:rsidRDefault="00EE7C3C">
    <w:pPr>
      <w:pStyle w:val="Header"/>
    </w:pPr>
    <w:r>
      <w:rPr>
        <w:noProof/>
      </w:rPr>
      <w:pict w14:anchorId="7E73DC4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66C4" w:rsidRPr="00061AFF" w:rsidRDefault="00EE7C3C">
    <w:pPr>
      <w:pStyle w:val="Header"/>
      <w:rPr>
        <w:rFonts w:asciiTheme="minorHAnsi" w:hAnsiTheme="minorHAnsi"/>
      </w:rPr>
    </w:pPr>
    <w:r>
      <w:rPr>
        <w:noProof/>
      </w:rPr>
      <w:pict w14:anchorId="4F93FE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4766C4" w:rsidRPr="00061AFF">
      <w:rPr>
        <w:rFonts w:asciiTheme="minorHAnsi" w:hAnsiTheme="minorHAnsi"/>
      </w:rPr>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4766C4" w:rsidRDefault="004766C4">
    <w:pPr>
      <w:pStyle w:val="Header"/>
    </w:pPr>
    <w:r>
      <w:t xml:space="preserve"> PEDSnet Common Data Model- </w:t>
    </w:r>
    <w:proofErr w:type="gramStart"/>
    <w:r>
      <w:t xml:space="preserve">v1                                                        </w:t>
    </w:r>
    <w:proofErr w:type="gramEnd"/>
    <w:r>
      <w:rPr>
        <w:noProof/>
      </w:rPr>
      <w:drawing>
        <wp:inline distT="0" distB="0" distL="0" distR="0" wp14:anchorId="16377DFC" wp14:editId="69E8F6B9">
          <wp:extent cx="1943100" cy="5422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79F415BC"/>
    <w:lvl w:ilvl="0" w:tplc="B0C620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61AFF"/>
    <w:rsid w:val="00092FFA"/>
    <w:rsid w:val="000F3266"/>
    <w:rsid w:val="00112DE7"/>
    <w:rsid w:val="0015103A"/>
    <w:rsid w:val="00163B96"/>
    <w:rsid w:val="00167B86"/>
    <w:rsid w:val="00172495"/>
    <w:rsid w:val="001A6C33"/>
    <w:rsid w:val="001B3753"/>
    <w:rsid w:val="001D515A"/>
    <w:rsid w:val="001F4C19"/>
    <w:rsid w:val="001F6466"/>
    <w:rsid w:val="00242D1F"/>
    <w:rsid w:val="002D4F85"/>
    <w:rsid w:val="00336B8B"/>
    <w:rsid w:val="00371DDA"/>
    <w:rsid w:val="00381CCC"/>
    <w:rsid w:val="00394EE6"/>
    <w:rsid w:val="00446906"/>
    <w:rsid w:val="004766C4"/>
    <w:rsid w:val="004E7C61"/>
    <w:rsid w:val="005109E8"/>
    <w:rsid w:val="00537B52"/>
    <w:rsid w:val="00601C24"/>
    <w:rsid w:val="00634D92"/>
    <w:rsid w:val="00665981"/>
    <w:rsid w:val="006B6A18"/>
    <w:rsid w:val="006E299E"/>
    <w:rsid w:val="006F1291"/>
    <w:rsid w:val="00701545"/>
    <w:rsid w:val="00702BF7"/>
    <w:rsid w:val="00720D67"/>
    <w:rsid w:val="007F50F9"/>
    <w:rsid w:val="00830530"/>
    <w:rsid w:val="00831C68"/>
    <w:rsid w:val="00885770"/>
    <w:rsid w:val="008972F1"/>
    <w:rsid w:val="008B5ACF"/>
    <w:rsid w:val="008F57C9"/>
    <w:rsid w:val="009066F8"/>
    <w:rsid w:val="00923678"/>
    <w:rsid w:val="00944291"/>
    <w:rsid w:val="009E2569"/>
    <w:rsid w:val="00A15D45"/>
    <w:rsid w:val="00A55167"/>
    <w:rsid w:val="00A63978"/>
    <w:rsid w:val="00A96AC7"/>
    <w:rsid w:val="00AC5E98"/>
    <w:rsid w:val="00AD6D73"/>
    <w:rsid w:val="00B00725"/>
    <w:rsid w:val="00B114C3"/>
    <w:rsid w:val="00B20031"/>
    <w:rsid w:val="00B21B41"/>
    <w:rsid w:val="00B52A1A"/>
    <w:rsid w:val="00B879BB"/>
    <w:rsid w:val="00BA7F0E"/>
    <w:rsid w:val="00BD3E57"/>
    <w:rsid w:val="00C45794"/>
    <w:rsid w:val="00C51AD9"/>
    <w:rsid w:val="00C71362"/>
    <w:rsid w:val="00CA2745"/>
    <w:rsid w:val="00D078E7"/>
    <w:rsid w:val="00D24C9F"/>
    <w:rsid w:val="00D62CBF"/>
    <w:rsid w:val="00D805FA"/>
    <w:rsid w:val="00DF5E6E"/>
    <w:rsid w:val="00E34C8F"/>
    <w:rsid w:val="00E66D63"/>
    <w:rsid w:val="00E76565"/>
    <w:rsid w:val="00E90860"/>
    <w:rsid w:val="00EB78C8"/>
    <w:rsid w:val="00EE2BB4"/>
    <w:rsid w:val="00EE72D9"/>
    <w:rsid w:val="00EE7C3C"/>
    <w:rsid w:val="00F432A6"/>
    <w:rsid w:val="00FD0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F4EDC-9161-DF4C-9D99-32DF9BA53703}">
  <ds:schemaRefs>
    <ds:schemaRef ds:uri="http://schemas.openxmlformats.org/officeDocument/2006/bibliography"/>
  </ds:schemaRefs>
</ds:datastoreItem>
</file>

<file path=customXml/itemProps2.xml><?xml version="1.0" encoding="utf-8"?>
<ds:datastoreItem xmlns:ds="http://schemas.openxmlformats.org/officeDocument/2006/customXml" ds:itemID="{64CEAB66-D5A4-9843-A872-505CAFC70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3738</Words>
  <Characters>21312</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Browne, Aaron N</cp:lastModifiedBy>
  <cp:revision>2</cp:revision>
  <dcterms:created xsi:type="dcterms:W3CDTF">2014-10-12T20:20:00Z</dcterms:created>
  <dcterms:modified xsi:type="dcterms:W3CDTF">2014-10-12T20:20:00Z</dcterms:modified>
</cp:coreProperties>
</file>