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B4706" w14:textId="77777777" w:rsidR="007F50F9" w:rsidRDefault="007F50F9" w:rsidP="00061AFF">
      <w:pPr>
        <w:jc w:val="center"/>
        <w:rPr>
          <w:b/>
          <w:color w:val="548DD4" w:themeColor="text2" w:themeTint="99"/>
          <w:sz w:val="36"/>
          <w:szCs w:val="36"/>
        </w:rPr>
      </w:pPr>
      <w:bookmarkStart w:id="0" w:name="_GoBack"/>
      <w:bookmarkEnd w:id="0"/>
    </w:p>
    <w:p w14:paraId="68D0B20E" w14:textId="77777777" w:rsidR="00552337" w:rsidRPr="00061AFF" w:rsidRDefault="00552337" w:rsidP="00061AFF">
      <w:pPr>
        <w:jc w:val="center"/>
        <w:rPr>
          <w:b/>
          <w:color w:val="548DD4" w:themeColor="text2" w:themeTint="99"/>
          <w:sz w:val="36"/>
          <w:szCs w:val="36"/>
        </w:rPr>
      </w:pPr>
      <w:r>
        <w:rPr>
          <w:b/>
          <w:color w:val="548DD4" w:themeColor="text2" w:themeTint="99"/>
          <w:sz w:val="36"/>
          <w:szCs w:val="36"/>
        </w:rPr>
        <w:t>ETL Conventions for use with PEDSnet CDM V1.0</w:t>
      </w:r>
    </w:p>
    <w:p w14:paraId="294BAD1C" w14:textId="012EF96F" w:rsidR="00061AFF" w:rsidRPr="00061AFF" w:rsidRDefault="00BD3E57" w:rsidP="00061AFF">
      <w:pPr>
        <w:jc w:val="center"/>
      </w:pPr>
      <w:r>
        <w:t>Revision Date:</w:t>
      </w:r>
      <w:r w:rsidR="00061AFF" w:rsidRPr="00061AFF">
        <w:t xml:space="preserve"> </w:t>
      </w:r>
      <w:r w:rsidR="00601C24">
        <w:t xml:space="preserve">October </w:t>
      </w:r>
      <w:del w:id="1" w:author="Browne, Aaron N" w:date="2014-10-31T11:42:00Z">
        <w:r w:rsidR="007D5EE0">
          <w:delText>29</w:delText>
        </w:r>
      </w:del>
      <w:ins w:id="2" w:author="Browne, Aaron N" w:date="2014-10-31T11:42:00Z">
        <w:r w:rsidR="0064786E">
          <w:t>31</w:t>
        </w:r>
      </w:ins>
      <w:r w:rsidR="00601C24">
        <w:t>, 2014</w:t>
      </w:r>
    </w:p>
    <w:p w14:paraId="573CE5D6" w14:textId="77777777" w:rsidR="00634D92" w:rsidRDefault="00A31DAC">
      <w:r>
        <w:t>Version Tracking</w:t>
      </w:r>
    </w:p>
    <w:tbl>
      <w:tblPr>
        <w:tblStyle w:val="TableGrid"/>
        <w:tblW w:w="0" w:type="auto"/>
        <w:tblCellMar>
          <w:left w:w="29" w:type="dxa"/>
          <w:right w:w="43" w:type="dxa"/>
        </w:tblCellMar>
        <w:tblLook w:val="04A0" w:firstRow="1" w:lastRow="0" w:firstColumn="1" w:lastColumn="0" w:noHBand="0" w:noVBand="1"/>
      </w:tblPr>
      <w:tblGrid>
        <w:gridCol w:w="1098"/>
        <w:gridCol w:w="11531"/>
      </w:tblGrid>
      <w:tr w:rsidR="000D3493" w:rsidRPr="00A31DAC" w14:paraId="27087EE4" w14:textId="77777777" w:rsidTr="006E4E58">
        <w:tc>
          <w:tcPr>
            <w:tcW w:w="1098" w:type="dxa"/>
          </w:tcPr>
          <w:p w14:paraId="564A1457" w14:textId="77777777" w:rsidR="000D3493" w:rsidRPr="00A31DAC" w:rsidRDefault="000D3493" w:rsidP="002F491D">
            <w:pPr>
              <w:pStyle w:val="NoSpacing"/>
              <w:rPr>
                <w:sz w:val="16"/>
              </w:rPr>
            </w:pPr>
            <w:r w:rsidRPr="00A31DAC">
              <w:rPr>
                <w:sz w:val="16"/>
              </w:rPr>
              <w:t>10/20/2014</w:t>
            </w:r>
          </w:p>
        </w:tc>
        <w:tc>
          <w:tcPr>
            <w:tcW w:w="11531" w:type="dxa"/>
          </w:tcPr>
          <w:p w14:paraId="72FB2006" w14:textId="77777777" w:rsidR="000D3493" w:rsidRPr="00A31DAC" w:rsidRDefault="000D3493" w:rsidP="002F491D">
            <w:pPr>
              <w:pStyle w:val="NoSpacing"/>
              <w:rPr>
                <w:sz w:val="16"/>
              </w:rPr>
            </w:pPr>
            <w:r w:rsidRPr="00A31DAC">
              <w:rPr>
                <w:sz w:val="16"/>
              </w:rPr>
              <w:t>Version 1</w:t>
            </w:r>
            <w:r>
              <w:rPr>
                <w:sz w:val="16"/>
              </w:rPr>
              <w:t>: Includes observation period, uses CHOP’s codes for height/weight</w:t>
            </w:r>
          </w:p>
        </w:tc>
      </w:tr>
      <w:tr w:rsidR="000D3493" w:rsidRPr="00A31DAC" w14:paraId="41918121" w14:textId="77777777" w:rsidTr="006E4E58">
        <w:tc>
          <w:tcPr>
            <w:tcW w:w="1098" w:type="dxa"/>
          </w:tcPr>
          <w:p w14:paraId="0BF8BC49" w14:textId="77777777" w:rsidR="000D3493" w:rsidRPr="00A31DAC" w:rsidRDefault="000D3493" w:rsidP="002F491D">
            <w:pPr>
              <w:pStyle w:val="NoSpacing"/>
              <w:rPr>
                <w:sz w:val="16"/>
              </w:rPr>
            </w:pPr>
            <w:r>
              <w:rPr>
                <w:sz w:val="16"/>
              </w:rPr>
              <w:t>10/20/2014</w:t>
            </w:r>
          </w:p>
        </w:tc>
        <w:tc>
          <w:tcPr>
            <w:tcW w:w="11531" w:type="dxa"/>
          </w:tcPr>
          <w:p w14:paraId="605BEC9F" w14:textId="77777777" w:rsidR="000D3493" w:rsidRPr="00A31DAC" w:rsidRDefault="000D3493" w:rsidP="002F491D">
            <w:pPr>
              <w:pStyle w:val="NoSpacing"/>
              <w:rPr>
                <w:sz w:val="16"/>
              </w:rPr>
            </w:pPr>
            <w:r>
              <w:rPr>
                <w:sz w:val="16"/>
              </w:rPr>
              <w:t>Version 1a: Readjusted logic for SBP/DBP and position. Incorporated changes from TO</w:t>
            </w:r>
          </w:p>
        </w:tc>
      </w:tr>
      <w:tr w:rsidR="000D3493" w:rsidRPr="00A31DAC" w14:paraId="060CFB48" w14:textId="77777777" w:rsidTr="006E4E58">
        <w:tc>
          <w:tcPr>
            <w:tcW w:w="1098" w:type="dxa"/>
          </w:tcPr>
          <w:p w14:paraId="0613A203" w14:textId="77777777" w:rsidR="000D3493" w:rsidRPr="00A31DAC" w:rsidRDefault="000D3493" w:rsidP="002F491D">
            <w:pPr>
              <w:pStyle w:val="NoSpacing"/>
              <w:rPr>
                <w:sz w:val="16"/>
              </w:rPr>
            </w:pPr>
            <w:r>
              <w:rPr>
                <w:sz w:val="16"/>
              </w:rPr>
              <w:t>10/22/2014</w:t>
            </w:r>
          </w:p>
        </w:tc>
        <w:tc>
          <w:tcPr>
            <w:tcW w:w="11531" w:type="dxa"/>
          </w:tcPr>
          <w:p w14:paraId="3A3B0A75" w14:textId="77777777" w:rsidR="000D3493" w:rsidRPr="00A31DAC" w:rsidRDefault="000D3493" w:rsidP="002F491D">
            <w:pPr>
              <w:pStyle w:val="NoSpacing"/>
              <w:rPr>
                <w:sz w:val="16"/>
              </w:rPr>
            </w:pPr>
            <w:r>
              <w:rPr>
                <w:sz w:val="16"/>
              </w:rPr>
              <w:t xml:space="preserve">Incorporated </w:t>
            </w:r>
            <w:r w:rsidR="00222400">
              <w:rPr>
                <w:sz w:val="16"/>
              </w:rPr>
              <w:t xml:space="preserve">(most of) </w:t>
            </w:r>
            <w:r>
              <w:rPr>
                <w:sz w:val="16"/>
              </w:rPr>
              <w:t>changes from CB, GS, and KM</w:t>
            </w:r>
          </w:p>
        </w:tc>
      </w:tr>
      <w:tr w:rsidR="000D3493" w:rsidRPr="00A31DAC" w14:paraId="454928C9" w14:textId="77777777" w:rsidTr="006E4E58">
        <w:tc>
          <w:tcPr>
            <w:tcW w:w="1098" w:type="dxa"/>
          </w:tcPr>
          <w:p w14:paraId="3B10A54A" w14:textId="77777777" w:rsidR="000D3493" w:rsidRPr="00A31DAC" w:rsidRDefault="001E194E" w:rsidP="00A31DAC">
            <w:pPr>
              <w:pStyle w:val="NoSpacing"/>
              <w:rPr>
                <w:sz w:val="16"/>
              </w:rPr>
            </w:pPr>
            <w:r>
              <w:rPr>
                <w:sz w:val="16"/>
              </w:rPr>
              <w:t>10/24/2014</w:t>
            </w:r>
          </w:p>
        </w:tc>
        <w:tc>
          <w:tcPr>
            <w:tcW w:w="11531" w:type="dxa"/>
          </w:tcPr>
          <w:p w14:paraId="08A1E133" w14:textId="72040762" w:rsidR="000D3493" w:rsidRPr="00A31DAC" w:rsidRDefault="0032020C" w:rsidP="00A31DAC">
            <w:pPr>
              <w:pStyle w:val="NoSpacing"/>
              <w:rPr>
                <w:sz w:val="16"/>
              </w:rPr>
            </w:pPr>
            <w:r>
              <w:rPr>
                <w:sz w:val="16"/>
              </w:rPr>
              <w:t>Post ETL call changes; added CF</w:t>
            </w:r>
            <w:r w:rsidR="001E194E">
              <w:rPr>
                <w:sz w:val="16"/>
              </w:rPr>
              <w:t>’s future elements list</w:t>
            </w:r>
          </w:p>
        </w:tc>
      </w:tr>
      <w:tr w:rsidR="000D3493" w:rsidRPr="00A31DAC" w14:paraId="0B892227" w14:textId="77777777" w:rsidTr="006E4E58">
        <w:tc>
          <w:tcPr>
            <w:tcW w:w="1098" w:type="dxa"/>
          </w:tcPr>
          <w:p w14:paraId="22AE76E5" w14:textId="77777777" w:rsidR="000D3493" w:rsidRPr="00A31DAC" w:rsidRDefault="0017498D" w:rsidP="00A31DAC">
            <w:pPr>
              <w:pStyle w:val="NoSpacing"/>
              <w:rPr>
                <w:sz w:val="16"/>
              </w:rPr>
            </w:pPr>
            <w:r>
              <w:rPr>
                <w:sz w:val="16"/>
              </w:rPr>
              <w:t>10/27/</w:t>
            </w:r>
            <w:r w:rsidR="00800444">
              <w:rPr>
                <w:sz w:val="16"/>
              </w:rPr>
              <w:t>20</w:t>
            </w:r>
            <w:r>
              <w:rPr>
                <w:sz w:val="16"/>
              </w:rPr>
              <w:t>14</w:t>
            </w:r>
          </w:p>
        </w:tc>
        <w:tc>
          <w:tcPr>
            <w:tcW w:w="11531" w:type="dxa"/>
          </w:tcPr>
          <w:p w14:paraId="1A13FACC" w14:textId="1DF2950B" w:rsidR="000D3493" w:rsidRPr="00A31DAC" w:rsidRDefault="0017498D" w:rsidP="00A31DAC">
            <w:pPr>
              <w:pStyle w:val="NoSpacing"/>
              <w:rPr>
                <w:sz w:val="16"/>
              </w:rPr>
            </w:pPr>
            <w:r>
              <w:rPr>
                <w:sz w:val="16"/>
              </w:rPr>
              <w:t>Incorporate</w:t>
            </w:r>
            <w:r w:rsidR="0032020C">
              <w:rPr>
                <w:sz w:val="16"/>
              </w:rPr>
              <w:t>d</w:t>
            </w:r>
            <w:r>
              <w:rPr>
                <w:sz w:val="16"/>
              </w:rPr>
              <w:t xml:space="preserve"> edits from JB</w:t>
            </w:r>
          </w:p>
        </w:tc>
      </w:tr>
      <w:tr w:rsidR="000D3493" w:rsidRPr="00A31DAC" w14:paraId="73F20E1E" w14:textId="77777777" w:rsidTr="006E4E58">
        <w:tc>
          <w:tcPr>
            <w:tcW w:w="1098" w:type="dxa"/>
          </w:tcPr>
          <w:p w14:paraId="26EFF4EE" w14:textId="77777777" w:rsidR="000D3493" w:rsidRPr="00A31DAC" w:rsidRDefault="00800444" w:rsidP="00A31DAC">
            <w:pPr>
              <w:pStyle w:val="NoSpacing"/>
              <w:rPr>
                <w:sz w:val="16"/>
              </w:rPr>
            </w:pPr>
            <w:r>
              <w:rPr>
                <w:sz w:val="16"/>
              </w:rPr>
              <w:t>10/28/2014</w:t>
            </w:r>
          </w:p>
        </w:tc>
        <w:tc>
          <w:tcPr>
            <w:tcW w:w="11531" w:type="dxa"/>
          </w:tcPr>
          <w:p w14:paraId="1AB53236" w14:textId="7E4C9179" w:rsidR="000D3493" w:rsidRDefault="00800444" w:rsidP="00A31DAC">
            <w:pPr>
              <w:pStyle w:val="NoSpacing"/>
              <w:rPr>
                <w:sz w:val="16"/>
              </w:rPr>
            </w:pPr>
            <w:r>
              <w:rPr>
                <w:sz w:val="16"/>
              </w:rPr>
              <w:t>Incorporate</w:t>
            </w:r>
            <w:r w:rsidR="0032020C">
              <w:rPr>
                <w:sz w:val="16"/>
              </w:rPr>
              <w:t>d</w:t>
            </w:r>
            <w:r>
              <w:rPr>
                <w:sz w:val="16"/>
              </w:rPr>
              <w:t xml:space="preserve"> comments from St. Louis</w:t>
            </w:r>
          </w:p>
          <w:p w14:paraId="1D98514E" w14:textId="77777777" w:rsidR="0032020C" w:rsidRDefault="0032020C" w:rsidP="0032020C">
            <w:pPr>
              <w:pStyle w:val="NoSpacing"/>
              <w:rPr>
                <w:sz w:val="16"/>
              </w:rPr>
            </w:pPr>
            <w:r>
              <w:rPr>
                <w:sz w:val="16"/>
              </w:rPr>
              <w:t>Removed BMI from observations -- all sites can provide source height and weight. DCC will calculate and insert BMI observations using one common algorithm</w:t>
            </w:r>
          </w:p>
          <w:p w14:paraId="7773EB8F" w14:textId="444EBB3A" w:rsidR="0032020C" w:rsidRDefault="0032020C" w:rsidP="0032020C">
            <w:pPr>
              <w:pStyle w:val="NoSpacing"/>
              <w:rPr>
                <w:sz w:val="16"/>
              </w:rPr>
            </w:pPr>
            <w:r>
              <w:rPr>
                <w:sz w:val="16"/>
              </w:rPr>
              <w:t>Replaced vocabulary 99 with identical and additional concept_ids from new vocabulary 60, which includes new concept_id codes for "unknown" and "no information."</w:t>
            </w:r>
          </w:p>
          <w:p w14:paraId="5E94223B" w14:textId="7A9CD84E" w:rsidR="00A66242" w:rsidRPr="00A31DAC" w:rsidRDefault="0032020C" w:rsidP="0032020C">
            <w:pPr>
              <w:pStyle w:val="NoSpacing"/>
              <w:rPr>
                <w:sz w:val="16"/>
              </w:rPr>
            </w:pPr>
            <w:r>
              <w:rPr>
                <w:sz w:val="16"/>
              </w:rPr>
              <w:t xml:space="preserve">Untangled confusion regarding which fields can be/should be obfuscated (should be obfuscate key </w:t>
            </w:r>
            <w:r w:rsidRPr="00066F87">
              <w:rPr>
                <w:sz w:val="16"/>
                <w:u w:val="single"/>
              </w:rPr>
              <w:t>source values</w:t>
            </w:r>
            <w:r>
              <w:rPr>
                <w:sz w:val="16"/>
              </w:rPr>
              <w:t xml:space="preserve"> rather than </w:t>
            </w:r>
            <w:r w:rsidRPr="00066F87">
              <w:rPr>
                <w:sz w:val="16"/>
                <w:u w:val="single"/>
              </w:rPr>
              <w:t>ID fields</w:t>
            </w:r>
          </w:p>
        </w:tc>
      </w:tr>
      <w:tr w:rsidR="000D3493" w:rsidRPr="00A31DAC" w14:paraId="42BC0BAC" w14:textId="77777777" w:rsidTr="006E4E58">
        <w:tc>
          <w:tcPr>
            <w:tcW w:w="1098" w:type="dxa"/>
          </w:tcPr>
          <w:p w14:paraId="28148930" w14:textId="6E231428" w:rsidR="000D3493" w:rsidRPr="00A31DAC" w:rsidRDefault="00A66242" w:rsidP="00A31DAC">
            <w:pPr>
              <w:pStyle w:val="NoSpacing"/>
              <w:rPr>
                <w:sz w:val="16"/>
              </w:rPr>
            </w:pPr>
            <w:r>
              <w:rPr>
                <w:sz w:val="16"/>
              </w:rPr>
              <w:t>10/29/2014</w:t>
            </w:r>
          </w:p>
        </w:tc>
        <w:tc>
          <w:tcPr>
            <w:tcW w:w="11531" w:type="dxa"/>
          </w:tcPr>
          <w:p w14:paraId="5ABFE5C8" w14:textId="77777777" w:rsidR="00066F87" w:rsidRDefault="00A66242" w:rsidP="00116DB3">
            <w:pPr>
              <w:pStyle w:val="NoSpacing"/>
              <w:rPr>
                <w:sz w:val="16"/>
              </w:rPr>
            </w:pPr>
            <w:r>
              <w:rPr>
                <w:sz w:val="16"/>
              </w:rPr>
              <w:t>Added suggestion that *_id field could be used as obfuscated value of source value as long as mapping between ID field and real source value is maintained by site.</w:t>
            </w:r>
          </w:p>
          <w:p w14:paraId="7EAC6177" w14:textId="77777777" w:rsidR="00A66242" w:rsidRDefault="00A66242" w:rsidP="00116DB3">
            <w:pPr>
              <w:pStyle w:val="NoSpacing"/>
              <w:rPr>
                <w:sz w:val="16"/>
              </w:rPr>
            </w:pPr>
            <w:r>
              <w:rPr>
                <w:sz w:val="16"/>
              </w:rPr>
              <w:t>Added text that biobank flag and chart availability can be entered into observations table more than once if patient changes consent status over time.</w:t>
            </w:r>
          </w:p>
          <w:p w14:paraId="36DFCCAE" w14:textId="1FA20C8F" w:rsidR="00A66242" w:rsidRPr="00A31DAC" w:rsidRDefault="00A66242" w:rsidP="00116DB3">
            <w:pPr>
              <w:pStyle w:val="NoSpacing"/>
              <w:rPr>
                <w:sz w:val="16"/>
              </w:rPr>
            </w:pPr>
            <w:r>
              <w:rPr>
                <w:sz w:val="16"/>
              </w:rPr>
              <w:t>Clarified that discharge disposition and discharge status observations occur once per visit_occurrence.</w:t>
            </w:r>
          </w:p>
        </w:tc>
      </w:tr>
      <w:tr w:rsidR="0032020C" w:rsidRPr="00A31DAC" w14:paraId="0301CD38" w14:textId="77777777" w:rsidTr="006E4E58">
        <w:tc>
          <w:tcPr>
            <w:tcW w:w="1098" w:type="dxa"/>
          </w:tcPr>
          <w:p w14:paraId="566C3B11" w14:textId="2AFE966D" w:rsidR="0032020C" w:rsidRPr="00A31DAC" w:rsidRDefault="0064786E" w:rsidP="00A31DAC">
            <w:pPr>
              <w:pStyle w:val="NoSpacing"/>
              <w:rPr>
                <w:sz w:val="16"/>
              </w:rPr>
            </w:pPr>
            <w:ins w:id="3" w:author="Browne, Aaron N" w:date="2014-10-31T11:42:00Z">
              <w:r>
                <w:rPr>
                  <w:sz w:val="16"/>
                </w:rPr>
                <w:t>10/31/2014</w:t>
              </w:r>
            </w:ins>
          </w:p>
        </w:tc>
        <w:tc>
          <w:tcPr>
            <w:tcW w:w="11531" w:type="dxa"/>
          </w:tcPr>
          <w:p w14:paraId="1122E6ED" w14:textId="03DD9431" w:rsidR="0032020C" w:rsidRPr="00A31DAC" w:rsidRDefault="0064786E" w:rsidP="00116DB3">
            <w:pPr>
              <w:pStyle w:val="NoSpacing"/>
              <w:rPr>
                <w:sz w:val="16"/>
              </w:rPr>
            </w:pPr>
            <w:ins w:id="4" w:author="Browne, Aaron N" w:date="2014-10-31T11:42:00Z">
              <w:r>
                <w:rPr>
                  <w:sz w:val="16"/>
                </w:rPr>
                <w:t>Made care_site_source_value and provider_source_value required fields and reverted observation_period_stop_date to the standard observation_period_end_date.</w:t>
              </w:r>
            </w:ins>
          </w:p>
        </w:tc>
      </w:tr>
      <w:tr w:rsidR="0032020C" w:rsidRPr="00A31DAC" w14:paraId="273176FD" w14:textId="77777777" w:rsidTr="006E4E58">
        <w:tc>
          <w:tcPr>
            <w:tcW w:w="1098" w:type="dxa"/>
          </w:tcPr>
          <w:p w14:paraId="5421FB28" w14:textId="77777777" w:rsidR="0032020C" w:rsidRPr="00A31DAC" w:rsidRDefault="0032020C" w:rsidP="00A31DAC">
            <w:pPr>
              <w:pStyle w:val="NoSpacing"/>
              <w:rPr>
                <w:sz w:val="16"/>
              </w:rPr>
            </w:pPr>
          </w:p>
        </w:tc>
        <w:tc>
          <w:tcPr>
            <w:tcW w:w="11531" w:type="dxa"/>
          </w:tcPr>
          <w:p w14:paraId="36AD08A5" w14:textId="77777777" w:rsidR="0032020C" w:rsidRPr="00A31DAC" w:rsidRDefault="0032020C" w:rsidP="00116DB3">
            <w:pPr>
              <w:pStyle w:val="NoSpacing"/>
              <w:rPr>
                <w:sz w:val="16"/>
              </w:rPr>
            </w:pPr>
          </w:p>
        </w:tc>
      </w:tr>
      <w:tr w:rsidR="0032020C" w:rsidRPr="00A31DAC" w14:paraId="4D71B326" w14:textId="77777777" w:rsidTr="006E4E58">
        <w:tc>
          <w:tcPr>
            <w:tcW w:w="1098" w:type="dxa"/>
          </w:tcPr>
          <w:p w14:paraId="559CD987" w14:textId="77777777" w:rsidR="0032020C" w:rsidRPr="00A31DAC" w:rsidRDefault="0032020C" w:rsidP="00A31DAC">
            <w:pPr>
              <w:pStyle w:val="NoSpacing"/>
              <w:rPr>
                <w:sz w:val="16"/>
              </w:rPr>
            </w:pPr>
          </w:p>
        </w:tc>
        <w:tc>
          <w:tcPr>
            <w:tcW w:w="11531" w:type="dxa"/>
          </w:tcPr>
          <w:p w14:paraId="7D51FD5C" w14:textId="77777777" w:rsidR="0032020C" w:rsidRPr="00A31DAC" w:rsidRDefault="0032020C" w:rsidP="00116DB3">
            <w:pPr>
              <w:pStyle w:val="NoSpacing"/>
              <w:rPr>
                <w:sz w:val="16"/>
              </w:rPr>
            </w:pPr>
          </w:p>
        </w:tc>
      </w:tr>
    </w:tbl>
    <w:p w14:paraId="4318A4DE" w14:textId="77777777" w:rsidR="006E4E58" w:rsidRDefault="006E4E58"/>
    <w:p w14:paraId="2379BB42" w14:textId="77777777" w:rsidR="00061AFF" w:rsidRDefault="00061AFF">
      <w:r>
        <w:t>The PEDSnet Common Data Model is an evolving specification, based in structure on the OMOP Common Data Model, but expanded to accommodate requirements of both the PCORnet Common Data Model and the primary research cohorts established in PEDSnet.</w:t>
      </w:r>
    </w:p>
    <w:p w14:paraId="101187F4" w14:textId="77777777" w:rsidR="007F50F9" w:rsidRDefault="00061AFF">
      <w:r>
        <w:t>Version 1 of the PEDSnet CDM reflects the ETL processes developed during the first six months of network development.  As such, it closely follows version 1 of the PCORnet CDM.  We anticipate that the PEDSnet CDM will expand to include additional data domains such as medication usage, laboratory testing, and other types of clinical observations.  However, in order to minimize discordance with the PCORnet CDM, specification of these domains has been deferred until the cognate portion of the PCORnet CDM is developed, or active research in one of the PEDSnet cohorts requires those data types.</w:t>
      </w:r>
    </w:p>
    <w:p w14:paraId="0B995F3B" w14:textId="77777777" w:rsidR="00393BE4" w:rsidRDefault="00BD3E57">
      <w:r>
        <w:t xml:space="preserve">This document provides the </w:t>
      </w:r>
      <w:r w:rsidR="00393BE4">
        <w:t xml:space="preserve">ETL processing assumptions and conventions </w:t>
      </w:r>
      <w:r w:rsidR="00B54162">
        <w:t>developed by the PEDSnet data partners that should be used by a data partner for ensuring common ETL business rules. This document will be modified as new situations are identified, incorrect business rules are identified and replaced, as new analytic use cases impose new/different ETL rules, and as the PEDSnet CDM continues to evolve.</w:t>
      </w:r>
    </w:p>
    <w:p w14:paraId="15E707C5" w14:textId="77777777" w:rsidR="00061AFF" w:rsidRDefault="00061AFF">
      <w:r>
        <w:t xml:space="preserve">Comments on this </w:t>
      </w:r>
      <w:r w:rsidR="00BD3E57">
        <w:t>specification</w:t>
      </w:r>
      <w:r w:rsidR="00070F5F">
        <w:t xml:space="preserve"> </w:t>
      </w:r>
      <w:r w:rsidR="00601FF9">
        <w:t>and</w:t>
      </w:r>
      <w:r>
        <w:t xml:space="preserve"> </w:t>
      </w:r>
      <w:r w:rsidR="00B54162">
        <w:t>ETL rules</w:t>
      </w:r>
      <w:r>
        <w:t xml:space="preserve"> are welcome.  Please send email to </w:t>
      </w:r>
      <w:hyperlink r:id="rId12" w:history="1">
        <w:r w:rsidR="00601FF9">
          <w:rPr>
            <w:rStyle w:val="Hyperlink"/>
          </w:rPr>
          <w:t>pedsnetdcc@email.chop.edu</w:t>
        </w:r>
      </w:hyperlink>
      <w:r>
        <w:t xml:space="preserve">, or contact the PEDSnet project management office (details available via </w:t>
      </w:r>
      <w:hyperlink r:id="rId13" w:history="1">
        <w:r w:rsidR="00CA2745" w:rsidRPr="006776E3">
          <w:rPr>
            <w:rStyle w:val="Hyperlink"/>
          </w:rPr>
          <w:t>http://www.pedsnet.info</w:t>
        </w:r>
      </w:hyperlink>
      <w:r>
        <w:t xml:space="preserve">). </w:t>
      </w:r>
    </w:p>
    <w:p w14:paraId="5B21BFEB" w14:textId="77777777" w:rsidR="007F50F9" w:rsidRDefault="007F50F9" w:rsidP="007F50F9">
      <w:pPr>
        <w:pStyle w:val="NoSpacing"/>
        <w:rPr>
          <w:rFonts w:eastAsia="Times New Roman" w:cs="Times New Roman"/>
          <w:b/>
          <w:sz w:val="20"/>
          <w:szCs w:val="24"/>
          <w:u w:val="single"/>
        </w:rPr>
      </w:pPr>
    </w:p>
    <w:p w14:paraId="1CC6DCA2" w14:textId="77777777" w:rsidR="0032020C" w:rsidRDefault="0032020C">
      <w:pPr>
        <w:spacing w:before="0" w:after="0" w:line="240" w:lineRule="auto"/>
        <w:rPr>
          <w:b/>
          <w:sz w:val="20"/>
          <w:u w:val="single"/>
        </w:rPr>
      </w:pPr>
      <w:r>
        <w:rPr>
          <w:b/>
          <w:sz w:val="20"/>
          <w:u w:val="single"/>
        </w:rPr>
        <w:br w:type="page"/>
      </w:r>
    </w:p>
    <w:p w14:paraId="38CC92C8" w14:textId="5107369C" w:rsidR="00433622" w:rsidRPr="00A130E5" w:rsidRDefault="00433622" w:rsidP="00433622">
      <w:pPr>
        <w:pStyle w:val="NoSpacing"/>
        <w:rPr>
          <w:rFonts w:eastAsia="Times New Roman" w:cs="Times New Roman"/>
          <w:b/>
          <w:sz w:val="20"/>
          <w:szCs w:val="24"/>
          <w:u w:val="single"/>
        </w:rPr>
      </w:pPr>
      <w:r w:rsidRPr="00A130E5">
        <w:rPr>
          <w:rFonts w:eastAsia="Times New Roman" w:cs="Times New Roman"/>
          <w:b/>
          <w:sz w:val="20"/>
          <w:szCs w:val="24"/>
          <w:u w:val="single"/>
        </w:rPr>
        <w:lastRenderedPageBreak/>
        <w:t xml:space="preserve">PEDSnet </w:t>
      </w:r>
      <w:r>
        <w:rPr>
          <w:rFonts w:eastAsia="Times New Roman" w:cs="Times New Roman"/>
          <w:b/>
          <w:sz w:val="20"/>
          <w:szCs w:val="24"/>
          <w:u w:val="single"/>
        </w:rPr>
        <w:t>Data Standards and Interoperability</w:t>
      </w:r>
      <w:r w:rsidRPr="00A130E5">
        <w:rPr>
          <w:rFonts w:eastAsia="Times New Roman" w:cs="Times New Roman"/>
          <w:b/>
          <w:sz w:val="20"/>
          <w:szCs w:val="24"/>
          <w:u w:val="single"/>
        </w:rPr>
        <w:t xml:space="preserve"> Policies:</w:t>
      </w:r>
    </w:p>
    <w:p w14:paraId="1B27D887" w14:textId="77777777" w:rsidR="00433622" w:rsidRPr="00A130E5" w:rsidRDefault="00433622" w:rsidP="00433622">
      <w:pPr>
        <w:pStyle w:val="NoSpacing"/>
        <w:rPr>
          <w:rFonts w:eastAsia="Times New Roman" w:cs="Times New Roman"/>
          <w:sz w:val="20"/>
          <w:szCs w:val="24"/>
        </w:rPr>
      </w:pPr>
    </w:p>
    <w:p w14:paraId="62AA6CA9" w14:textId="77777777" w:rsidR="00552337" w:rsidRDefault="00433622" w:rsidP="00552337">
      <w:pPr>
        <w:pStyle w:val="ListParagraph"/>
        <w:numPr>
          <w:ilvl w:val="0"/>
          <w:numId w:val="28"/>
        </w:numPr>
        <w:autoSpaceDE w:val="0"/>
        <w:autoSpaceDN w:val="0"/>
        <w:adjustRightInd w:val="0"/>
      </w:pPr>
      <w:r w:rsidRPr="00552337">
        <w:t xml:space="preserve">The PEDSnet data network will store data using structures compatible with the PEDSnet Common Data Model (PCDM). </w:t>
      </w:r>
      <w:r w:rsidR="00552337">
        <w:br/>
      </w:r>
    </w:p>
    <w:p w14:paraId="3F178362" w14:textId="77777777" w:rsidR="00552337" w:rsidRDefault="00433622" w:rsidP="002F491D">
      <w:pPr>
        <w:pStyle w:val="ListParagraph"/>
        <w:numPr>
          <w:ilvl w:val="0"/>
          <w:numId w:val="28"/>
        </w:numPr>
        <w:autoSpaceDE w:val="0"/>
        <w:autoSpaceDN w:val="0"/>
        <w:adjustRightInd w:val="0"/>
      </w:pPr>
      <w:r w:rsidRPr="00552337">
        <w:t xml:space="preserve">The PCDM </w:t>
      </w:r>
      <w:r w:rsidR="00601FF9">
        <w:t>v1 is</w:t>
      </w:r>
      <w:r w:rsidRPr="00552337">
        <w:t xml:space="preserve"> based on the Observational Medical Outcomes Partnership (OMOP) data model, version 4. OMOP will be expanded to include the PCORnet and pediatric-specific data standards, as developed by PEDSnet. </w:t>
      </w:r>
      <w:r w:rsidR="00601FF9">
        <w:t>The next</w:t>
      </w:r>
      <w:r w:rsidRPr="00552337">
        <w:t xml:space="preserve"> release of PCDM will be based on OMOP CDM Version 5, which </w:t>
      </w:r>
      <w:r w:rsidR="00601FF9">
        <w:t>incorporates additional requirements for realizing PCORnet CDM</w:t>
      </w:r>
      <w:r w:rsidR="002F491D">
        <w:t xml:space="preserve"> V2</w:t>
      </w:r>
      <w:r w:rsidRPr="00552337">
        <w:t>.</w:t>
      </w:r>
      <w:r w:rsidR="00552337">
        <w:br/>
      </w:r>
    </w:p>
    <w:p w14:paraId="04182757" w14:textId="77777777" w:rsidR="00552337" w:rsidRDefault="00433622" w:rsidP="00552337">
      <w:pPr>
        <w:pStyle w:val="ListParagraph"/>
        <w:numPr>
          <w:ilvl w:val="0"/>
          <w:numId w:val="28"/>
        </w:numPr>
        <w:autoSpaceDE w:val="0"/>
        <w:autoSpaceDN w:val="0"/>
        <w:adjustRightInd w:val="0"/>
      </w:pPr>
      <w:r w:rsidRPr="00552337">
        <w:t>A subset of data elements in the PCDM will be identified as principal data elements (PDEs). The PDEs will be used for population-level queries. Data elements which are NOT PDEs will be marked as “Optional” (ETL at site discretion) or “Non-PDE” (ETL required, but data need not be transmitted to DCC</w:t>
      </w:r>
      <w:r w:rsidR="00601FF9">
        <w:t>)</w:t>
      </w:r>
      <w:r w:rsidRPr="00552337">
        <w:t>, and will not be used in queries without prior approval of site.</w:t>
      </w:r>
      <w:r w:rsidR="00552337">
        <w:br/>
      </w:r>
    </w:p>
    <w:p w14:paraId="2DA9D4D3" w14:textId="77777777" w:rsidR="00552337" w:rsidRDefault="00433622" w:rsidP="00552337">
      <w:pPr>
        <w:pStyle w:val="ListParagraph"/>
        <w:numPr>
          <w:ilvl w:val="0"/>
          <w:numId w:val="28"/>
        </w:numPr>
        <w:autoSpaceDE w:val="0"/>
        <w:autoSpaceDN w:val="0"/>
        <w:adjustRightInd w:val="0"/>
      </w:pPr>
      <w:r w:rsidRPr="00552337">
        <w:t xml:space="preserve">It is anticipated that PEDSnet institutions will make a good faith attempt to obtain as many of the data elements not marked as “Optional” as possible. </w:t>
      </w:r>
      <w:r w:rsidR="00601FF9">
        <w:br/>
      </w:r>
    </w:p>
    <w:p w14:paraId="67568089" w14:textId="77777777" w:rsidR="00552337" w:rsidRDefault="00433622" w:rsidP="00552337">
      <w:pPr>
        <w:pStyle w:val="ListParagraph"/>
        <w:numPr>
          <w:ilvl w:val="0"/>
          <w:numId w:val="28"/>
        </w:numPr>
        <w:autoSpaceDE w:val="0"/>
        <w:autoSpaceDN w:val="0"/>
        <w:adjustRightInd w:val="0"/>
      </w:pPr>
      <w:r w:rsidRPr="00507915">
        <w:t xml:space="preserve">The data elements classified as PDEs and those included in the PCDM will be approved by the PEDSnet </w:t>
      </w:r>
      <w:r w:rsidR="00601FF9">
        <w:t>Executive Committee</w:t>
      </w:r>
      <w:r w:rsidRPr="00507915">
        <w:t xml:space="preserve"> (comprised of each PEDSnet institution’</w:t>
      </w:r>
      <w:r w:rsidR="00552337">
        <w:t>s site principal investigator).</w:t>
      </w:r>
      <w:r w:rsidR="00552337">
        <w:br/>
      </w:r>
    </w:p>
    <w:p w14:paraId="7C8DF875" w14:textId="77777777" w:rsidR="00552337" w:rsidRDefault="00433622" w:rsidP="00552337">
      <w:pPr>
        <w:pStyle w:val="ListParagraph"/>
        <w:numPr>
          <w:ilvl w:val="0"/>
          <w:numId w:val="28"/>
        </w:numPr>
        <w:autoSpaceDE w:val="0"/>
        <w:autoSpaceDN w:val="0"/>
        <w:adjustRightInd w:val="0"/>
      </w:pPr>
      <w:r w:rsidRPr="00507915">
        <w:t>Concept IDs are taken from OMOP v4.5 vocabularies for PEDSnet CDM v1, using the complete (“restricted”) version that includes licensed terminologies such as CPT and others.</w:t>
      </w:r>
      <w:r w:rsidR="00552337">
        <w:br/>
      </w:r>
    </w:p>
    <w:p w14:paraId="6D81A7E6" w14:textId="220A1C31" w:rsidR="002F491D" w:rsidRDefault="00C5275E" w:rsidP="00552337">
      <w:pPr>
        <w:pStyle w:val="ListParagraph"/>
        <w:numPr>
          <w:ilvl w:val="0"/>
          <w:numId w:val="28"/>
        </w:numPr>
        <w:autoSpaceDE w:val="0"/>
        <w:autoSpaceDN w:val="0"/>
        <w:adjustRightInd w:val="0"/>
      </w:pPr>
      <w:r w:rsidRPr="00552337">
        <w:t xml:space="preserve">PCORnet CDM V1.0 requires data elements that are not currently </w:t>
      </w:r>
      <w:r w:rsidR="00ED2854">
        <w:t xml:space="preserve">considered "standard concepts". Vocabulary version 4.5 has a new vocabulary (vocabulary_id = 60) that was added by OMOP to capture all of the PCORnet concepts that are not in the standard terminologies. We use concept_ids from vocabulary_id 60 where there are no existing standard concepts. We highlight where we are pulling concept_ids from vocabulary_id 60 in the tables. </w:t>
      </w:r>
      <w:r w:rsidRPr="00552337">
        <w:t xml:space="preserve">While </w:t>
      </w:r>
      <w:r w:rsidR="00ED2854">
        <w:t>terms from vocabular</w:t>
      </w:r>
      <w:r w:rsidR="00AF5C37">
        <w:t>y</w:t>
      </w:r>
      <w:r w:rsidR="00ED2854">
        <w:t>_id = 60</w:t>
      </w:r>
      <w:r w:rsidRPr="00552337">
        <w:t xml:space="preserve"> violates the OMOP rule to use only concept_ids from </w:t>
      </w:r>
      <w:r w:rsidRPr="00552337">
        <w:rPr>
          <w:b/>
          <w:u w:val="single"/>
        </w:rPr>
        <w:t>standard vocabularies</w:t>
      </w:r>
      <w:r w:rsidR="00ED2854">
        <w:t xml:space="preserve"> (vocabulary 60</w:t>
      </w:r>
      <w:r w:rsidR="007E15BE" w:rsidRPr="00552337">
        <w:t xml:space="preserve"> is a </w:t>
      </w:r>
      <w:r w:rsidR="007E15BE" w:rsidRPr="00552337">
        <w:rPr>
          <w:b/>
          <w:u w:val="single"/>
        </w:rPr>
        <w:t>non-standard</w:t>
      </w:r>
      <w:r w:rsidR="007E15BE" w:rsidRPr="00552337">
        <w:t xml:space="preserve"> vocabulary)</w:t>
      </w:r>
      <w:r w:rsidRPr="00552337">
        <w:t xml:space="preserve">, this </w:t>
      </w:r>
      <w:r w:rsidR="007E15BE" w:rsidRPr="00552337">
        <w:t xml:space="preserve">convention </w:t>
      </w:r>
      <w:r w:rsidRPr="00552337">
        <w:t>enables a clean extraction from PEDSnet CDM to PCORnet CDM.</w:t>
      </w:r>
      <w:r w:rsidR="002F491D">
        <w:br/>
      </w:r>
    </w:p>
    <w:p w14:paraId="22130516" w14:textId="77777777" w:rsidR="005A057F" w:rsidRDefault="002F491D" w:rsidP="006D3E0F">
      <w:pPr>
        <w:pStyle w:val="ListParagraph"/>
        <w:numPr>
          <w:ilvl w:val="0"/>
          <w:numId w:val="28"/>
        </w:numPr>
        <w:autoSpaceDE w:val="0"/>
        <w:autoSpaceDN w:val="0"/>
        <w:adjustRightInd w:val="0"/>
      </w:pPr>
      <w:r>
        <w:t xml:space="preserve">Some </w:t>
      </w:r>
      <w:r w:rsidR="006D3E0F">
        <w:t xml:space="preserve">source </w:t>
      </w:r>
      <w:r>
        <w:t xml:space="preserve">fields </w:t>
      </w:r>
      <w:r w:rsidR="005A057F">
        <w:t xml:space="preserve">may be considered “sensitive” by data sites. Potential examples include patient_source_value, provider_source_value, care_site_source_value. Many of these fields are used to generate an “ID” field, such as PATIENT.patient_source_value </w:t>
      </w:r>
      <w:r w:rsidR="005A057F">
        <w:sym w:font="Wingdings" w:char="F0E0"/>
      </w:r>
      <w:r w:rsidR="005A057F">
        <w:t xml:space="preserve"> PATIENT.patient_id,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 </w:t>
      </w:r>
    </w:p>
    <w:p w14:paraId="4EB6F170" w14:textId="77777777" w:rsidR="005A057F" w:rsidRDefault="005A057F" w:rsidP="005A057F">
      <w:pPr>
        <w:pStyle w:val="ListParagraph"/>
        <w:numPr>
          <w:ilvl w:val="1"/>
          <w:numId w:val="28"/>
        </w:numPr>
        <w:autoSpaceDE w:val="0"/>
        <w:autoSpaceDN w:val="0"/>
        <w:adjustRightInd w:val="0"/>
      </w:pPr>
      <w:r>
        <w:t>Source fields that contain clinical data, such as source condition occurrence, should be included</w:t>
      </w:r>
    </w:p>
    <w:p w14:paraId="5B59245C" w14:textId="77777777" w:rsidR="005A057F" w:rsidRDefault="005A057F" w:rsidP="005A057F">
      <w:pPr>
        <w:pStyle w:val="ListParagraph"/>
        <w:numPr>
          <w:ilvl w:val="1"/>
          <w:numId w:val="28"/>
        </w:numPr>
        <w:autoSpaceDE w:val="0"/>
        <w:autoSpaceDN w:val="0"/>
        <w:adjustRightInd w:val="0"/>
      </w:pPr>
      <w:r>
        <w:t>The PEDSnet DCC will never release source values to external data partners.</w:t>
      </w:r>
    </w:p>
    <w:p w14:paraId="56E50324" w14:textId="490192B1" w:rsidR="0032020C" w:rsidRDefault="005A057F" w:rsidP="005A057F">
      <w:pPr>
        <w:pStyle w:val="ListParagraph"/>
        <w:numPr>
          <w:ilvl w:val="1"/>
          <w:numId w:val="28"/>
        </w:numPr>
        <w:autoSpaceDE w:val="0"/>
        <w:autoSpaceDN w:val="0"/>
        <w:adjustRightInd w:val="0"/>
      </w:pPr>
      <w:r>
        <w:t>Source value obfuscation techniques may include replacing the real source value with a random number, an encrypted derivative value/string, or some other site-specific algorithm.</w:t>
      </w:r>
      <w:r w:rsidR="0032020C">
        <w:br/>
      </w:r>
      <w:r w:rsidR="0032020C">
        <w:br/>
      </w:r>
      <w:r w:rsidR="0032020C">
        <w:br/>
      </w:r>
      <w:r w:rsidR="0032020C">
        <w:br/>
      </w:r>
    </w:p>
    <w:p w14:paraId="4703DD1F" w14:textId="38C6FD22" w:rsidR="0032020C" w:rsidRDefault="0032020C" w:rsidP="0032020C">
      <w:pPr>
        <w:pStyle w:val="ListParagraph"/>
        <w:numPr>
          <w:ilvl w:val="0"/>
          <w:numId w:val="28"/>
        </w:numPr>
        <w:autoSpaceDE w:val="0"/>
        <w:autoSpaceDN w:val="0"/>
        <w:adjustRightInd w:val="0"/>
      </w:pPr>
      <w:r w:rsidRPr="00507915">
        <w:lastRenderedPageBreak/>
        <w:t xml:space="preserve">Regarding the nullability of all source value (string) fields only, the PEDSnet CDM will </w:t>
      </w:r>
      <w:r>
        <w:t>accommodate</w:t>
      </w:r>
      <w:r w:rsidRPr="00507915">
        <w:t xml:space="preserve"> the following values</w:t>
      </w:r>
      <w:r>
        <w:t>, taken from the PCORnet CDM</w:t>
      </w:r>
      <w:r w:rsidRPr="00507915">
        <w:t>:</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2430"/>
        <w:gridCol w:w="8297"/>
      </w:tblGrid>
      <w:tr w:rsidR="00AB2058" w:rsidRPr="000E1463" w14:paraId="170612EF" w14:textId="77777777" w:rsidTr="00AB2058">
        <w:trPr>
          <w:trHeight w:val="197"/>
        </w:trPr>
        <w:tc>
          <w:tcPr>
            <w:tcW w:w="2430" w:type="dxa"/>
            <w:shd w:val="clear" w:color="auto" w:fill="D9D9D9" w:themeFill="background1" w:themeFillShade="D9"/>
            <w:vAlign w:val="center"/>
          </w:tcPr>
          <w:p w14:paraId="50AEE729" w14:textId="77777777" w:rsidR="00AB2058" w:rsidRPr="00BE26EB" w:rsidRDefault="00AB2058" w:rsidP="00AB2058">
            <w:pPr>
              <w:spacing w:before="0" w:after="0" w:line="240" w:lineRule="auto"/>
              <w:jc w:val="center"/>
              <w:rPr>
                <w:b/>
                <w:szCs w:val="18"/>
              </w:rPr>
            </w:pPr>
            <w:r w:rsidRPr="00BE26EB">
              <w:rPr>
                <w:b/>
                <w:szCs w:val="18"/>
              </w:rPr>
              <w:t>Null Name</w:t>
            </w:r>
          </w:p>
        </w:tc>
        <w:tc>
          <w:tcPr>
            <w:tcW w:w="8297" w:type="dxa"/>
            <w:shd w:val="clear" w:color="auto" w:fill="D9D9D9" w:themeFill="background1" w:themeFillShade="D9"/>
            <w:vAlign w:val="center"/>
          </w:tcPr>
          <w:p w14:paraId="60E6F306" w14:textId="77777777" w:rsidR="00AB2058" w:rsidRPr="00BE26EB" w:rsidRDefault="00AB2058" w:rsidP="00AB2058">
            <w:pPr>
              <w:spacing w:before="0" w:after="0" w:line="240" w:lineRule="auto"/>
              <w:jc w:val="center"/>
              <w:rPr>
                <w:b/>
                <w:szCs w:val="18"/>
              </w:rPr>
            </w:pPr>
            <w:r w:rsidRPr="00BE26EB">
              <w:rPr>
                <w:b/>
                <w:szCs w:val="18"/>
              </w:rPr>
              <w:t>Definition of each field</w:t>
            </w:r>
          </w:p>
        </w:tc>
      </w:tr>
      <w:tr w:rsidR="00AB2058" w:rsidRPr="000E1463" w14:paraId="104C16F1" w14:textId="77777777" w:rsidTr="00AB2058">
        <w:trPr>
          <w:trHeight w:val="260"/>
        </w:trPr>
        <w:tc>
          <w:tcPr>
            <w:tcW w:w="2430" w:type="dxa"/>
          </w:tcPr>
          <w:p w14:paraId="5F1127ED" w14:textId="77777777" w:rsidR="00AB2058" w:rsidRPr="00BE26EB" w:rsidRDefault="00AB2058" w:rsidP="00AB2058">
            <w:pPr>
              <w:spacing w:before="0" w:after="0" w:line="240" w:lineRule="auto"/>
              <w:rPr>
                <w:szCs w:val="18"/>
              </w:rPr>
            </w:pPr>
            <w:r>
              <w:rPr>
                <w:szCs w:val="18"/>
              </w:rPr>
              <w:t>NULL</w:t>
            </w:r>
          </w:p>
        </w:tc>
        <w:tc>
          <w:tcPr>
            <w:tcW w:w="8297" w:type="dxa"/>
          </w:tcPr>
          <w:p w14:paraId="3035856B" w14:textId="77777777" w:rsidR="00AB2058" w:rsidRPr="00BE26EB" w:rsidRDefault="00AB2058" w:rsidP="00AB2058">
            <w:pPr>
              <w:spacing w:before="0" w:after="0" w:line="240" w:lineRule="auto"/>
              <w:rPr>
                <w:szCs w:val="18"/>
              </w:rPr>
            </w:pPr>
            <w:r>
              <w:rPr>
                <w:szCs w:val="18"/>
              </w:rPr>
              <w:t>A data field is not present in the source system</w:t>
            </w:r>
          </w:p>
        </w:tc>
      </w:tr>
      <w:tr w:rsidR="00AB2058" w:rsidRPr="000E1463" w14:paraId="649A204A" w14:textId="77777777" w:rsidTr="00AB2058">
        <w:trPr>
          <w:trHeight w:val="314"/>
        </w:trPr>
        <w:tc>
          <w:tcPr>
            <w:tcW w:w="2430" w:type="dxa"/>
          </w:tcPr>
          <w:p w14:paraId="5218D073" w14:textId="77777777" w:rsidR="00AB2058" w:rsidRPr="00BE26EB" w:rsidRDefault="00AB2058" w:rsidP="00AB2058">
            <w:pPr>
              <w:spacing w:before="0" w:after="0" w:line="240" w:lineRule="auto"/>
              <w:rPr>
                <w:szCs w:val="18"/>
              </w:rPr>
            </w:pPr>
            <w:r>
              <w:rPr>
                <w:szCs w:val="18"/>
              </w:rPr>
              <w:t>NI = No Information</w:t>
            </w:r>
          </w:p>
        </w:tc>
        <w:tc>
          <w:tcPr>
            <w:tcW w:w="8297" w:type="dxa"/>
          </w:tcPr>
          <w:p w14:paraId="1D01AEC3" w14:textId="77777777" w:rsidR="00AB2058" w:rsidRPr="00BE26EB" w:rsidRDefault="00AB2058" w:rsidP="00AB2058">
            <w:pPr>
              <w:spacing w:before="0" w:after="0" w:line="240" w:lineRule="auto"/>
              <w:rPr>
                <w:szCs w:val="18"/>
              </w:rPr>
            </w:pPr>
            <w:r>
              <w:rPr>
                <w:szCs w:val="18"/>
              </w:rPr>
              <w:t>A data field is present in the source system, but the source value is null or blank</w:t>
            </w:r>
          </w:p>
        </w:tc>
      </w:tr>
      <w:tr w:rsidR="00AB2058" w:rsidRPr="000E1463" w14:paraId="73B5B9B4" w14:textId="77777777" w:rsidTr="00AB2058">
        <w:trPr>
          <w:trHeight w:val="287"/>
        </w:trPr>
        <w:tc>
          <w:tcPr>
            <w:tcW w:w="2430" w:type="dxa"/>
          </w:tcPr>
          <w:p w14:paraId="07D5B298" w14:textId="77777777" w:rsidR="00AB2058" w:rsidRPr="00BE26EB" w:rsidRDefault="00AB2058" w:rsidP="00AB2058">
            <w:pPr>
              <w:spacing w:before="0" w:after="0" w:line="240" w:lineRule="auto"/>
              <w:rPr>
                <w:szCs w:val="18"/>
              </w:rPr>
            </w:pPr>
            <w:r>
              <w:rPr>
                <w:szCs w:val="18"/>
              </w:rPr>
              <w:t>UN = Unknown</w:t>
            </w:r>
          </w:p>
        </w:tc>
        <w:tc>
          <w:tcPr>
            <w:tcW w:w="8297" w:type="dxa"/>
          </w:tcPr>
          <w:p w14:paraId="2C31206D" w14:textId="77777777" w:rsidR="00AB2058" w:rsidRPr="00BE26EB" w:rsidRDefault="00AB2058" w:rsidP="00AB2058">
            <w:pPr>
              <w:spacing w:before="0" w:after="0" w:line="240" w:lineRule="auto"/>
              <w:rPr>
                <w:szCs w:val="18"/>
              </w:rPr>
            </w:pPr>
            <w:r>
              <w:rPr>
                <w:szCs w:val="18"/>
              </w:rPr>
              <w:t>A data field is present in the source system, but the source value explicitly denotes an unknown value</w:t>
            </w:r>
          </w:p>
        </w:tc>
      </w:tr>
      <w:tr w:rsidR="00AB2058" w:rsidRPr="000E1463" w14:paraId="1FA6EDFD" w14:textId="77777777" w:rsidTr="00AB2058">
        <w:trPr>
          <w:trHeight w:val="260"/>
        </w:trPr>
        <w:tc>
          <w:tcPr>
            <w:tcW w:w="2430" w:type="dxa"/>
          </w:tcPr>
          <w:p w14:paraId="1DA232DE" w14:textId="77777777" w:rsidR="00AB2058" w:rsidRPr="00BE26EB" w:rsidRDefault="00AB2058" w:rsidP="00AB2058">
            <w:pPr>
              <w:spacing w:before="0" w:after="0" w:line="240" w:lineRule="auto"/>
              <w:rPr>
                <w:szCs w:val="18"/>
              </w:rPr>
            </w:pPr>
            <w:r>
              <w:rPr>
                <w:szCs w:val="18"/>
              </w:rPr>
              <w:t>OT = Other</w:t>
            </w:r>
          </w:p>
        </w:tc>
        <w:tc>
          <w:tcPr>
            <w:tcW w:w="8297" w:type="dxa"/>
          </w:tcPr>
          <w:p w14:paraId="72862784" w14:textId="77777777" w:rsidR="00AB2058" w:rsidRPr="00BE26EB" w:rsidRDefault="00AB2058" w:rsidP="00AB2058">
            <w:pPr>
              <w:spacing w:before="0" w:after="0" w:line="240" w:lineRule="auto"/>
              <w:rPr>
                <w:szCs w:val="18"/>
              </w:rPr>
            </w:pPr>
            <w:r>
              <w:rPr>
                <w:szCs w:val="18"/>
              </w:rPr>
              <w:t>A data field is present in the source system, but the source value cannot be mapped to the CDM</w:t>
            </w:r>
          </w:p>
        </w:tc>
      </w:tr>
    </w:tbl>
    <w:p w14:paraId="6204C046" w14:textId="44E9D2A6" w:rsidR="00FD523A" w:rsidRDefault="00FD523A" w:rsidP="0032020C">
      <w:pPr>
        <w:autoSpaceDE w:val="0"/>
        <w:autoSpaceDN w:val="0"/>
        <w:adjustRightInd w:val="0"/>
      </w:pPr>
      <w:bookmarkStart w:id="5" w:name="_Toc394268574"/>
      <w:r>
        <w:br/>
      </w:r>
      <w:r>
        <w:br/>
      </w:r>
      <w:r>
        <w:br/>
      </w:r>
      <w:r>
        <w:br/>
      </w:r>
      <w:r>
        <w:br/>
      </w:r>
      <w:r>
        <w:br/>
      </w:r>
      <w:r>
        <w:br/>
      </w:r>
      <w:r>
        <w:br/>
      </w:r>
      <w:r>
        <w:br/>
      </w:r>
    </w:p>
    <w:p w14:paraId="6B513490" w14:textId="77777777" w:rsidR="00FD523A" w:rsidRDefault="00FD523A" w:rsidP="00FD523A">
      <w:pPr>
        <w:autoSpaceDE w:val="0"/>
        <w:autoSpaceDN w:val="0"/>
        <w:adjustRightInd w:val="0"/>
      </w:pPr>
    </w:p>
    <w:p w14:paraId="62858234" w14:textId="77777777" w:rsidR="0032020C" w:rsidRDefault="0032020C" w:rsidP="00FD523A">
      <w:pPr>
        <w:rPr>
          <w:b/>
          <w:sz w:val="20"/>
          <w:u w:val="single"/>
        </w:rPr>
      </w:pPr>
    </w:p>
    <w:p w14:paraId="36E0E699" w14:textId="77777777" w:rsidR="0032020C" w:rsidRDefault="0032020C" w:rsidP="00FD523A">
      <w:pPr>
        <w:rPr>
          <w:b/>
          <w:sz w:val="20"/>
          <w:u w:val="single"/>
        </w:rPr>
      </w:pPr>
    </w:p>
    <w:p w14:paraId="255A712C" w14:textId="77777777" w:rsidR="00552337" w:rsidRPr="00FD523A" w:rsidRDefault="00FD523A" w:rsidP="00FD523A">
      <w:r w:rsidRPr="00FD523A">
        <w:rPr>
          <w:b/>
          <w:sz w:val="20"/>
          <w:u w:val="single"/>
        </w:rPr>
        <w:t>ETL Recommendation:</w:t>
      </w:r>
      <w:r w:rsidRPr="00FD523A">
        <w:rPr>
          <w:sz w:val="20"/>
        </w:rPr>
        <w:t xml:space="preserve"> Due to PK/FK constraints, the most efficient order for ETL table is location, organization, care_site, provider, person, visit_occurrence, condition_occurrence, observation, procedure_occurrence, </w:t>
      </w:r>
      <w:r>
        <w:rPr>
          <w:sz w:val="20"/>
        </w:rPr>
        <w:t xml:space="preserve">and </w:t>
      </w:r>
      <w:r w:rsidRPr="00FD523A">
        <w:rPr>
          <w:sz w:val="20"/>
        </w:rPr>
        <w:t>observation_period</w:t>
      </w:r>
      <w:r w:rsidR="00552337">
        <w:br w:type="page"/>
      </w:r>
    </w:p>
    <w:p w14:paraId="19B47E60" w14:textId="77777777" w:rsidR="00634D92" w:rsidRPr="00061AFF" w:rsidRDefault="00634D92" w:rsidP="00634D92">
      <w:pPr>
        <w:pStyle w:val="Heading2"/>
      </w:pPr>
      <w:r w:rsidRPr="00061AFF">
        <w:lastRenderedPageBreak/>
        <w:t>PERSON</w:t>
      </w:r>
      <w:bookmarkEnd w:id="5"/>
    </w:p>
    <w:p w14:paraId="3C60F71A" w14:textId="77777777" w:rsidR="00634D92" w:rsidRDefault="00634D92" w:rsidP="00634D92">
      <w:pPr>
        <w:ind w:right="4"/>
        <w:rPr>
          <w:rFonts w:cs="Arial"/>
          <w:szCs w:val="20"/>
        </w:rPr>
      </w:pPr>
      <w:r w:rsidRPr="00061AFF">
        <w:t xml:space="preserve">The person domain contains records that uniquely identify each patient in the source data who is time at-risk to have clinical observations recorded within the source systems.  </w:t>
      </w:r>
      <w:r w:rsidRPr="00061AFF">
        <w:rPr>
          <w:rFonts w:cs="Arial"/>
          <w:szCs w:val="20"/>
        </w:rPr>
        <w:t xml:space="preserve">Each person record has associated demographic </w:t>
      </w:r>
      <w:r w:rsidR="00601C24" w:rsidRPr="00061AFF">
        <w:rPr>
          <w:rFonts w:cs="Arial"/>
          <w:szCs w:val="20"/>
        </w:rPr>
        <w:t>attributes, which</w:t>
      </w:r>
      <w:r w:rsidRPr="00061AFF">
        <w:rPr>
          <w:rFonts w:cs="Arial"/>
          <w:szCs w:val="20"/>
        </w:rPr>
        <w:t xml:space="preserve"> are assumed to be constant for the patient throughout the course of their periods of observation. All other patient-related data domains have a foreign-key reference to the person domain.  </w:t>
      </w:r>
    </w:p>
    <w:p w14:paraId="6EF46C32" w14:textId="77777777" w:rsidR="005A057F" w:rsidRDefault="005A057F" w:rsidP="00634D92">
      <w:pPr>
        <w:ind w:right="4"/>
        <w:rPr>
          <w:rFonts w:cs="Arial"/>
          <w:szCs w:val="20"/>
        </w:rPr>
      </w:pPr>
      <w:r>
        <w:rPr>
          <w:rFonts w:cs="Arial"/>
          <w:szCs w:val="20"/>
        </w:rPr>
        <w:t xml:space="preserve">PEDSnet uses a specific definition of an active PEDSnet patient. Only patients who meet the PEDSnet definition of an active patient should be included in this table. The </w:t>
      </w:r>
      <w:r w:rsidR="004D08E9">
        <w:rPr>
          <w:rFonts w:cs="Arial"/>
          <w:szCs w:val="20"/>
        </w:rPr>
        <w:t>criteria for identifying an active patient are</w:t>
      </w:r>
      <w:r>
        <w:rPr>
          <w:rFonts w:cs="Arial"/>
          <w:szCs w:val="20"/>
        </w:rPr>
        <w:t>:</w:t>
      </w:r>
    </w:p>
    <w:p w14:paraId="31E7AC81" w14:textId="77777777" w:rsidR="004D08E9" w:rsidRDefault="004D08E9" w:rsidP="004D08E9">
      <w:pPr>
        <w:pStyle w:val="ListParagraph"/>
        <w:numPr>
          <w:ilvl w:val="0"/>
          <w:numId w:val="30"/>
        </w:numPr>
        <w:ind w:right="4"/>
        <w:rPr>
          <w:rFonts w:cs="Arial"/>
          <w:szCs w:val="20"/>
        </w:rPr>
      </w:pPr>
      <w:r>
        <w:rPr>
          <w:rFonts w:cs="Arial"/>
          <w:szCs w:val="20"/>
        </w:rPr>
        <w:t>Has a unique identifier AND</w:t>
      </w:r>
    </w:p>
    <w:p w14:paraId="1FD1B1E6" w14:textId="77777777" w:rsidR="004D08E9" w:rsidRDefault="004D08E9" w:rsidP="004D08E9">
      <w:pPr>
        <w:pStyle w:val="ListParagraph"/>
        <w:numPr>
          <w:ilvl w:val="0"/>
          <w:numId w:val="30"/>
        </w:numPr>
        <w:ind w:right="4"/>
        <w:rPr>
          <w:rFonts w:cs="Arial"/>
          <w:szCs w:val="20"/>
        </w:rPr>
      </w:pPr>
      <w:r>
        <w:rPr>
          <w:rFonts w:cs="Arial"/>
          <w:szCs w:val="20"/>
        </w:rPr>
        <w:t>At least 1 “in person” clinical encounter on or after January 1, 2009 AND</w:t>
      </w:r>
    </w:p>
    <w:p w14:paraId="4AA280A6" w14:textId="77777777" w:rsidR="004D08E9" w:rsidRDefault="004D08E9" w:rsidP="004D08E9">
      <w:pPr>
        <w:pStyle w:val="ListParagraph"/>
        <w:numPr>
          <w:ilvl w:val="0"/>
          <w:numId w:val="30"/>
        </w:numPr>
        <w:ind w:right="4"/>
        <w:rPr>
          <w:rFonts w:cs="Arial"/>
          <w:szCs w:val="20"/>
        </w:rPr>
      </w:pPr>
      <w:r>
        <w:rPr>
          <w:rFonts w:cs="Arial"/>
          <w:szCs w:val="20"/>
        </w:rPr>
        <w:t>At least 1 coded diagnoses recorded on or after January 1, 2009 AND</w:t>
      </w:r>
    </w:p>
    <w:p w14:paraId="572E2DB4" w14:textId="77777777" w:rsidR="004D08E9" w:rsidRDefault="004D08E9" w:rsidP="004D08E9">
      <w:pPr>
        <w:pStyle w:val="ListParagraph"/>
        <w:numPr>
          <w:ilvl w:val="0"/>
          <w:numId w:val="30"/>
        </w:numPr>
        <w:ind w:right="4"/>
        <w:rPr>
          <w:rFonts w:cs="Arial"/>
          <w:szCs w:val="20"/>
        </w:rPr>
      </w:pPr>
      <w:r>
        <w:rPr>
          <w:rFonts w:cs="Arial"/>
          <w:szCs w:val="20"/>
        </w:rPr>
        <w:t>Is not a test patient or a research-only patient</w:t>
      </w:r>
    </w:p>
    <w:p w14:paraId="219C4495" w14:textId="77777777" w:rsidR="005A057F" w:rsidRDefault="004D08E9" w:rsidP="004D08E9">
      <w:pPr>
        <w:ind w:right="4"/>
        <w:rPr>
          <w:rFonts w:cs="Arial"/>
          <w:szCs w:val="20"/>
        </w:rPr>
      </w:pPr>
      <w:r>
        <w:rPr>
          <w:rFonts w:cs="Arial"/>
          <w:szCs w:val="20"/>
        </w:rPr>
        <w:t>The definition of an “in person” clinical encounter remains heuristic –any encounter type that involves a meaningful **physical** interaction with a clinician that involved clinical content. An encounter for a suture removal or a telephone encounter or a lab blood draw does not meet this definition.</w:t>
      </w:r>
    </w:p>
    <w:p w14:paraId="02FFDB14" w14:textId="77777777" w:rsidR="004D08E9" w:rsidRPr="004D08E9" w:rsidRDefault="004D08E9" w:rsidP="004D08E9">
      <w:pPr>
        <w:ind w:right="4"/>
        <w:rPr>
          <w:rFonts w:cs="Arial"/>
          <w:b/>
          <w:szCs w:val="20"/>
        </w:rPr>
      </w:pPr>
      <w:r w:rsidRPr="004D08E9">
        <w:rPr>
          <w:rFonts w:cs="Arial"/>
          <w:b/>
          <w:szCs w:val="20"/>
        </w:rPr>
        <w:t xml:space="preserve">NOTE: While the 1/1/2009 date and </w:t>
      </w:r>
      <w:r w:rsidR="00F855C2">
        <w:rPr>
          <w:rFonts w:cs="Arial"/>
          <w:b/>
          <w:szCs w:val="20"/>
        </w:rPr>
        <w:t xml:space="preserve">“in person” </w:t>
      </w:r>
      <w:r w:rsidRPr="004D08E9">
        <w:rPr>
          <w:rFonts w:cs="Arial"/>
          <w:b/>
          <w:szCs w:val="20"/>
        </w:rPr>
        <w:t>clinical encounter restrictions apply to defining an active PEDSnet patient, once a patient has met this criteria, PEDSnet will extract ***ALL*** available clinical encounters</w:t>
      </w:r>
      <w:r w:rsidR="00F855C2">
        <w:rPr>
          <w:rFonts w:cs="Arial"/>
          <w:b/>
          <w:szCs w:val="20"/>
        </w:rPr>
        <w:t>/clinical data</w:t>
      </w:r>
      <w:r w:rsidRPr="004D08E9">
        <w:rPr>
          <w:rFonts w:cs="Arial"/>
          <w:b/>
          <w:szCs w:val="20"/>
        </w:rPr>
        <w:t xml:space="preserve"> of any type across all available dates. That is, “1/1/2009 and 1 ‘in person’ clinical encounter” applies only to def</w:t>
      </w:r>
      <w:r w:rsidR="00AB2058">
        <w:rPr>
          <w:rFonts w:cs="Arial"/>
          <w:b/>
          <w:szCs w:val="20"/>
        </w:rPr>
        <w:t xml:space="preserve">ining the active patient cohort. It </w:t>
      </w:r>
      <w:r w:rsidRPr="004D08E9">
        <w:rPr>
          <w:rFonts w:cs="Arial"/>
          <w:b/>
          <w:szCs w:val="20"/>
        </w:rPr>
        <w:t>does NOT apply to data extraction on active patients.</w:t>
      </w:r>
    </w:p>
    <w:p w14:paraId="2C8444AA" w14:textId="77777777" w:rsidR="00634D92" w:rsidRPr="00061AFF" w:rsidRDefault="00634D92" w:rsidP="00634D92">
      <w:pPr>
        <w:ind w:right="4"/>
        <w:rPr>
          <w:rFonts w:cs="Arial"/>
          <w:szCs w:val="20"/>
        </w:rPr>
      </w:pPr>
    </w:p>
    <w:tbl>
      <w:tblPr>
        <w:tblW w:w="12885" w:type="dxa"/>
        <w:tblInd w:w="93" w:type="dxa"/>
        <w:tblLayout w:type="fixed"/>
        <w:tblLook w:val="04A0" w:firstRow="1" w:lastRow="0" w:firstColumn="1" w:lastColumn="0" w:noHBand="0" w:noVBand="1"/>
      </w:tblPr>
      <w:tblGrid>
        <w:gridCol w:w="2175"/>
        <w:gridCol w:w="1080"/>
        <w:gridCol w:w="3510"/>
        <w:gridCol w:w="6120"/>
      </w:tblGrid>
      <w:tr w:rsidR="002E37FD" w:rsidRPr="00061AFF" w14:paraId="1D56793F" w14:textId="77777777" w:rsidTr="002E37FD">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94B02A7"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tcPr>
          <w:p w14:paraId="7DB1A9CA" w14:textId="77777777" w:rsidR="002E37FD" w:rsidRPr="00061AFF" w:rsidRDefault="002E37FD" w:rsidP="00204EB0">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510" w:type="dxa"/>
            <w:tcBorders>
              <w:top w:val="single" w:sz="4" w:space="0" w:color="auto"/>
              <w:left w:val="single" w:sz="4" w:space="0" w:color="auto"/>
              <w:bottom w:val="single" w:sz="4" w:space="0" w:color="auto"/>
              <w:right w:val="single" w:sz="4" w:space="0" w:color="auto"/>
            </w:tcBorders>
            <w:shd w:val="clear" w:color="000000" w:fill="BFBFBF"/>
            <w:hideMark/>
          </w:tcPr>
          <w:p w14:paraId="23CBA485"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6120" w:type="dxa"/>
            <w:tcBorders>
              <w:top w:val="single" w:sz="4" w:space="0" w:color="auto"/>
              <w:left w:val="nil"/>
              <w:bottom w:val="single" w:sz="4" w:space="0" w:color="auto"/>
              <w:right w:val="single" w:sz="4" w:space="0" w:color="auto"/>
            </w:tcBorders>
            <w:shd w:val="clear" w:color="000000" w:fill="BFBFBF"/>
          </w:tcPr>
          <w:p w14:paraId="567338CA" w14:textId="77777777" w:rsidR="002E37FD" w:rsidRPr="00061AFF" w:rsidRDefault="002E37FD" w:rsidP="00747EDA">
            <w:pPr>
              <w:spacing w:before="45" w:afterLines="45" w:after="108" w:line="240" w:lineRule="auto"/>
              <w:jc w:val="center"/>
              <w:rPr>
                <w:rFonts w:cs="Arial"/>
                <w:b/>
                <w:bCs/>
                <w:color w:val="000000"/>
                <w:szCs w:val="18"/>
              </w:rPr>
            </w:pPr>
            <w:r>
              <w:rPr>
                <w:rFonts w:cs="Arial"/>
                <w:b/>
                <w:bCs/>
                <w:color w:val="000000"/>
                <w:szCs w:val="18"/>
              </w:rPr>
              <w:t>PEDSnet Conventions</w:t>
            </w:r>
          </w:p>
        </w:tc>
      </w:tr>
      <w:tr w:rsidR="002E37FD" w:rsidRPr="00061AFF" w14:paraId="18FCA8E1" w14:textId="77777777" w:rsidTr="002E37FD">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7633E4"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person_id</w:t>
            </w:r>
          </w:p>
        </w:tc>
        <w:tc>
          <w:tcPr>
            <w:tcW w:w="1080" w:type="dxa"/>
            <w:tcBorders>
              <w:top w:val="single" w:sz="4" w:space="0" w:color="auto"/>
              <w:left w:val="nil"/>
              <w:bottom w:val="single" w:sz="4" w:space="0" w:color="auto"/>
              <w:right w:val="single" w:sz="4" w:space="0" w:color="auto"/>
            </w:tcBorders>
            <w:vAlign w:val="center"/>
          </w:tcPr>
          <w:p w14:paraId="66B168A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3F098D30" w14:textId="77777777" w:rsidR="002E37FD" w:rsidRPr="00061AFF" w:rsidRDefault="002E37FD" w:rsidP="00433622">
            <w:pPr>
              <w:spacing w:before="45" w:afterLines="45" w:after="108" w:line="240" w:lineRule="auto"/>
              <w:rPr>
                <w:rFonts w:cs="Arial"/>
                <w:color w:val="000000"/>
                <w:szCs w:val="18"/>
              </w:rPr>
            </w:pPr>
            <w:r w:rsidRPr="00061AFF">
              <w:rPr>
                <w:rFonts w:cs="Arial"/>
                <w:color w:val="000000"/>
                <w:szCs w:val="18"/>
              </w:rPr>
              <w:t>A unique identifier for each person; this is created by each contributing site.</w:t>
            </w:r>
          </w:p>
        </w:tc>
        <w:tc>
          <w:tcPr>
            <w:tcW w:w="6120" w:type="dxa"/>
            <w:tcBorders>
              <w:top w:val="nil"/>
              <w:left w:val="nil"/>
              <w:bottom w:val="single" w:sz="4" w:space="0" w:color="auto"/>
              <w:right w:val="single" w:sz="4" w:space="0" w:color="auto"/>
            </w:tcBorders>
          </w:tcPr>
          <w:p w14:paraId="6C7A4A32" w14:textId="01DA6DF0" w:rsidR="002E37FD" w:rsidRDefault="002E37FD" w:rsidP="008972F1">
            <w:pPr>
              <w:spacing w:before="45" w:afterLines="45" w:after="108" w:line="240" w:lineRule="auto"/>
              <w:rPr>
                <w:rFonts w:cs="Arial"/>
                <w:color w:val="000000"/>
                <w:szCs w:val="18"/>
              </w:rPr>
            </w:pPr>
            <w:r w:rsidRPr="00112DE7">
              <w:rPr>
                <w:rFonts w:cs="Arial"/>
                <w:color w:val="000000"/>
                <w:szCs w:val="18"/>
              </w:rPr>
              <w:t>This is not a value foun</w:t>
            </w:r>
            <w:r w:rsidR="004D08E9">
              <w:rPr>
                <w:rFonts w:cs="Arial"/>
                <w:color w:val="000000"/>
                <w:szCs w:val="18"/>
              </w:rPr>
              <w:t xml:space="preserve">d in the EHR. </w:t>
            </w:r>
            <w:r w:rsidR="00A548C1">
              <w:rPr>
                <w:rFonts w:cs="Arial"/>
                <w:color w:val="000000"/>
                <w:szCs w:val="18"/>
              </w:rPr>
              <w:t xml:space="preserve">  </w:t>
            </w:r>
            <w:r w:rsidR="004D08E9">
              <w:rPr>
                <w:rFonts w:cs="Arial"/>
                <w:color w:val="000000"/>
                <w:szCs w:val="18"/>
              </w:rPr>
              <w:t xml:space="preserve"> </w:t>
            </w:r>
          </w:p>
          <w:p w14:paraId="2A7D3F40" w14:textId="77777777" w:rsidR="002E37FD" w:rsidRDefault="002E37FD" w:rsidP="008972F1">
            <w:pPr>
              <w:spacing w:before="45" w:afterLines="45" w:after="108" w:line="240" w:lineRule="auto"/>
              <w:rPr>
                <w:rFonts w:cs="Arial"/>
                <w:color w:val="000000"/>
                <w:szCs w:val="18"/>
              </w:rPr>
            </w:pPr>
            <w:r>
              <w:rPr>
                <w:rFonts w:cs="Arial"/>
                <w:color w:val="000000"/>
                <w:szCs w:val="18"/>
              </w:rPr>
              <w:t>PERSON_ID must be unique for all patients within a single data set.</w:t>
            </w:r>
          </w:p>
          <w:p w14:paraId="21F0410F" w14:textId="07CF0FC0" w:rsidR="00A548C1" w:rsidRPr="00061AFF" w:rsidRDefault="00116DB3" w:rsidP="008972F1">
            <w:pPr>
              <w:spacing w:before="45" w:afterLines="45" w:after="108" w:line="240" w:lineRule="auto"/>
              <w:rPr>
                <w:rFonts w:cs="Arial"/>
                <w:color w:val="000000"/>
                <w:szCs w:val="18"/>
              </w:rPr>
            </w:pP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r w:rsidR="00A548C1">
              <w:rPr>
                <w:rFonts w:cs="Arial"/>
                <w:color w:val="000000"/>
                <w:szCs w:val="18"/>
              </w:rPr>
              <w:t xml:space="preserve"> </w:t>
            </w:r>
          </w:p>
        </w:tc>
      </w:tr>
      <w:tr w:rsidR="002E37FD" w:rsidRPr="00061AFF" w14:paraId="2711B12A" w14:textId="77777777" w:rsidTr="002E37FD">
        <w:trPr>
          <w:trHeight w:val="80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E77DB5"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gender_concept_id</w:t>
            </w:r>
          </w:p>
        </w:tc>
        <w:tc>
          <w:tcPr>
            <w:tcW w:w="1080" w:type="dxa"/>
            <w:tcBorders>
              <w:top w:val="single" w:sz="4" w:space="0" w:color="auto"/>
              <w:left w:val="nil"/>
              <w:bottom w:val="single" w:sz="4" w:space="0" w:color="auto"/>
              <w:right w:val="single" w:sz="4" w:space="0" w:color="auto"/>
            </w:tcBorders>
            <w:vAlign w:val="center"/>
          </w:tcPr>
          <w:p w14:paraId="5ECE448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2A2886C0"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14:paraId="6FC6500F" w14:textId="3F6A2964" w:rsidR="002E37FD" w:rsidRDefault="007E6FF7" w:rsidP="00412402">
            <w:pPr>
              <w:spacing w:before="0" w:after="0" w:line="240" w:lineRule="auto"/>
              <w:rPr>
                <w:color w:val="333333"/>
                <w:szCs w:val="18"/>
                <w:shd w:val="clear" w:color="auto" w:fill="FFFFFF"/>
              </w:rPr>
            </w:pPr>
            <w:r>
              <w:rPr>
                <w:color w:val="333333"/>
                <w:szCs w:val="18"/>
                <w:shd w:val="clear" w:color="auto" w:fill="FFFFFF"/>
              </w:rPr>
              <w:t xml:space="preserve">Please include </w:t>
            </w:r>
            <w:r w:rsidR="002E37FD">
              <w:rPr>
                <w:color w:val="333333"/>
                <w:szCs w:val="18"/>
                <w:shd w:val="clear" w:color="auto" w:fill="FFFFFF"/>
              </w:rPr>
              <w:t xml:space="preserve">valid concept ids (consistent with OMOP CDMv4).  Predefined value set (valid concept_ids found in CONCEPT </w:t>
            </w:r>
            <w:r w:rsidR="00116DB3">
              <w:rPr>
                <w:color w:val="333333"/>
                <w:szCs w:val="18"/>
                <w:shd w:val="clear" w:color="auto" w:fill="FFFFFF"/>
              </w:rPr>
              <w:t>table where vocabulary_id = 12 and vocabulary_id = 60 where noted):</w:t>
            </w:r>
          </w:p>
          <w:p w14:paraId="25FA4743"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Ambiguous: concept_id = 8570</w:t>
            </w:r>
          </w:p>
          <w:p w14:paraId="0D8C99E7"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Female: concept_id = 8532</w:t>
            </w:r>
          </w:p>
          <w:p w14:paraId="65F8EE1C"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Male: concept_id = 8507</w:t>
            </w:r>
          </w:p>
          <w:p w14:paraId="19D3950C" w14:textId="595D329D" w:rsidR="002E37FD" w:rsidRPr="00116DB3" w:rsidRDefault="002E37FD" w:rsidP="0080735C">
            <w:pPr>
              <w:pStyle w:val="ListParagraph"/>
              <w:numPr>
                <w:ilvl w:val="0"/>
                <w:numId w:val="21"/>
              </w:numPr>
              <w:spacing w:before="0" w:after="0" w:line="240" w:lineRule="auto"/>
              <w:ind w:left="252" w:hanging="252"/>
              <w:rPr>
                <w:szCs w:val="18"/>
                <w:shd w:val="clear" w:color="auto" w:fill="FFFFFF"/>
              </w:rPr>
            </w:pPr>
            <w:r w:rsidRPr="00116DB3">
              <w:rPr>
                <w:szCs w:val="18"/>
                <w:shd w:val="clear" w:color="auto" w:fill="FFFFFF"/>
              </w:rPr>
              <w:t xml:space="preserve">No Information: concept_id = </w:t>
            </w:r>
            <w:r w:rsidR="00BA2F55" w:rsidRPr="00116DB3">
              <w:rPr>
                <w:rFonts w:eastAsiaTheme="minorEastAsia" w:cs="Times"/>
                <w:szCs w:val="18"/>
              </w:rPr>
              <w:t>44814667</w:t>
            </w:r>
            <w:r w:rsidR="00BA2F55" w:rsidRPr="00116DB3">
              <w:rPr>
                <w:szCs w:val="18"/>
                <w:shd w:val="clear" w:color="auto" w:fill="FFFFFF"/>
              </w:rPr>
              <w:t xml:space="preserve"> (Vocab</w:t>
            </w:r>
            <w:r w:rsidR="00116DB3">
              <w:rPr>
                <w:szCs w:val="18"/>
                <w:shd w:val="clear" w:color="auto" w:fill="FFFFFF"/>
              </w:rPr>
              <w:t>ulary</w:t>
            </w:r>
            <w:r w:rsidR="00BA2F55" w:rsidRPr="00116DB3">
              <w:rPr>
                <w:szCs w:val="18"/>
                <w:shd w:val="clear" w:color="auto" w:fill="FFFFFF"/>
              </w:rPr>
              <w:t xml:space="preserve"> 60)</w:t>
            </w:r>
          </w:p>
          <w:p w14:paraId="65099DE9"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Unknown: concept_id = 8551</w:t>
            </w:r>
          </w:p>
          <w:p w14:paraId="3CFBE875" w14:textId="77777777" w:rsidR="00A548C1" w:rsidRPr="00C51BDE" w:rsidRDefault="002E37FD" w:rsidP="00A548C1">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Other: concept_id = 8521</w:t>
            </w:r>
          </w:p>
        </w:tc>
      </w:tr>
      <w:tr w:rsidR="002E37FD" w:rsidRPr="00061AFF" w14:paraId="370C78E5" w14:textId="77777777"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CC657DF"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year_of_birth</w:t>
            </w:r>
          </w:p>
        </w:tc>
        <w:tc>
          <w:tcPr>
            <w:tcW w:w="1080" w:type="dxa"/>
            <w:tcBorders>
              <w:top w:val="single" w:sz="4" w:space="0" w:color="auto"/>
              <w:left w:val="nil"/>
              <w:bottom w:val="single" w:sz="4" w:space="0" w:color="auto"/>
              <w:right w:val="single" w:sz="4" w:space="0" w:color="auto"/>
            </w:tcBorders>
            <w:vAlign w:val="center"/>
          </w:tcPr>
          <w:p w14:paraId="1025E80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942D1C6"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year of birth of the person. </w:t>
            </w:r>
          </w:p>
        </w:tc>
        <w:tc>
          <w:tcPr>
            <w:tcW w:w="6120" w:type="dxa"/>
            <w:tcBorders>
              <w:top w:val="nil"/>
              <w:left w:val="nil"/>
              <w:bottom w:val="single" w:sz="4" w:space="0" w:color="auto"/>
              <w:right w:val="single" w:sz="4" w:space="0" w:color="auto"/>
            </w:tcBorders>
          </w:tcPr>
          <w:p w14:paraId="3376571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with date of birth, the year is extracted. For data sources where the year of birth is not available, the approximate year of birth is derived based on any age group categorization available.</w:t>
            </w:r>
          </w:p>
          <w:p w14:paraId="5DF910F5"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lastRenderedPageBreak/>
              <w:t>Please keep all accurate/real dates (No date shifting)</w:t>
            </w:r>
          </w:p>
        </w:tc>
      </w:tr>
      <w:tr w:rsidR="002E37FD" w:rsidRPr="00061AFF" w14:paraId="54D3F937" w14:textId="77777777" w:rsidTr="002E37FD">
        <w:trPr>
          <w:trHeight w:val="602"/>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486C6A0"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lastRenderedPageBreak/>
              <w:t>month_of_birth</w:t>
            </w:r>
          </w:p>
        </w:tc>
        <w:tc>
          <w:tcPr>
            <w:tcW w:w="1080" w:type="dxa"/>
            <w:tcBorders>
              <w:top w:val="single" w:sz="4" w:space="0" w:color="auto"/>
              <w:left w:val="nil"/>
              <w:bottom w:val="single" w:sz="4" w:space="0" w:color="auto"/>
              <w:right w:val="single" w:sz="4" w:space="0" w:color="auto"/>
            </w:tcBorders>
            <w:vAlign w:val="center"/>
          </w:tcPr>
          <w:p w14:paraId="717ED55E"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9CC710F"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month of birth of the person. </w:t>
            </w:r>
          </w:p>
        </w:tc>
        <w:tc>
          <w:tcPr>
            <w:tcW w:w="6120" w:type="dxa"/>
            <w:tcBorders>
              <w:top w:val="nil"/>
              <w:left w:val="nil"/>
              <w:bottom w:val="single" w:sz="4" w:space="0" w:color="auto"/>
              <w:right w:val="single" w:sz="4" w:space="0" w:color="auto"/>
            </w:tcBorders>
          </w:tcPr>
          <w:p w14:paraId="231A144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month is extracted and stored in this field.</w:t>
            </w:r>
          </w:p>
          <w:p w14:paraId="3A89D598"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5CFAB8BA"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30C9A61"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day_of_birth</w:t>
            </w:r>
          </w:p>
        </w:tc>
        <w:tc>
          <w:tcPr>
            <w:tcW w:w="1080" w:type="dxa"/>
            <w:tcBorders>
              <w:top w:val="single" w:sz="4" w:space="0" w:color="auto"/>
              <w:left w:val="nil"/>
              <w:bottom w:val="single" w:sz="4" w:space="0" w:color="auto"/>
              <w:right w:val="single" w:sz="4" w:space="0" w:color="auto"/>
            </w:tcBorders>
            <w:vAlign w:val="center"/>
          </w:tcPr>
          <w:p w14:paraId="758B6E8D"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011D05F9"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day of the month of birth of the person. </w:t>
            </w:r>
          </w:p>
        </w:tc>
        <w:tc>
          <w:tcPr>
            <w:tcW w:w="6120" w:type="dxa"/>
            <w:tcBorders>
              <w:top w:val="nil"/>
              <w:left w:val="nil"/>
              <w:bottom w:val="single" w:sz="4" w:space="0" w:color="auto"/>
              <w:right w:val="single" w:sz="4" w:space="0" w:color="auto"/>
            </w:tcBorders>
          </w:tcPr>
          <w:p w14:paraId="517AC08D"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day is extracted and stored in this field.</w:t>
            </w:r>
          </w:p>
          <w:p w14:paraId="6D39C9AC"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73D0F50E"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8DB17B" w14:textId="77777777" w:rsidR="002E37FD" w:rsidRPr="00061AFF" w:rsidRDefault="002E37FD" w:rsidP="00747EDA">
            <w:pPr>
              <w:spacing w:before="45" w:afterLines="45" w:after="108" w:line="240" w:lineRule="auto"/>
              <w:jc w:val="center"/>
              <w:rPr>
                <w:rFonts w:cs="Arial"/>
                <w:color w:val="000000"/>
                <w:szCs w:val="18"/>
              </w:rPr>
            </w:pPr>
            <w:r>
              <w:rPr>
                <w:rFonts w:cs="Arial"/>
                <w:color w:val="000000"/>
                <w:szCs w:val="18"/>
              </w:rPr>
              <w:t>pn_</w:t>
            </w:r>
            <w:r w:rsidRPr="00061AFF">
              <w:rPr>
                <w:rFonts w:cs="Arial"/>
                <w:color w:val="000000"/>
                <w:szCs w:val="18"/>
              </w:rPr>
              <w:t>time_of_birth</w:t>
            </w:r>
          </w:p>
        </w:tc>
        <w:tc>
          <w:tcPr>
            <w:tcW w:w="1080" w:type="dxa"/>
            <w:tcBorders>
              <w:top w:val="single" w:sz="4" w:space="0" w:color="auto"/>
              <w:left w:val="nil"/>
              <w:bottom w:val="single" w:sz="4" w:space="0" w:color="auto"/>
              <w:right w:val="single" w:sz="4" w:space="0" w:color="auto"/>
            </w:tcBorders>
            <w:vAlign w:val="center"/>
          </w:tcPr>
          <w:p w14:paraId="6BDE8376"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52664685"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The time of birth at the birth day</w:t>
            </w:r>
            <w:r>
              <w:rPr>
                <w:rFonts w:cs="Arial"/>
                <w:color w:val="000000"/>
                <w:szCs w:val="18"/>
              </w:rPr>
              <w:t xml:space="preserve"> </w:t>
            </w:r>
          </w:p>
        </w:tc>
        <w:tc>
          <w:tcPr>
            <w:tcW w:w="6120" w:type="dxa"/>
            <w:tcBorders>
              <w:top w:val="nil"/>
              <w:left w:val="nil"/>
              <w:bottom w:val="single" w:sz="4" w:space="0" w:color="auto"/>
              <w:right w:val="single" w:sz="4" w:space="0" w:color="auto"/>
            </w:tcBorders>
          </w:tcPr>
          <w:p w14:paraId="38AC3183" w14:textId="14362ADD" w:rsidR="002E37FD" w:rsidRDefault="00116DB3" w:rsidP="00273EB8">
            <w:pPr>
              <w:spacing w:before="45" w:afterLines="45" w:after="108" w:line="240" w:lineRule="auto"/>
              <w:rPr>
                <w:rFonts w:cs="Arial"/>
                <w:color w:val="000000"/>
                <w:szCs w:val="18"/>
              </w:rPr>
            </w:pPr>
            <w:r>
              <w:rPr>
                <w:rFonts w:cs="Arial"/>
                <w:color w:val="000000"/>
                <w:szCs w:val="18"/>
              </w:rPr>
              <w:t>Include whatever is the relevant time zone when insert this value</w:t>
            </w:r>
          </w:p>
          <w:p w14:paraId="40F43639"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0B0C81F4"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561DD0"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race_concept_id</w:t>
            </w:r>
          </w:p>
        </w:tc>
        <w:tc>
          <w:tcPr>
            <w:tcW w:w="1080" w:type="dxa"/>
            <w:tcBorders>
              <w:top w:val="single" w:sz="4" w:space="0" w:color="auto"/>
              <w:left w:val="nil"/>
              <w:bottom w:val="single" w:sz="4" w:space="0" w:color="auto"/>
              <w:right w:val="single" w:sz="4" w:space="0" w:color="auto"/>
            </w:tcBorders>
            <w:vAlign w:val="center"/>
          </w:tcPr>
          <w:p w14:paraId="2CC274A1"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3B010394"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race of the person.</w:t>
            </w:r>
          </w:p>
          <w:p w14:paraId="30F31C5C" w14:textId="77777777" w:rsidR="002E37FD" w:rsidRPr="000673DB" w:rsidRDefault="002E37FD" w:rsidP="000673DB">
            <w:pPr>
              <w:spacing w:before="0" w:after="0" w:line="240" w:lineRule="auto"/>
              <w:rPr>
                <w:szCs w:val="18"/>
              </w:rPr>
            </w:pPr>
          </w:p>
        </w:tc>
        <w:tc>
          <w:tcPr>
            <w:tcW w:w="6120" w:type="dxa"/>
            <w:tcBorders>
              <w:top w:val="nil"/>
              <w:left w:val="nil"/>
              <w:bottom w:val="single" w:sz="4" w:space="0" w:color="auto"/>
              <w:right w:val="single" w:sz="4" w:space="0" w:color="auto"/>
            </w:tcBorders>
          </w:tcPr>
          <w:p w14:paraId="7993B5DB" w14:textId="77777777" w:rsidR="002E37FD" w:rsidRDefault="002E37FD" w:rsidP="00B14E0B">
            <w:pPr>
              <w:spacing w:before="0" w:after="0" w:line="240" w:lineRule="auto"/>
              <w:rPr>
                <w:color w:val="333333"/>
                <w:szCs w:val="18"/>
                <w:shd w:val="clear" w:color="auto" w:fill="FFFFFF"/>
              </w:rPr>
            </w:pPr>
            <w:r w:rsidRPr="000673DB">
              <w:rPr>
                <w:color w:val="333333"/>
                <w:szCs w:val="18"/>
                <w:shd w:val="clear" w:color="auto" w:fill="FFFFFF"/>
              </w:rPr>
              <w:t>Details of categorical definitions: </w:t>
            </w:r>
          </w:p>
          <w:p w14:paraId="32B49AD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American Indian or Alaska Native</w:t>
            </w:r>
            <w:r w:rsidRPr="000673DB">
              <w:rPr>
                <w:color w:val="333333"/>
                <w:szCs w:val="18"/>
                <w:shd w:val="clear" w:color="auto" w:fill="FFFFFF"/>
              </w:rPr>
              <w:t>: A person having origins in any of the original peoples of North and South America (including Central America), and who maintains tribal affiliation or community attachment. </w:t>
            </w:r>
          </w:p>
          <w:p w14:paraId="55A5869E"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Asian</w:t>
            </w:r>
            <w:r w:rsidRPr="000673DB">
              <w:rPr>
                <w:color w:val="333333"/>
                <w:szCs w:val="18"/>
                <w:shd w:val="clear" w:color="auto" w:fill="FFFFFF"/>
              </w:rPr>
              <w:t>: A person having origins in any of the original peoples of the Far East, Southeast Asia, or the Indian subcontinent including, for example, Cambodia, China, India, Japan, Korea, Malaysia, Pakistan, the Philippine Islands, Thailand, and Vietnam. </w:t>
            </w:r>
          </w:p>
          <w:p w14:paraId="4A2A4B0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Black or African American</w:t>
            </w:r>
            <w:r w:rsidRPr="000673DB">
              <w:rPr>
                <w:color w:val="333333"/>
                <w:szCs w:val="18"/>
                <w:shd w:val="clear" w:color="auto" w:fill="FFFFFF"/>
              </w:rPr>
              <w:t>: A person having origins in any of the black racial groups of Africa. </w:t>
            </w:r>
          </w:p>
          <w:p w14:paraId="538DB133"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Native Hawaiian or Other Pacific Islander</w:t>
            </w:r>
            <w:r w:rsidRPr="000673DB">
              <w:rPr>
                <w:color w:val="333333"/>
                <w:szCs w:val="18"/>
                <w:shd w:val="clear" w:color="auto" w:fill="FFFFFF"/>
              </w:rPr>
              <w:t>: A person having origins in any of the original peoples of Hawaii, Guam, Samoa, or other Pacific Islands. </w:t>
            </w:r>
          </w:p>
          <w:p w14:paraId="7DD3C0F3" w14:textId="77777777" w:rsidR="002E37FD" w:rsidRDefault="002E37FD" w:rsidP="00B14E0B">
            <w:pPr>
              <w:spacing w:before="45" w:afterLines="45" w:after="108" w:line="240" w:lineRule="auto"/>
              <w:rPr>
                <w:rFonts w:cs="Arial"/>
                <w:color w:val="000000"/>
                <w:szCs w:val="18"/>
              </w:rPr>
            </w:pPr>
            <w:r>
              <w:rPr>
                <w:b/>
                <w:bCs/>
                <w:color w:val="333333"/>
                <w:szCs w:val="18"/>
                <w:shd w:val="clear" w:color="auto" w:fill="FFFFFF"/>
              </w:rPr>
              <w:t>-</w:t>
            </w:r>
            <w:r w:rsidRPr="000673DB">
              <w:rPr>
                <w:b/>
                <w:bCs/>
                <w:color w:val="333333"/>
                <w:szCs w:val="18"/>
                <w:shd w:val="clear" w:color="auto" w:fill="FFFFFF"/>
              </w:rPr>
              <w:t>White</w:t>
            </w:r>
            <w:r w:rsidRPr="000673DB">
              <w:rPr>
                <w:color w:val="333333"/>
                <w:szCs w:val="18"/>
                <w:shd w:val="clear" w:color="auto" w:fill="FFFFFF"/>
              </w:rPr>
              <w:t>: A person having origins in any of the original peoples of Europe, the Middle East, or North Africa.</w:t>
            </w:r>
          </w:p>
          <w:p w14:paraId="3F9E18CC" w14:textId="77777777" w:rsidR="002E37FD" w:rsidRDefault="002E37FD" w:rsidP="00634D92">
            <w:pPr>
              <w:spacing w:before="45" w:afterLines="45" w:after="108" w:line="240" w:lineRule="auto"/>
              <w:rPr>
                <w:rFonts w:cs="Arial"/>
                <w:color w:val="000000"/>
                <w:szCs w:val="18"/>
              </w:rPr>
            </w:pPr>
          </w:p>
          <w:p w14:paraId="2F2A20F4" w14:textId="77777777" w:rsidR="002E37FD" w:rsidRDefault="002E37FD" w:rsidP="00634D92">
            <w:pPr>
              <w:spacing w:before="45" w:afterLines="45" w:after="108" w:line="240" w:lineRule="auto"/>
              <w:rPr>
                <w:rFonts w:cs="Arial"/>
                <w:color w:val="000000"/>
                <w:szCs w:val="18"/>
              </w:rPr>
            </w:pPr>
            <w:r>
              <w:rPr>
                <w:rFonts w:cs="Arial"/>
                <w:color w:val="000000"/>
                <w:szCs w:val="18"/>
              </w:rPr>
              <w:t>For patients with multiple races (i.e. biracial), race is considered a single concept, meaning there is only one race slot.  If there are multiple races in the source system, concatenate all races into one race_source_value (see below) and use concept_id code as ‘Multiple Race’.</w:t>
            </w:r>
          </w:p>
          <w:p w14:paraId="7E3EF81E" w14:textId="77777777" w:rsidR="002E37FD" w:rsidRDefault="002E37FD" w:rsidP="00B84B2B">
            <w:pPr>
              <w:spacing w:before="45" w:afterLines="45" w:after="108" w:line="240" w:lineRule="auto"/>
              <w:rPr>
                <w:rFonts w:cs="Arial"/>
                <w:color w:val="000000"/>
                <w:szCs w:val="18"/>
              </w:rPr>
            </w:pPr>
            <w:r>
              <w:rPr>
                <w:rFonts w:cs="Arial"/>
                <w:color w:val="000000"/>
                <w:szCs w:val="18"/>
              </w:rPr>
              <w:t xml:space="preserve">Predefined values </w:t>
            </w:r>
            <w:r>
              <w:rPr>
                <w:color w:val="333333"/>
                <w:szCs w:val="18"/>
                <w:shd w:val="clear" w:color="auto" w:fill="FFFFFF"/>
              </w:rPr>
              <w:t>(valid concept_ids found in CONCEPT table where vocabulary_id = 13</w:t>
            </w:r>
            <w:r w:rsidR="00050761">
              <w:rPr>
                <w:color w:val="333333"/>
                <w:szCs w:val="18"/>
                <w:shd w:val="clear" w:color="auto" w:fill="FFFFFF"/>
              </w:rPr>
              <w:t xml:space="preserve"> and vocabulary_id = 60</w:t>
            </w:r>
            <w:r>
              <w:rPr>
                <w:color w:val="333333"/>
                <w:szCs w:val="18"/>
                <w:shd w:val="clear" w:color="auto" w:fill="FFFFFF"/>
              </w:rPr>
              <w:t>)</w:t>
            </w:r>
            <w:r>
              <w:rPr>
                <w:rFonts w:cs="Arial"/>
                <w:color w:val="000000"/>
                <w:szCs w:val="18"/>
              </w:rPr>
              <w:t>:</w:t>
            </w:r>
          </w:p>
          <w:p w14:paraId="50C1A20A"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American Indian/Alaska Native: concept_id = 8657 </w:t>
            </w:r>
          </w:p>
          <w:p w14:paraId="2F723F50"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Asian: concept_id = 8515</w:t>
            </w:r>
          </w:p>
          <w:p w14:paraId="4CF3A632"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Black or African American: concept_id = 8516</w:t>
            </w:r>
          </w:p>
          <w:p w14:paraId="3A3BA69A"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Native Hawaiian or Other Pac</w:t>
            </w:r>
            <w:r w:rsidR="005D38DF">
              <w:rPr>
                <w:color w:val="333333"/>
                <w:szCs w:val="18"/>
                <w:shd w:val="clear" w:color="auto" w:fill="FFFFFF"/>
              </w:rPr>
              <w:t xml:space="preserve">ific Islander: concept_id = </w:t>
            </w:r>
            <w:r w:rsidR="005D38DF" w:rsidRPr="005E0A80">
              <w:rPr>
                <w:color w:val="333333"/>
                <w:szCs w:val="18"/>
                <w:shd w:val="clear" w:color="auto" w:fill="FFFFFF"/>
              </w:rPr>
              <w:t>8557</w:t>
            </w:r>
          </w:p>
          <w:p w14:paraId="1D734501"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White: concept_id = 8527</w:t>
            </w:r>
          </w:p>
          <w:p w14:paraId="6A2AEFC8" w14:textId="4029D00C"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bCs/>
                <w:szCs w:val="18"/>
                <w:shd w:val="clear" w:color="auto" w:fill="FFFFFF"/>
              </w:rPr>
              <w:lastRenderedPageBreak/>
              <w:t xml:space="preserve">Multiple Race: concept_id = </w:t>
            </w:r>
            <w:r w:rsidR="00116DB3">
              <w:rPr>
                <w:bCs/>
                <w:szCs w:val="18"/>
                <w:shd w:val="clear" w:color="auto" w:fill="FFFFFF"/>
              </w:rPr>
              <w:t>44814659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p>
          <w:p w14:paraId="0C3DC33F" w14:textId="4372C442"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szCs w:val="18"/>
                <w:shd w:val="clear" w:color="auto" w:fill="FFFFFF"/>
              </w:rPr>
              <w:t xml:space="preserve">Refuse to answer: </w:t>
            </w:r>
            <w:r w:rsidRPr="00116DB3">
              <w:rPr>
                <w:bCs/>
                <w:szCs w:val="18"/>
                <w:shd w:val="clear" w:color="auto" w:fill="FFFFFF"/>
              </w:rPr>
              <w:t xml:space="preserve">concept_id = </w:t>
            </w:r>
            <w:r w:rsidR="00116DB3">
              <w:rPr>
                <w:bCs/>
                <w:szCs w:val="18"/>
                <w:shd w:val="clear" w:color="auto" w:fill="FFFFFF"/>
              </w:rPr>
              <w:t>44814660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p>
          <w:p w14:paraId="3877F778" w14:textId="3F0D47EF" w:rsidR="002E37FD" w:rsidRPr="00116DB3" w:rsidRDefault="002E37FD" w:rsidP="00050761">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No Information: </w:t>
            </w:r>
            <w:r w:rsidRPr="00116DB3">
              <w:rPr>
                <w:bCs/>
                <w:szCs w:val="18"/>
                <w:shd w:val="clear" w:color="auto" w:fill="FFFFFF"/>
              </w:rPr>
              <w:t xml:space="preserve">concept_id = </w:t>
            </w:r>
            <w:r w:rsidR="00BA2F55" w:rsidRPr="00116DB3">
              <w:rPr>
                <w:rFonts w:eastAsiaTheme="minorEastAsia" w:cs="Times"/>
                <w:szCs w:val="18"/>
              </w:rPr>
              <w:t>44814661</w:t>
            </w:r>
            <w:r w:rsidR="00BA2F55" w:rsidRPr="00116DB3">
              <w:rPr>
                <w:szCs w:val="18"/>
                <w:shd w:val="clear" w:color="auto" w:fill="FFFFFF"/>
              </w:rPr>
              <w:t xml:space="preserve"> (</w:t>
            </w:r>
            <w:r w:rsidR="00116DB3">
              <w:rPr>
                <w:szCs w:val="18"/>
                <w:shd w:val="clear" w:color="auto" w:fill="FFFFFF"/>
              </w:rPr>
              <w:t>vocabulary</w:t>
            </w:r>
            <w:r w:rsidR="00BA2F55" w:rsidRPr="00116DB3">
              <w:rPr>
                <w:szCs w:val="18"/>
                <w:shd w:val="clear" w:color="auto" w:fill="FFFFFF"/>
              </w:rPr>
              <w:t xml:space="preserve"> 60)</w:t>
            </w:r>
          </w:p>
          <w:p w14:paraId="6D5D772E" w14:textId="77777777" w:rsidR="002E37FD" w:rsidRPr="00116DB3" w:rsidRDefault="002E37FD" w:rsidP="0080735C">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Unknown: concept_id = 8552 </w:t>
            </w:r>
          </w:p>
          <w:p w14:paraId="35B20F94"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116DB3">
              <w:rPr>
                <w:szCs w:val="18"/>
                <w:shd w:val="clear" w:color="auto" w:fill="FFFFFF"/>
              </w:rPr>
              <w:t>Other: concept_id = 8522</w:t>
            </w:r>
          </w:p>
        </w:tc>
      </w:tr>
      <w:tr w:rsidR="002E37FD" w:rsidRPr="00061AFF" w14:paraId="2AA10D4F"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9E2114E"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lastRenderedPageBreak/>
              <w:t>ethnicity_concept_id</w:t>
            </w:r>
          </w:p>
        </w:tc>
        <w:tc>
          <w:tcPr>
            <w:tcW w:w="1080" w:type="dxa"/>
            <w:tcBorders>
              <w:top w:val="single" w:sz="4" w:space="0" w:color="auto"/>
              <w:left w:val="nil"/>
              <w:bottom w:val="single" w:sz="4" w:space="0" w:color="auto"/>
              <w:right w:val="single" w:sz="4" w:space="0" w:color="auto"/>
            </w:tcBorders>
            <w:vAlign w:val="center"/>
          </w:tcPr>
          <w:p w14:paraId="70BEC8DB"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22C6C92"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the standard concept identifier in the Vocabulary for the ethnicity of the person.</w:t>
            </w:r>
          </w:p>
          <w:p w14:paraId="5D4E1659" w14:textId="77777777" w:rsidR="002E37FD" w:rsidRPr="000673DB" w:rsidRDefault="002E37FD" w:rsidP="000673DB">
            <w:pPr>
              <w:spacing w:before="0" w:after="0" w:line="240" w:lineRule="auto"/>
              <w:rPr>
                <w:color w:val="333333"/>
                <w:szCs w:val="18"/>
                <w:shd w:val="clear" w:color="auto" w:fill="FFFFFF"/>
              </w:rPr>
            </w:pPr>
          </w:p>
        </w:tc>
        <w:tc>
          <w:tcPr>
            <w:tcW w:w="6120" w:type="dxa"/>
            <w:tcBorders>
              <w:top w:val="nil"/>
              <w:left w:val="nil"/>
              <w:bottom w:val="single" w:sz="4" w:space="0" w:color="auto"/>
              <w:right w:val="single" w:sz="4" w:space="0" w:color="auto"/>
            </w:tcBorders>
          </w:tcPr>
          <w:p w14:paraId="17BC3119" w14:textId="77777777" w:rsidR="002E37FD" w:rsidRDefault="002E37FD" w:rsidP="002D2CF0">
            <w:pPr>
              <w:spacing w:before="0" w:after="0" w:line="240" w:lineRule="auto"/>
              <w:rPr>
                <w:color w:val="333333"/>
                <w:szCs w:val="18"/>
                <w:shd w:val="clear" w:color="auto" w:fill="FFFFFF"/>
              </w:rPr>
            </w:pPr>
            <w:r>
              <w:rPr>
                <w:color w:val="333333"/>
                <w:szCs w:val="18"/>
                <w:shd w:val="clear" w:color="auto" w:fill="FFFFFF"/>
              </w:rPr>
              <w:t>For PEDSnet, a person with Hispanic ethnicity is defined as “A person of Cuban, Mexican, Puerto Rican, South or Central American, or other Spanish culture or origin, regardless of race.”</w:t>
            </w:r>
          </w:p>
          <w:p w14:paraId="29B43A9D" w14:textId="77777777" w:rsidR="002E37FD" w:rsidRDefault="002E37FD" w:rsidP="002D2CF0">
            <w:pPr>
              <w:spacing w:before="0" w:after="0" w:line="240" w:lineRule="auto"/>
              <w:rPr>
                <w:color w:val="333333"/>
                <w:szCs w:val="18"/>
                <w:shd w:val="clear" w:color="auto" w:fill="FFFFFF"/>
              </w:rPr>
            </w:pPr>
          </w:p>
          <w:p w14:paraId="02396B29" w14:textId="100A2B09" w:rsidR="002E37FD" w:rsidRDefault="007E6FF7" w:rsidP="002D2CF0">
            <w:pPr>
              <w:spacing w:before="0" w:after="0" w:line="240" w:lineRule="auto"/>
              <w:rPr>
                <w:color w:val="333333"/>
                <w:szCs w:val="18"/>
                <w:shd w:val="clear" w:color="auto" w:fill="FFFFFF"/>
              </w:rPr>
            </w:pPr>
            <w:r>
              <w:rPr>
                <w:color w:val="333333"/>
                <w:szCs w:val="18"/>
                <w:shd w:val="clear" w:color="auto" w:fill="FFFFFF"/>
              </w:rPr>
              <w:t>Please include</w:t>
            </w:r>
            <w:r w:rsidR="002E37FD">
              <w:rPr>
                <w:color w:val="333333"/>
                <w:szCs w:val="18"/>
                <w:shd w:val="clear" w:color="auto" w:fill="FFFFFF"/>
              </w:rPr>
              <w:t xml:space="preserve"> valid concept ids (consistent with OMOP CDMv4).  Predefined value set (valid concept_ids found in CONCEPT table where vocabulary_id = 44</w:t>
            </w:r>
            <w:r w:rsidR="00116DB3">
              <w:rPr>
                <w:color w:val="333333"/>
                <w:szCs w:val="18"/>
                <w:shd w:val="clear" w:color="auto" w:fill="FFFFFF"/>
              </w:rPr>
              <w:t xml:space="preserve"> or vocabulary 60 where noted</w:t>
            </w:r>
            <w:r w:rsidR="002E37FD">
              <w:rPr>
                <w:color w:val="333333"/>
                <w:szCs w:val="18"/>
                <w:shd w:val="clear" w:color="auto" w:fill="FFFFFF"/>
              </w:rPr>
              <w:t>):</w:t>
            </w:r>
          </w:p>
          <w:p w14:paraId="6FD0BA5D" w14:textId="77777777" w:rsidR="002E37FD" w:rsidRPr="00116DB3" w:rsidRDefault="006942D3"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Hispanic</w:t>
            </w:r>
            <w:r w:rsidR="002E37FD" w:rsidRPr="00116DB3">
              <w:rPr>
                <w:szCs w:val="18"/>
                <w:shd w:val="clear" w:color="auto" w:fill="FFFFFF"/>
              </w:rPr>
              <w:t>: concept_id = 38003563</w:t>
            </w:r>
          </w:p>
          <w:p w14:paraId="358A8404" w14:textId="77777777"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No</w:t>
            </w:r>
            <w:r w:rsidR="00552337" w:rsidRPr="00116DB3">
              <w:rPr>
                <w:szCs w:val="18"/>
                <w:shd w:val="clear" w:color="auto" w:fill="FFFFFF"/>
              </w:rPr>
              <w:t>t H</w:t>
            </w:r>
            <w:r w:rsidR="006942D3" w:rsidRPr="00116DB3">
              <w:rPr>
                <w:szCs w:val="18"/>
                <w:shd w:val="clear" w:color="auto" w:fill="FFFFFF"/>
              </w:rPr>
              <w:t>ispanic</w:t>
            </w:r>
            <w:r w:rsidRPr="00116DB3">
              <w:rPr>
                <w:szCs w:val="18"/>
                <w:shd w:val="clear" w:color="auto" w:fill="FFFFFF"/>
              </w:rPr>
              <w:t>: concept_id = 38003564</w:t>
            </w:r>
          </w:p>
          <w:p w14:paraId="1DF74C2C" w14:textId="7BB43A44"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No Information: </w:t>
            </w:r>
            <w:r w:rsidRPr="00116DB3">
              <w:rPr>
                <w:bCs/>
                <w:szCs w:val="18"/>
                <w:shd w:val="clear" w:color="auto" w:fill="FFFFFF"/>
              </w:rPr>
              <w:t xml:space="preserve">concept_id = </w:t>
            </w:r>
            <w:r w:rsidR="00BA2F55" w:rsidRPr="00116DB3">
              <w:rPr>
                <w:rFonts w:eastAsiaTheme="minorEastAsia" w:cs="Times"/>
                <w:szCs w:val="18"/>
              </w:rPr>
              <w:t>44814650</w:t>
            </w:r>
            <w:r w:rsidR="00BA2F55" w:rsidRPr="00116DB3">
              <w:rPr>
                <w:bCs/>
                <w:szCs w:val="18"/>
                <w:shd w:val="clear" w:color="auto" w:fill="FFFFFF"/>
              </w:rPr>
              <w:t xml:space="preserve"> (vocab</w:t>
            </w:r>
            <w:r w:rsidR="00116DB3">
              <w:rPr>
                <w:bCs/>
                <w:szCs w:val="18"/>
                <w:shd w:val="clear" w:color="auto" w:fill="FFFFFF"/>
              </w:rPr>
              <w:t>ulary</w:t>
            </w:r>
            <w:r w:rsidR="00BA2F55" w:rsidRPr="00116DB3">
              <w:rPr>
                <w:bCs/>
                <w:szCs w:val="18"/>
                <w:shd w:val="clear" w:color="auto" w:fill="FFFFFF"/>
              </w:rPr>
              <w:t xml:space="preserve"> 60)</w:t>
            </w:r>
          </w:p>
          <w:p w14:paraId="3331E8BC" w14:textId="0C7809C5"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Unknown: </w:t>
            </w:r>
            <w:r w:rsidRPr="00116DB3">
              <w:rPr>
                <w:bCs/>
                <w:szCs w:val="18"/>
                <w:shd w:val="clear" w:color="auto" w:fill="FFFFFF"/>
              </w:rPr>
              <w:t xml:space="preserve">concept_id = </w:t>
            </w:r>
            <w:r w:rsidR="00116DB3">
              <w:rPr>
                <w:szCs w:val="18"/>
              </w:rPr>
              <w:t>44814653 (v</w:t>
            </w:r>
            <w:r w:rsidR="00A62DD2" w:rsidRPr="00116DB3">
              <w:rPr>
                <w:szCs w:val="18"/>
              </w:rPr>
              <w:t>ocab</w:t>
            </w:r>
            <w:r w:rsidR="00116DB3">
              <w:rPr>
                <w:szCs w:val="18"/>
              </w:rPr>
              <w:t>ulary</w:t>
            </w:r>
            <w:r w:rsidR="00A62DD2" w:rsidRPr="00116DB3">
              <w:rPr>
                <w:szCs w:val="18"/>
              </w:rPr>
              <w:t xml:space="preserve"> 60)</w:t>
            </w:r>
          </w:p>
          <w:p w14:paraId="594E445A" w14:textId="769F9F29" w:rsidR="00552337" w:rsidRPr="00116DB3" w:rsidRDefault="002E37FD" w:rsidP="00552337">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Other: </w:t>
            </w:r>
            <w:r w:rsidRPr="00116DB3">
              <w:rPr>
                <w:bCs/>
                <w:szCs w:val="18"/>
                <w:shd w:val="clear" w:color="auto" w:fill="FFFFFF"/>
              </w:rPr>
              <w:t xml:space="preserve">concept_id = </w:t>
            </w:r>
            <w:r w:rsidR="00116DB3">
              <w:rPr>
                <w:szCs w:val="18"/>
              </w:rPr>
              <w:t>44814649  (v</w:t>
            </w:r>
            <w:r w:rsidR="00A62DD2" w:rsidRPr="00116DB3">
              <w:rPr>
                <w:szCs w:val="18"/>
              </w:rPr>
              <w:t>ocab</w:t>
            </w:r>
            <w:r w:rsidR="00116DB3">
              <w:rPr>
                <w:szCs w:val="18"/>
              </w:rPr>
              <w:t>ulary</w:t>
            </w:r>
            <w:r w:rsidR="00A62DD2" w:rsidRPr="00116DB3">
              <w:rPr>
                <w:szCs w:val="18"/>
              </w:rPr>
              <w:t xml:space="preserve"> 60)</w:t>
            </w:r>
          </w:p>
        </w:tc>
      </w:tr>
      <w:tr w:rsidR="002E37FD" w:rsidRPr="00061AFF" w14:paraId="5DA1D128"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F8856A7"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location_id</w:t>
            </w:r>
          </w:p>
        </w:tc>
        <w:tc>
          <w:tcPr>
            <w:tcW w:w="1080" w:type="dxa"/>
            <w:tcBorders>
              <w:top w:val="single" w:sz="4" w:space="0" w:color="auto"/>
              <w:left w:val="nil"/>
              <w:bottom w:val="single" w:sz="4" w:space="0" w:color="auto"/>
              <w:right w:val="single" w:sz="4" w:space="0" w:color="auto"/>
            </w:tcBorders>
            <w:vAlign w:val="center"/>
          </w:tcPr>
          <w:p w14:paraId="2C71456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10800FEE"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to the place of residency (ZIP code) for the person in the location table, where the detailed address information is stored.</w:t>
            </w:r>
          </w:p>
        </w:tc>
        <w:tc>
          <w:tcPr>
            <w:tcW w:w="6120" w:type="dxa"/>
            <w:tcBorders>
              <w:top w:val="nil"/>
              <w:left w:val="nil"/>
              <w:bottom w:val="single" w:sz="4" w:space="0" w:color="auto"/>
              <w:right w:val="single" w:sz="4" w:space="0" w:color="auto"/>
            </w:tcBorders>
          </w:tcPr>
          <w:p w14:paraId="1BEFE7F1" w14:textId="77777777" w:rsidR="002E37FD" w:rsidRPr="00061AFF" w:rsidRDefault="002E37FD" w:rsidP="00634D92">
            <w:pPr>
              <w:spacing w:before="45" w:afterLines="45" w:after="108" w:line="240" w:lineRule="auto"/>
              <w:rPr>
                <w:rFonts w:cs="Arial"/>
                <w:color w:val="000000"/>
                <w:szCs w:val="18"/>
              </w:rPr>
            </w:pPr>
          </w:p>
        </w:tc>
      </w:tr>
      <w:tr w:rsidR="002E37FD" w:rsidRPr="00061AFF" w14:paraId="11E5A05C"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3E1C5BF" w14:textId="77777777" w:rsidR="002E37FD" w:rsidRPr="00061AFF" w:rsidRDefault="002E37FD" w:rsidP="00747EDA">
            <w:pPr>
              <w:spacing w:before="45" w:afterLines="45" w:after="108" w:line="240" w:lineRule="auto"/>
              <w:jc w:val="center"/>
              <w:rPr>
                <w:rFonts w:cs="Arial"/>
                <w:color w:val="000000"/>
                <w:szCs w:val="18"/>
              </w:rPr>
            </w:pPr>
            <w:r>
              <w:rPr>
                <w:rFonts w:cs="Arial"/>
                <w:color w:val="000000"/>
                <w:szCs w:val="18"/>
              </w:rPr>
              <w:t>provider_id</w:t>
            </w:r>
          </w:p>
        </w:tc>
        <w:tc>
          <w:tcPr>
            <w:tcW w:w="1080" w:type="dxa"/>
            <w:tcBorders>
              <w:top w:val="single" w:sz="4" w:space="0" w:color="auto"/>
              <w:left w:val="nil"/>
              <w:bottom w:val="single" w:sz="4" w:space="0" w:color="auto"/>
              <w:right w:val="single" w:sz="4" w:space="0" w:color="auto"/>
            </w:tcBorders>
            <w:vAlign w:val="center"/>
          </w:tcPr>
          <w:p w14:paraId="276BFE8A" w14:textId="77777777" w:rsidR="002E37FD" w:rsidRDefault="002E37FD" w:rsidP="007345D8">
            <w:pPr>
              <w:spacing w:before="45" w:afterLines="45" w:after="108" w:line="240" w:lineRule="auto"/>
              <w:jc w:val="center"/>
              <w:rPr>
                <w:rFonts w:cs="Arial"/>
                <w:color w:val="000000"/>
                <w:szCs w:val="18"/>
              </w:rPr>
            </w:pPr>
            <w:r>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7510B8EA" w14:textId="77777777" w:rsidR="002E37FD" w:rsidRPr="00061AFF" w:rsidRDefault="002E37FD" w:rsidP="00634D92">
            <w:pPr>
              <w:spacing w:before="45" w:afterLines="45" w:after="108" w:line="240" w:lineRule="auto"/>
              <w:rPr>
                <w:rFonts w:cs="Arial"/>
                <w:color w:val="000000"/>
                <w:szCs w:val="18"/>
              </w:rPr>
            </w:pPr>
            <w:r>
              <w:rPr>
                <w:rFonts w:cs="Arial"/>
                <w:color w:val="000000"/>
                <w:szCs w:val="18"/>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14:paraId="1D92DF79" w14:textId="77777777" w:rsidR="00552337" w:rsidRPr="007345D8" w:rsidRDefault="002E37FD" w:rsidP="00507915">
            <w:pPr>
              <w:spacing w:before="45" w:afterLines="45" w:after="108" w:line="240" w:lineRule="auto"/>
              <w:rPr>
                <w:rFonts w:cs="Arial"/>
                <w:color w:val="000000"/>
                <w:szCs w:val="18"/>
              </w:rPr>
            </w:pPr>
            <w:r w:rsidRPr="007345D8">
              <w:rPr>
                <w:rFonts w:cs="Arial"/>
                <w:color w:val="000000"/>
                <w:szCs w:val="18"/>
              </w:rPr>
              <w:t xml:space="preserve">For PEDSnet CDM V1.0: Sites will use site-specific logic to determine the “best” primary care provider and document how that decision was made (e.g., billing provider). </w:t>
            </w:r>
          </w:p>
          <w:p w14:paraId="2693DF2E" w14:textId="77777777" w:rsidR="002E37FD" w:rsidRPr="007345D8" w:rsidRDefault="002E37FD" w:rsidP="007345D8">
            <w:pPr>
              <w:spacing w:before="45" w:afterLines="45" w:after="108" w:line="240" w:lineRule="auto"/>
              <w:rPr>
                <w:rFonts w:cs="Arial"/>
                <w:color w:val="000000"/>
                <w:szCs w:val="18"/>
              </w:rPr>
            </w:pPr>
            <w:r w:rsidRPr="007345D8">
              <w:rPr>
                <w:rFonts w:cs="Arial"/>
                <w:color w:val="000000"/>
                <w:szCs w:val="18"/>
              </w:rPr>
              <w:t xml:space="preserve">PEDSnet CDM 2.0/OMOP V5, multiple providers </w:t>
            </w:r>
            <w:r w:rsidR="007345D8" w:rsidRPr="007345D8">
              <w:rPr>
                <w:rFonts w:cs="Arial"/>
                <w:color w:val="000000"/>
                <w:szCs w:val="18"/>
              </w:rPr>
              <w:t>may</w:t>
            </w:r>
            <w:r w:rsidRPr="007345D8">
              <w:rPr>
                <w:rFonts w:cs="Arial"/>
                <w:color w:val="000000"/>
                <w:szCs w:val="18"/>
              </w:rPr>
              <w:t xml:space="preserve"> be asserted</w:t>
            </w:r>
            <w:r w:rsidR="007345D8" w:rsidRPr="007345D8">
              <w:rPr>
                <w:rFonts w:cs="Arial"/>
                <w:color w:val="000000"/>
                <w:szCs w:val="18"/>
              </w:rPr>
              <w:t xml:space="preserve"> based on specific use cases that require multiple providers in all provider_id fields</w:t>
            </w:r>
            <w:r w:rsidRPr="007345D8">
              <w:rPr>
                <w:rFonts w:cs="Arial"/>
                <w:color w:val="000000"/>
                <w:szCs w:val="18"/>
              </w:rPr>
              <w:t>.</w:t>
            </w:r>
          </w:p>
        </w:tc>
      </w:tr>
      <w:tr w:rsidR="002E37FD" w:rsidRPr="00061AFF" w14:paraId="3B13E8FD" w14:textId="77777777" w:rsidTr="00F300E4">
        <w:trPr>
          <w:trHeight w:val="79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145A930"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care_site_id</w:t>
            </w:r>
          </w:p>
        </w:tc>
        <w:tc>
          <w:tcPr>
            <w:tcW w:w="1080" w:type="dxa"/>
            <w:tcBorders>
              <w:top w:val="single" w:sz="4" w:space="0" w:color="auto"/>
              <w:left w:val="nil"/>
              <w:bottom w:val="single" w:sz="4" w:space="0" w:color="auto"/>
              <w:right w:val="single" w:sz="4" w:space="0" w:color="auto"/>
            </w:tcBorders>
            <w:vAlign w:val="center"/>
          </w:tcPr>
          <w:p w14:paraId="58786004" w14:textId="77777777" w:rsidR="002E37FD" w:rsidRPr="00061AFF" w:rsidRDefault="002E37FD" w:rsidP="007345D8">
            <w:pPr>
              <w:spacing w:before="45" w:afterLines="45" w:after="108" w:line="240" w:lineRule="auto"/>
              <w:jc w:val="center"/>
              <w:rPr>
                <w:rFonts w:cs="Arial"/>
                <w:color w:val="000000"/>
                <w:szCs w:val="18"/>
              </w:rPr>
            </w:pPr>
            <w:r w:rsidRPr="00016693">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D086188" w14:textId="77777777" w:rsidR="002E37FD" w:rsidRPr="00061AFF" w:rsidRDefault="002E37FD" w:rsidP="008972F1">
            <w:pPr>
              <w:spacing w:before="45" w:afterLines="45" w:after="108" w:line="240" w:lineRule="auto"/>
              <w:rPr>
                <w:rFonts w:cs="Arial"/>
                <w:color w:val="000000"/>
                <w:szCs w:val="18"/>
              </w:rPr>
            </w:pPr>
            <w:r w:rsidRPr="00061AFF">
              <w:rPr>
                <w:rFonts w:cs="Arial"/>
                <w:color w:val="000000"/>
                <w:szCs w:val="18"/>
              </w:rPr>
              <w:t>A foreign key to the site of primary care in the care_site table, where the details of the care site are stored</w:t>
            </w:r>
          </w:p>
        </w:tc>
        <w:tc>
          <w:tcPr>
            <w:tcW w:w="6120" w:type="dxa"/>
            <w:tcBorders>
              <w:top w:val="nil"/>
              <w:left w:val="nil"/>
              <w:bottom w:val="single" w:sz="4" w:space="0" w:color="auto"/>
              <w:right w:val="single" w:sz="4" w:space="0" w:color="auto"/>
            </w:tcBorders>
          </w:tcPr>
          <w:p w14:paraId="65925D58" w14:textId="77777777" w:rsidR="002E37FD" w:rsidRPr="007345D8" w:rsidRDefault="002E37FD" w:rsidP="002E37FD">
            <w:pPr>
              <w:spacing w:before="45" w:afterLines="45" w:after="108" w:line="240" w:lineRule="auto"/>
              <w:rPr>
                <w:rFonts w:cs="Arial"/>
                <w:color w:val="000000"/>
                <w:szCs w:val="18"/>
              </w:rPr>
            </w:pPr>
            <w:r w:rsidRPr="007345D8">
              <w:rPr>
                <w:rFonts w:cs="Arial"/>
                <w:color w:val="000000"/>
                <w:szCs w:val="18"/>
              </w:rPr>
              <w:t>For patients who receive care at multiple care sites, use site-specific logic to select a care site that best represents where the patient obtains the majority of their recent care.</w:t>
            </w:r>
            <w:r w:rsidR="00346E12">
              <w:rPr>
                <w:rFonts w:cs="Arial"/>
                <w:color w:val="000000"/>
                <w:szCs w:val="18"/>
              </w:rPr>
              <w:t xml:space="preserve">  If a specific site within the institution cannot be identified, use a care_site_id representing the institution as a whole.</w:t>
            </w:r>
          </w:p>
        </w:tc>
      </w:tr>
      <w:tr w:rsidR="002E37FD" w:rsidRPr="00061AFF" w14:paraId="2B757EF3"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tcPr>
          <w:p w14:paraId="05DDFA98"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pn_gestational_age</w:t>
            </w:r>
          </w:p>
        </w:tc>
        <w:tc>
          <w:tcPr>
            <w:tcW w:w="1080" w:type="dxa"/>
            <w:tcBorders>
              <w:top w:val="single" w:sz="4" w:space="0" w:color="auto"/>
              <w:left w:val="nil"/>
              <w:bottom w:val="single" w:sz="4" w:space="0" w:color="auto"/>
              <w:right w:val="single" w:sz="4" w:space="0" w:color="auto"/>
            </w:tcBorders>
            <w:vAlign w:val="center"/>
          </w:tcPr>
          <w:p w14:paraId="2FE3540A" w14:textId="77777777" w:rsidR="002E37FD" w:rsidRPr="00061AFF" w:rsidRDefault="002E37FD" w:rsidP="007345D8">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3F1BCDAA" w14:textId="77777777" w:rsidR="002E37FD" w:rsidRPr="00061AFF" w:rsidRDefault="002E37FD" w:rsidP="00112DE7">
            <w:pPr>
              <w:spacing w:before="45" w:afterLines="45" w:after="108" w:line="240" w:lineRule="auto"/>
              <w:rPr>
                <w:rFonts w:cs="Arial"/>
                <w:color w:val="000000"/>
                <w:szCs w:val="18"/>
              </w:rPr>
            </w:pPr>
            <w:r w:rsidRPr="00061AFF">
              <w:rPr>
                <w:rFonts w:cs="Arial"/>
                <w:color w:val="000000"/>
                <w:szCs w:val="18"/>
              </w:rPr>
              <w:t>The post-menstrual age in weeks of the person at birth, if known</w:t>
            </w:r>
          </w:p>
        </w:tc>
        <w:tc>
          <w:tcPr>
            <w:tcW w:w="6120" w:type="dxa"/>
            <w:tcBorders>
              <w:top w:val="nil"/>
              <w:left w:val="nil"/>
              <w:bottom w:val="single" w:sz="4" w:space="0" w:color="auto"/>
              <w:right w:val="single" w:sz="4" w:space="0" w:color="auto"/>
            </w:tcBorders>
          </w:tcPr>
          <w:p w14:paraId="28ADB7EB" w14:textId="77777777" w:rsidR="002E37FD" w:rsidRPr="00061AFF" w:rsidRDefault="004D08E9" w:rsidP="004D08E9">
            <w:pPr>
              <w:spacing w:before="45" w:afterLines="45" w:after="108" w:line="240" w:lineRule="auto"/>
              <w:rPr>
                <w:rFonts w:cs="Arial"/>
                <w:color w:val="000000"/>
                <w:szCs w:val="18"/>
              </w:rPr>
            </w:pPr>
            <w:r>
              <w:rPr>
                <w:rFonts w:cs="Arial"/>
                <w:color w:val="000000"/>
                <w:szCs w:val="18"/>
              </w:rPr>
              <w:t>Use granularity of age in weeks as is recorded in local EHR.</w:t>
            </w:r>
          </w:p>
        </w:tc>
      </w:tr>
      <w:tr w:rsidR="002E37FD" w:rsidRPr="00061AFF" w14:paraId="6026288E"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593FC2E"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person_source_value</w:t>
            </w:r>
          </w:p>
        </w:tc>
        <w:tc>
          <w:tcPr>
            <w:tcW w:w="1080" w:type="dxa"/>
            <w:tcBorders>
              <w:top w:val="single" w:sz="4" w:space="0" w:color="auto"/>
              <w:left w:val="nil"/>
              <w:bottom w:val="single" w:sz="4" w:space="0" w:color="auto"/>
              <w:right w:val="single" w:sz="4" w:space="0" w:color="auto"/>
            </w:tcBorders>
            <w:vAlign w:val="center"/>
          </w:tcPr>
          <w:p w14:paraId="293E4AA0" w14:textId="77777777" w:rsidR="002E37FD" w:rsidRPr="00061AFF" w:rsidRDefault="00181BFC" w:rsidP="007345D8">
            <w:pPr>
              <w:spacing w:before="45" w:afterLines="45" w:after="108" w:line="240" w:lineRule="auto"/>
              <w:jc w:val="center"/>
              <w:rPr>
                <w:rFonts w:cs="Arial"/>
                <w:color w:val="000000"/>
                <w:szCs w:val="18"/>
              </w:rPr>
            </w:pPr>
            <w:r>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55C1B4C4"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An encrypted key derived from the person identifier in the source data. </w:t>
            </w:r>
          </w:p>
        </w:tc>
        <w:tc>
          <w:tcPr>
            <w:tcW w:w="6120" w:type="dxa"/>
            <w:tcBorders>
              <w:top w:val="nil"/>
              <w:left w:val="nil"/>
              <w:bottom w:val="single" w:sz="4" w:space="0" w:color="auto"/>
              <w:right w:val="single" w:sz="4" w:space="0" w:color="auto"/>
            </w:tcBorders>
          </w:tcPr>
          <w:p w14:paraId="74485F25" w14:textId="487A82CF" w:rsidR="00FA30D4" w:rsidRDefault="00116DB3" w:rsidP="00116DB3">
            <w:pPr>
              <w:spacing w:before="45" w:afterLines="45" w:after="108" w:line="240" w:lineRule="auto"/>
              <w:rPr>
                <w:rFonts w:cs="Arial"/>
                <w:color w:val="000000"/>
                <w:szCs w:val="18"/>
              </w:rPr>
            </w:pPr>
            <w:r>
              <w:rPr>
                <w:rFonts w:cs="Arial"/>
                <w:color w:val="000000"/>
                <w:szCs w:val="18"/>
              </w:rPr>
              <w:t xml:space="preserve">Insert a pseudo-identifier (random number, encrypted identifier) into the field. Do not insert the actual MRN or PAT_ID from your site. A </w:t>
            </w:r>
            <w:r w:rsidR="001A4A21">
              <w:rPr>
                <w:rFonts w:cs="Arial"/>
                <w:color w:val="000000"/>
                <w:szCs w:val="18"/>
              </w:rPr>
              <w:t>map</w:t>
            </w:r>
            <w:r>
              <w:rPr>
                <w:rFonts w:cs="Arial"/>
                <w:color w:val="000000"/>
                <w:szCs w:val="18"/>
              </w:rPr>
              <w:t>ping</w:t>
            </w:r>
            <w:r w:rsidR="001A4A21">
              <w:rPr>
                <w:rFonts w:cs="Arial"/>
                <w:color w:val="000000"/>
                <w:szCs w:val="18"/>
              </w:rPr>
              <w:t xml:space="preserve"> from </w:t>
            </w:r>
            <w:r>
              <w:rPr>
                <w:rFonts w:cs="Arial"/>
                <w:color w:val="000000"/>
                <w:szCs w:val="18"/>
              </w:rPr>
              <w:t>the pseudo-identifier for person_source_value</w:t>
            </w:r>
            <w:r w:rsidR="001A4A21">
              <w:rPr>
                <w:rFonts w:cs="Arial"/>
                <w:color w:val="000000"/>
                <w:szCs w:val="18"/>
              </w:rPr>
              <w:t xml:space="preserve"> in this </w:t>
            </w:r>
            <w:r>
              <w:rPr>
                <w:rFonts w:cs="Arial"/>
                <w:color w:val="000000"/>
                <w:szCs w:val="18"/>
              </w:rPr>
              <w:t>field</w:t>
            </w:r>
            <w:r w:rsidR="001A4A21">
              <w:rPr>
                <w:rFonts w:cs="Arial"/>
                <w:color w:val="000000"/>
                <w:szCs w:val="18"/>
              </w:rPr>
              <w:t xml:space="preserve"> to a real</w:t>
            </w:r>
            <w:r w:rsidR="001A4A21" w:rsidRPr="00112DE7">
              <w:rPr>
                <w:rFonts w:cs="Arial"/>
                <w:color w:val="000000"/>
                <w:szCs w:val="18"/>
              </w:rPr>
              <w:t xml:space="preserve"> patient ID or MRN from the </w:t>
            </w:r>
            <w:r w:rsidR="001A4A21">
              <w:rPr>
                <w:rFonts w:cs="Arial"/>
                <w:color w:val="000000"/>
                <w:szCs w:val="18"/>
              </w:rPr>
              <w:t xml:space="preserve">source </w:t>
            </w:r>
            <w:r w:rsidR="001A4A21" w:rsidRPr="00112DE7">
              <w:rPr>
                <w:rFonts w:cs="Arial"/>
                <w:color w:val="000000"/>
                <w:szCs w:val="18"/>
              </w:rPr>
              <w:t xml:space="preserve">EHR must be kept at the </w:t>
            </w:r>
            <w:r w:rsidR="001A4A21">
              <w:rPr>
                <w:rFonts w:cs="Arial"/>
                <w:color w:val="000000"/>
                <w:szCs w:val="18"/>
              </w:rPr>
              <w:t xml:space="preserve">local site. This mapping is </w:t>
            </w:r>
            <w:r w:rsidR="001A4A21" w:rsidRPr="00112DE7">
              <w:rPr>
                <w:rFonts w:cs="Arial"/>
                <w:color w:val="000000"/>
                <w:szCs w:val="18"/>
              </w:rPr>
              <w:t>not shared with the data coordinating center</w:t>
            </w:r>
            <w:r w:rsidR="001A4A21">
              <w:rPr>
                <w:rFonts w:cs="Arial"/>
                <w:color w:val="000000"/>
                <w:szCs w:val="18"/>
              </w:rPr>
              <w:t xml:space="preserve">. It is used only </w:t>
            </w:r>
            <w:r>
              <w:rPr>
                <w:rFonts w:cs="Arial"/>
                <w:color w:val="000000"/>
                <w:szCs w:val="18"/>
              </w:rPr>
              <w:t xml:space="preserve">by the site </w:t>
            </w:r>
            <w:r w:rsidR="001A4A21">
              <w:rPr>
                <w:rFonts w:cs="Arial"/>
                <w:color w:val="000000"/>
                <w:szCs w:val="18"/>
              </w:rPr>
              <w:t xml:space="preserve">for </w:t>
            </w:r>
            <w:r w:rsidR="001A4A21">
              <w:rPr>
                <w:rFonts w:cs="Arial"/>
                <w:color w:val="000000"/>
                <w:szCs w:val="18"/>
              </w:rPr>
              <w:lastRenderedPageBreak/>
              <w:t xml:space="preserve">re-identification for study recruitment or </w:t>
            </w:r>
            <w:r w:rsidR="00982392">
              <w:rPr>
                <w:rFonts w:cs="Arial"/>
                <w:color w:val="000000"/>
                <w:szCs w:val="18"/>
              </w:rPr>
              <w:t xml:space="preserve">for </w:t>
            </w:r>
            <w:r w:rsidR="001A4A21">
              <w:rPr>
                <w:rFonts w:cs="Arial"/>
                <w:color w:val="000000"/>
                <w:szCs w:val="18"/>
              </w:rPr>
              <w:t>data quality review.</w:t>
            </w:r>
          </w:p>
          <w:p w14:paraId="0340987A" w14:textId="39B9AAE1" w:rsidR="00FA30D4" w:rsidRPr="00061AFF" w:rsidRDefault="00FA30D4" w:rsidP="00116DB3">
            <w:pPr>
              <w:spacing w:before="45" w:afterLines="45" w:after="108" w:line="240" w:lineRule="auto"/>
              <w:rPr>
                <w:rFonts w:cs="Arial"/>
                <w:color w:val="000000"/>
                <w:szCs w:val="18"/>
              </w:rPr>
            </w:pPr>
            <w:r>
              <w:rPr>
                <w:rFonts w:cs="Arial"/>
                <w:color w:val="000000"/>
                <w:szCs w:val="18"/>
              </w:rPr>
              <w:t>Sites may consider using the person_id field value in this table as the pseudo-identifier as long as a local mapping from person_id to the real site identifier is maintained.</w:t>
            </w:r>
          </w:p>
        </w:tc>
      </w:tr>
      <w:tr w:rsidR="002E37FD" w:rsidRPr="00061AFF" w14:paraId="7804B325" w14:textId="77777777" w:rsidTr="00982392">
        <w:trPr>
          <w:trHeight w:val="5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EEBE2F"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lastRenderedPageBreak/>
              <w:t>gender_source_value</w:t>
            </w:r>
          </w:p>
        </w:tc>
        <w:tc>
          <w:tcPr>
            <w:tcW w:w="1080" w:type="dxa"/>
            <w:tcBorders>
              <w:top w:val="single" w:sz="4" w:space="0" w:color="auto"/>
              <w:left w:val="nil"/>
              <w:bottom w:val="single" w:sz="4" w:space="0" w:color="auto"/>
              <w:right w:val="single" w:sz="4" w:space="0" w:color="auto"/>
            </w:tcBorders>
            <w:vAlign w:val="center"/>
          </w:tcPr>
          <w:p w14:paraId="0C02DF74"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5431877"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gender of the person as it appears in the source data. </w:t>
            </w:r>
          </w:p>
        </w:tc>
        <w:tc>
          <w:tcPr>
            <w:tcW w:w="6120" w:type="dxa"/>
            <w:tcBorders>
              <w:top w:val="nil"/>
              <w:left w:val="nil"/>
              <w:bottom w:val="single" w:sz="4" w:space="0" w:color="auto"/>
              <w:right w:val="single" w:sz="4" w:space="0" w:color="auto"/>
            </w:tcBorders>
          </w:tcPr>
          <w:p w14:paraId="5A0E7754"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The person’s gender is mapped to a standard gender concept in the Vocabulary; the original value is stored here for reference.</w:t>
            </w:r>
            <w:r>
              <w:rPr>
                <w:rFonts w:cs="Arial"/>
                <w:color w:val="000000"/>
                <w:szCs w:val="18"/>
              </w:rPr>
              <w:t xml:space="preserve"> See gender_concept_id</w:t>
            </w:r>
          </w:p>
        </w:tc>
      </w:tr>
      <w:tr w:rsidR="002E37FD" w:rsidRPr="00061AFF" w14:paraId="240546B8" w14:textId="77777777" w:rsidTr="002E37FD">
        <w:trPr>
          <w:trHeight w:val="357"/>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7598647"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race_source_value</w:t>
            </w:r>
          </w:p>
        </w:tc>
        <w:tc>
          <w:tcPr>
            <w:tcW w:w="1080" w:type="dxa"/>
            <w:tcBorders>
              <w:top w:val="single" w:sz="4" w:space="0" w:color="auto"/>
              <w:left w:val="nil"/>
              <w:bottom w:val="single" w:sz="4" w:space="0" w:color="auto"/>
              <w:right w:val="single" w:sz="4" w:space="0" w:color="auto"/>
            </w:tcBorders>
            <w:vAlign w:val="center"/>
          </w:tcPr>
          <w:p w14:paraId="70814B19"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B2B0135"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race of the person as it appears in the source data. </w:t>
            </w:r>
          </w:p>
        </w:tc>
        <w:tc>
          <w:tcPr>
            <w:tcW w:w="6120" w:type="dxa"/>
            <w:tcBorders>
              <w:top w:val="nil"/>
              <w:left w:val="nil"/>
              <w:bottom w:val="single" w:sz="4" w:space="0" w:color="auto"/>
              <w:right w:val="single" w:sz="4" w:space="0" w:color="auto"/>
            </w:tcBorders>
          </w:tcPr>
          <w:p w14:paraId="2BDA234D"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The person race is mapped to a standard race concept in the Vocabulary and the original value is stored here for reference.</w:t>
            </w:r>
          </w:p>
          <w:p w14:paraId="6A88FAAA" w14:textId="7FF84A4C" w:rsidR="002E37FD" w:rsidRPr="00637F05" w:rsidRDefault="002E37FD" w:rsidP="00116DB3">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source value, and </w:t>
            </w:r>
            <w:r w:rsidR="00116DB3">
              <w:rPr>
                <w:rFonts w:cs="Arial"/>
                <w:color w:val="000000"/>
                <w:szCs w:val="18"/>
              </w:rPr>
              <w:t xml:space="preserve">use the conceptt_id for </w:t>
            </w:r>
            <w:r>
              <w:rPr>
                <w:rFonts w:cs="Arial"/>
                <w:color w:val="000000"/>
                <w:szCs w:val="18"/>
              </w:rPr>
              <w:t>‘Multiple Race’.</w:t>
            </w:r>
          </w:p>
        </w:tc>
      </w:tr>
      <w:tr w:rsidR="002E37FD" w:rsidRPr="00061AFF" w14:paraId="53900E30" w14:textId="77777777" w:rsidTr="002E37FD">
        <w:trPr>
          <w:trHeight w:val="303"/>
        </w:trPr>
        <w:tc>
          <w:tcPr>
            <w:tcW w:w="2175" w:type="dxa"/>
            <w:tcBorders>
              <w:top w:val="nil"/>
              <w:left w:val="single" w:sz="4" w:space="0" w:color="auto"/>
              <w:bottom w:val="single" w:sz="4" w:space="0" w:color="auto"/>
              <w:right w:val="single" w:sz="4" w:space="0" w:color="auto"/>
            </w:tcBorders>
            <w:shd w:val="clear" w:color="auto" w:fill="auto"/>
            <w:vAlign w:val="center"/>
          </w:tcPr>
          <w:p w14:paraId="7976B717" w14:textId="77777777" w:rsidR="002E37FD" w:rsidRPr="00061AFF" w:rsidRDefault="002E37FD" w:rsidP="00747EDA">
            <w:pPr>
              <w:spacing w:before="45" w:afterLines="45" w:after="108" w:line="240" w:lineRule="auto"/>
              <w:jc w:val="center"/>
              <w:rPr>
                <w:rFonts w:cs="Arial"/>
                <w:color w:val="000000"/>
                <w:szCs w:val="18"/>
              </w:rPr>
            </w:pPr>
            <w:r w:rsidRPr="00061AFF">
              <w:rPr>
                <w:rFonts w:cs="Arial"/>
                <w:color w:val="000000"/>
                <w:szCs w:val="18"/>
              </w:rPr>
              <w:t>ethnicity_source_value</w:t>
            </w:r>
          </w:p>
        </w:tc>
        <w:tc>
          <w:tcPr>
            <w:tcW w:w="1080" w:type="dxa"/>
            <w:tcBorders>
              <w:top w:val="single" w:sz="4" w:space="0" w:color="auto"/>
              <w:left w:val="nil"/>
              <w:bottom w:val="single" w:sz="4" w:space="0" w:color="auto"/>
              <w:right w:val="single" w:sz="4" w:space="0" w:color="auto"/>
            </w:tcBorders>
            <w:vAlign w:val="center"/>
          </w:tcPr>
          <w:p w14:paraId="5A5ADAAD"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6A83F949"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ethnicity of the person as it appears in the source data. </w:t>
            </w:r>
          </w:p>
        </w:tc>
        <w:tc>
          <w:tcPr>
            <w:tcW w:w="6120" w:type="dxa"/>
            <w:tcBorders>
              <w:top w:val="nil"/>
              <w:left w:val="nil"/>
              <w:bottom w:val="single" w:sz="4" w:space="0" w:color="auto"/>
              <w:right w:val="single" w:sz="4" w:space="0" w:color="auto"/>
            </w:tcBorders>
          </w:tcPr>
          <w:p w14:paraId="63FF4893" w14:textId="77777777" w:rsidR="002E37FD" w:rsidRPr="002D2CF0" w:rsidRDefault="002E37FD" w:rsidP="002D2CF0">
            <w:pPr>
              <w:spacing w:before="0" w:after="0" w:line="240" w:lineRule="auto"/>
              <w:rPr>
                <w:szCs w:val="18"/>
              </w:rPr>
            </w:pPr>
            <w:r w:rsidRPr="00061AFF">
              <w:rPr>
                <w:rFonts w:cs="Arial"/>
                <w:color w:val="000000"/>
                <w:szCs w:val="18"/>
              </w:rPr>
              <w:t>The person ethnicity is mapped to a standard ethnicity concept in the Vocabulary and the original code is, stored here for reference.</w:t>
            </w:r>
          </w:p>
        </w:tc>
      </w:tr>
    </w:tbl>
    <w:p w14:paraId="587D18A9" w14:textId="77777777" w:rsidR="009E2569" w:rsidRPr="00061AFF" w:rsidRDefault="009E2569" w:rsidP="009E2569">
      <w:pPr>
        <w:pStyle w:val="Heading2"/>
      </w:pPr>
      <w:bookmarkStart w:id="6" w:name="_Toc394268577"/>
      <w:r w:rsidRPr="00061AFF">
        <w:t>DEATH</w:t>
      </w:r>
      <w:bookmarkEnd w:id="6"/>
    </w:p>
    <w:p w14:paraId="5227E156" w14:textId="77777777" w:rsidR="009E2569" w:rsidRPr="00061AFF" w:rsidRDefault="009E2569" w:rsidP="009E2569">
      <w:pPr>
        <w:spacing w:after="60" w:line="240" w:lineRule="auto"/>
      </w:pPr>
      <w:r w:rsidRPr="00061AFF">
        <w:t>The death domain contains the clinical event for how and when a person dies.  Living patients should not contain any information in the death table.</w:t>
      </w:r>
    </w:p>
    <w:tbl>
      <w:tblPr>
        <w:tblStyle w:val="CDMspecs"/>
        <w:tblW w:w="12870" w:type="dxa"/>
        <w:tblLayout w:type="fixed"/>
        <w:tblLook w:val="04A0" w:firstRow="1" w:lastRow="0" w:firstColumn="1" w:lastColumn="0" w:noHBand="0" w:noVBand="1"/>
      </w:tblPr>
      <w:tblGrid>
        <w:gridCol w:w="2520"/>
        <w:gridCol w:w="1170"/>
        <w:gridCol w:w="3060"/>
        <w:gridCol w:w="6120"/>
      </w:tblGrid>
      <w:tr w:rsidR="00157024" w:rsidRPr="00061AFF" w14:paraId="0EA5A66C" w14:textId="77777777" w:rsidTr="00116DB3">
        <w:trPr>
          <w:cnfStyle w:val="100000000000" w:firstRow="1" w:lastRow="0" w:firstColumn="0" w:lastColumn="0" w:oddVBand="0" w:evenVBand="0" w:oddHBand="0" w:evenHBand="0" w:firstRowFirstColumn="0" w:firstRowLastColumn="0" w:lastRowFirstColumn="0" w:lastRowLastColumn="0"/>
          <w:trHeight w:val="60"/>
        </w:trPr>
        <w:tc>
          <w:tcPr>
            <w:tcW w:w="2520" w:type="dxa"/>
            <w:vAlign w:val="center"/>
            <w:hideMark/>
          </w:tcPr>
          <w:p w14:paraId="5EFC8731"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Field</w:t>
            </w:r>
          </w:p>
        </w:tc>
        <w:tc>
          <w:tcPr>
            <w:tcW w:w="1170" w:type="dxa"/>
            <w:vAlign w:val="center"/>
            <w:hideMark/>
          </w:tcPr>
          <w:p w14:paraId="18DB52AC"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Required</w:t>
            </w:r>
          </w:p>
        </w:tc>
        <w:tc>
          <w:tcPr>
            <w:tcW w:w="3060" w:type="dxa"/>
            <w:vAlign w:val="center"/>
            <w:hideMark/>
          </w:tcPr>
          <w:p w14:paraId="30FF4B3B"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Description</w:t>
            </w:r>
          </w:p>
        </w:tc>
        <w:tc>
          <w:tcPr>
            <w:tcW w:w="6120" w:type="dxa"/>
            <w:vAlign w:val="center"/>
          </w:tcPr>
          <w:p w14:paraId="4CF5D97E" w14:textId="77777777" w:rsidR="00157024" w:rsidRPr="008972F1" w:rsidRDefault="00157024" w:rsidP="00157024">
            <w:pPr>
              <w:spacing w:before="45" w:afterLines="45" w:after="108" w:line="240" w:lineRule="auto"/>
              <w:jc w:val="center"/>
              <w:rPr>
                <w:rFonts w:asciiTheme="minorHAnsi" w:hAnsiTheme="minorHAnsi" w:cs="Arial"/>
                <w:bCs/>
                <w:szCs w:val="18"/>
              </w:rPr>
            </w:pPr>
            <w:r>
              <w:rPr>
                <w:rFonts w:asciiTheme="minorHAnsi" w:hAnsiTheme="minorHAnsi" w:cs="Arial"/>
                <w:bCs/>
                <w:szCs w:val="18"/>
              </w:rPr>
              <w:t>PEDSnet Conventions</w:t>
            </w:r>
          </w:p>
        </w:tc>
      </w:tr>
      <w:tr w:rsidR="00157024" w:rsidRPr="00061AFF" w14:paraId="76CA3020" w14:textId="77777777" w:rsidTr="00116DB3">
        <w:trPr>
          <w:trHeight w:val="431"/>
        </w:trPr>
        <w:tc>
          <w:tcPr>
            <w:tcW w:w="2520" w:type="dxa"/>
            <w:vAlign w:val="center"/>
            <w:hideMark/>
          </w:tcPr>
          <w:p w14:paraId="03EE2314"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person_id</w:t>
            </w:r>
          </w:p>
        </w:tc>
        <w:tc>
          <w:tcPr>
            <w:tcW w:w="1170" w:type="dxa"/>
            <w:vAlign w:val="center"/>
            <w:hideMark/>
          </w:tcPr>
          <w:p w14:paraId="61C45F5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4589E1AC"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deceased person. The demographic details of that person are stored in the person table.</w:t>
            </w:r>
          </w:p>
        </w:tc>
        <w:tc>
          <w:tcPr>
            <w:tcW w:w="6120" w:type="dxa"/>
          </w:tcPr>
          <w:p w14:paraId="55A35A40" w14:textId="77777777" w:rsidR="00157024" w:rsidRPr="008972F1" w:rsidRDefault="00157024" w:rsidP="00157024">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See PERSON.person_id (primary key)</w:t>
            </w:r>
          </w:p>
        </w:tc>
      </w:tr>
      <w:tr w:rsidR="00157024" w:rsidRPr="00061AFF" w14:paraId="15AD9427" w14:textId="77777777" w:rsidTr="00116DB3">
        <w:trPr>
          <w:trHeight w:val="674"/>
        </w:trPr>
        <w:tc>
          <w:tcPr>
            <w:tcW w:w="2520" w:type="dxa"/>
            <w:vAlign w:val="center"/>
            <w:hideMark/>
          </w:tcPr>
          <w:p w14:paraId="45A52486"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death_date</w:t>
            </w:r>
          </w:p>
        </w:tc>
        <w:tc>
          <w:tcPr>
            <w:tcW w:w="1170" w:type="dxa"/>
            <w:vAlign w:val="center"/>
            <w:hideMark/>
          </w:tcPr>
          <w:p w14:paraId="6B770D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515D6654"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date the person was deceased. </w:t>
            </w:r>
          </w:p>
        </w:tc>
        <w:tc>
          <w:tcPr>
            <w:tcW w:w="6120" w:type="dxa"/>
          </w:tcPr>
          <w:p w14:paraId="072B97D6" w14:textId="77777777" w:rsidR="00157024"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the precise date including day or month is not known or not allowed, December is used as the default month, and the last day of the month the default day. If no date available, use date recorded as deceased.</w:t>
            </w:r>
          </w:p>
          <w:p w14:paraId="2E6C8EC3" w14:textId="77777777" w:rsidR="00346E12" w:rsidRPr="008972F1" w:rsidRDefault="00346E12" w:rsidP="00F855C2">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When the date of death is not present in the source data, use the date the source record was created.</w:t>
            </w:r>
          </w:p>
        </w:tc>
      </w:tr>
      <w:tr w:rsidR="00157024" w:rsidRPr="00061AFF" w14:paraId="08E2344E" w14:textId="77777777" w:rsidTr="00116DB3">
        <w:trPr>
          <w:trHeight w:val="800"/>
        </w:trPr>
        <w:tc>
          <w:tcPr>
            <w:tcW w:w="2520" w:type="dxa"/>
            <w:vAlign w:val="center"/>
            <w:hideMark/>
          </w:tcPr>
          <w:p w14:paraId="3F195052"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death_type_concept_id</w:t>
            </w:r>
          </w:p>
        </w:tc>
        <w:tc>
          <w:tcPr>
            <w:tcW w:w="1170" w:type="dxa"/>
            <w:vAlign w:val="center"/>
            <w:hideMark/>
          </w:tcPr>
          <w:p w14:paraId="492B1D7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16159F72" w14:textId="77777777" w:rsidR="00157024" w:rsidRPr="008972F1" w:rsidRDefault="00157024" w:rsidP="003B6379">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referring to the predefined concept identifier in the Vocabulary reflecting how the death was represented in the source data.</w:t>
            </w:r>
          </w:p>
        </w:tc>
        <w:tc>
          <w:tcPr>
            <w:tcW w:w="6120" w:type="dxa"/>
            <w:shd w:val="clear" w:color="auto" w:fill="auto"/>
          </w:tcPr>
          <w:p w14:paraId="569283A6" w14:textId="77777777" w:rsidR="00157024" w:rsidRDefault="007E6FF7" w:rsidP="00157024">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w:t>
            </w:r>
            <w:r w:rsidR="00157024">
              <w:rPr>
                <w:rFonts w:asciiTheme="minorHAnsi" w:hAnsiTheme="minorHAnsi"/>
                <w:color w:val="333333"/>
                <w:szCs w:val="18"/>
                <w:shd w:val="clear" w:color="auto" w:fill="FFFFFF"/>
              </w:rPr>
              <w:t xml:space="preserve">valid concept ids (consistent with OMOP CDMv4).  Predefined value set (valid concept_ids found in CONCEPT </w:t>
            </w:r>
            <w:r w:rsidR="003B6379">
              <w:rPr>
                <w:rFonts w:asciiTheme="minorHAnsi" w:hAnsiTheme="minorHAnsi"/>
                <w:color w:val="333333"/>
                <w:szCs w:val="18"/>
                <w:shd w:val="clear" w:color="auto" w:fill="FFFFFF"/>
              </w:rPr>
              <w:t>table where vocabulary_id = 45)</w:t>
            </w:r>
          </w:p>
          <w:p w14:paraId="4DD149BA" w14:textId="77777777" w:rsidR="003B6379" w:rsidRDefault="003B6379" w:rsidP="00157024">
            <w:pPr>
              <w:spacing w:before="0" w:after="0" w:line="240" w:lineRule="auto"/>
              <w:rPr>
                <w:rFonts w:asciiTheme="minorHAnsi" w:hAnsiTheme="minorHAnsi"/>
                <w:color w:val="333333"/>
                <w:szCs w:val="18"/>
                <w:shd w:val="clear" w:color="auto" w:fill="FFFFFF"/>
              </w:rPr>
            </w:pPr>
          </w:p>
          <w:p w14:paraId="710636EA" w14:textId="77777777" w:rsidR="003B6379" w:rsidRDefault="003B6379"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select * from </w:t>
            </w:r>
            <w:r w:rsidRPr="003B6379">
              <w:rPr>
                <w:rFonts w:asciiTheme="minorHAnsi" w:hAnsiTheme="minorHAnsi"/>
                <w:color w:val="333333"/>
                <w:szCs w:val="18"/>
                <w:shd w:val="clear" w:color="auto" w:fill="FFFFFF"/>
              </w:rPr>
              <w:t>concept where vocabulary_id = 45</w:t>
            </w:r>
            <w:r>
              <w:rPr>
                <w:rFonts w:asciiTheme="minorHAnsi" w:hAnsiTheme="minorHAnsi"/>
                <w:color w:val="333333"/>
                <w:szCs w:val="18"/>
                <w:shd w:val="clear" w:color="auto" w:fill="FFFFFF"/>
              </w:rPr>
              <w:t xml:space="preserve"> yields 8 valid concept_ids. </w:t>
            </w:r>
          </w:p>
          <w:p w14:paraId="1675A0C0" w14:textId="77777777" w:rsidR="00157024" w:rsidRDefault="003B6379"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39A4B566" w14:textId="77777777" w:rsidR="00F855C2" w:rsidRDefault="00F855C2" w:rsidP="003B6379">
            <w:pPr>
              <w:spacing w:before="0" w:after="0" w:line="240" w:lineRule="auto"/>
              <w:rPr>
                <w:rFonts w:asciiTheme="minorHAnsi" w:hAnsiTheme="minorHAnsi"/>
                <w:color w:val="333333"/>
                <w:szCs w:val="18"/>
                <w:shd w:val="clear" w:color="auto" w:fill="FFFFFF"/>
              </w:rPr>
            </w:pPr>
          </w:p>
          <w:p w14:paraId="7B1EC83E" w14:textId="0FD7582B" w:rsidR="00116DB3" w:rsidRDefault="00116DB3"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Note: Most current ETLs are extracting data from EHR so most likely concept_id to insert here is 38003569 ("Recorded from EHR")</w:t>
            </w:r>
          </w:p>
          <w:p w14:paraId="66F4F6D8" w14:textId="77777777" w:rsidR="00116DB3" w:rsidRDefault="00116DB3" w:rsidP="003B6379">
            <w:pPr>
              <w:spacing w:before="0" w:after="0" w:line="240" w:lineRule="auto"/>
              <w:rPr>
                <w:rFonts w:asciiTheme="minorHAnsi" w:hAnsiTheme="minorHAnsi"/>
                <w:color w:val="333333"/>
                <w:szCs w:val="18"/>
                <w:shd w:val="clear" w:color="auto" w:fill="FFFFFF"/>
              </w:rPr>
            </w:pPr>
          </w:p>
          <w:p w14:paraId="7ECFE71D" w14:textId="77777777" w:rsidR="00F300E4" w:rsidRPr="003B6379" w:rsidRDefault="00F300E4" w:rsidP="003B6379">
            <w:pPr>
              <w:spacing w:before="0" w:after="0" w:line="240" w:lineRule="auto"/>
              <w:rPr>
                <w:rFonts w:asciiTheme="minorHAnsi" w:hAnsiTheme="minorHAnsi"/>
                <w:color w:val="333333"/>
                <w:szCs w:val="18"/>
                <w:shd w:val="clear" w:color="auto" w:fill="FFFFFF"/>
              </w:rPr>
            </w:pPr>
            <w:r w:rsidRPr="00F855C2">
              <w:rPr>
                <w:rFonts w:asciiTheme="minorHAnsi" w:hAnsiTheme="minorHAnsi"/>
                <w:color w:val="333333"/>
                <w:szCs w:val="18"/>
                <w:shd w:val="clear" w:color="auto" w:fill="FFFFFF"/>
              </w:rPr>
              <w:t>Note: These terms only describe the source from which the death was reported. It does not describe our certainty/source of the date of death, which may have been created by one of the heuristics described in death_date.</w:t>
            </w:r>
          </w:p>
        </w:tc>
      </w:tr>
      <w:tr w:rsidR="00157024" w:rsidRPr="00061AFF" w14:paraId="0C60779F" w14:textId="77777777" w:rsidTr="00116DB3">
        <w:trPr>
          <w:trHeight w:val="81"/>
        </w:trPr>
        <w:tc>
          <w:tcPr>
            <w:tcW w:w="2520" w:type="dxa"/>
            <w:vAlign w:val="center"/>
            <w:hideMark/>
          </w:tcPr>
          <w:p w14:paraId="68FD560C" w14:textId="5EAEB447" w:rsidR="00157024" w:rsidRPr="008972F1" w:rsidRDefault="00157024" w:rsidP="000E1463">
            <w:pPr>
              <w:spacing w:before="45" w:afterLines="45" w:after="108" w:line="240" w:lineRule="auto"/>
              <w:jc w:val="center"/>
              <w:rPr>
                <w:rFonts w:asciiTheme="minorHAnsi" w:hAnsiTheme="minorHAnsi" w:cs="Arial"/>
                <w:color w:val="000000"/>
                <w:szCs w:val="18"/>
              </w:rPr>
            </w:pPr>
            <w:r>
              <w:rPr>
                <w:rFonts w:asciiTheme="minorHAnsi" w:hAnsiTheme="minorHAnsi" w:cs="Arial"/>
                <w:color w:val="000000"/>
                <w:szCs w:val="18"/>
              </w:rPr>
              <w:t>cause_of_death_concep</w:t>
            </w:r>
            <w:r w:rsidRPr="008972F1">
              <w:rPr>
                <w:rFonts w:asciiTheme="minorHAnsi" w:hAnsiTheme="minorHAnsi" w:cs="Arial"/>
                <w:color w:val="000000"/>
                <w:szCs w:val="18"/>
              </w:rPr>
              <w:t>t_id</w:t>
            </w:r>
          </w:p>
        </w:tc>
        <w:tc>
          <w:tcPr>
            <w:tcW w:w="1170" w:type="dxa"/>
            <w:vAlign w:val="center"/>
            <w:hideMark/>
          </w:tcPr>
          <w:p w14:paraId="59DAEFA9" w14:textId="77777777" w:rsidR="00157024" w:rsidRPr="008972F1" w:rsidRDefault="00157024" w:rsidP="00747EDA">
            <w:pPr>
              <w:spacing w:before="45" w:afterLines="45" w:after="108"/>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3F29166A" w14:textId="77777777" w:rsidR="00157024" w:rsidRPr="008972F1" w:rsidRDefault="00157024" w:rsidP="00157024">
            <w:pPr>
              <w:spacing w:before="45" w:afterLines="45" w:after="108"/>
              <w:rPr>
                <w:rFonts w:asciiTheme="minorHAnsi" w:hAnsiTheme="minorHAnsi" w:cs="Arial"/>
                <w:color w:val="000000"/>
                <w:szCs w:val="18"/>
              </w:rPr>
            </w:pPr>
            <w:r>
              <w:rPr>
                <w:rFonts w:asciiTheme="minorHAnsi" w:hAnsiTheme="minorHAnsi" w:cs="Arial"/>
                <w:color w:val="000000"/>
                <w:szCs w:val="18"/>
              </w:rPr>
              <w:t>A foreign</w:t>
            </w:r>
            <w:r w:rsidRPr="008972F1">
              <w:rPr>
                <w:rFonts w:asciiTheme="minorHAnsi" w:hAnsiTheme="minorHAnsi" w:cs="Arial"/>
                <w:color w:val="000000"/>
                <w:szCs w:val="18"/>
              </w:rPr>
              <w:t xml:space="preserve"> referring to a standard concept identifier in the Vocabulary for conditions.</w:t>
            </w:r>
          </w:p>
        </w:tc>
        <w:tc>
          <w:tcPr>
            <w:tcW w:w="6120" w:type="dxa"/>
          </w:tcPr>
          <w:p w14:paraId="264DA931" w14:textId="77777777" w:rsidR="00157024" w:rsidRPr="008972F1" w:rsidRDefault="00157024" w:rsidP="00157024">
            <w:pPr>
              <w:spacing w:before="45" w:afterLines="45" w:after="108"/>
              <w:rPr>
                <w:rFonts w:asciiTheme="minorHAnsi" w:hAnsiTheme="minorHAnsi" w:cs="Arial"/>
                <w:color w:val="000000"/>
                <w:szCs w:val="18"/>
              </w:rPr>
            </w:pPr>
          </w:p>
        </w:tc>
      </w:tr>
      <w:tr w:rsidR="00157024" w:rsidRPr="00061AFF" w14:paraId="21C61176" w14:textId="77777777" w:rsidTr="00982392">
        <w:trPr>
          <w:trHeight w:val="800"/>
        </w:trPr>
        <w:tc>
          <w:tcPr>
            <w:tcW w:w="2520" w:type="dxa"/>
            <w:vAlign w:val="center"/>
            <w:hideMark/>
          </w:tcPr>
          <w:p w14:paraId="6BD9D8CA"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cause_of_death_source_value</w:t>
            </w:r>
          </w:p>
        </w:tc>
        <w:tc>
          <w:tcPr>
            <w:tcW w:w="1170" w:type="dxa"/>
            <w:vAlign w:val="center"/>
            <w:hideMark/>
          </w:tcPr>
          <w:p w14:paraId="1F5EA8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0D8298F0" w14:textId="77777777" w:rsidR="00157024" w:rsidRPr="008972F1" w:rsidRDefault="00157024" w:rsidP="006A557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source code for the cause</w:t>
            </w:r>
            <w:r>
              <w:rPr>
                <w:rFonts w:asciiTheme="minorHAnsi" w:hAnsiTheme="minorHAnsi" w:cs="Arial"/>
                <w:color w:val="000000"/>
                <w:szCs w:val="18"/>
              </w:rPr>
              <w:t xml:space="preserve"> of death as it appears in</w:t>
            </w:r>
            <w:r w:rsidR="006A5573">
              <w:rPr>
                <w:rFonts w:asciiTheme="minorHAnsi" w:hAnsiTheme="minorHAnsi" w:cs="Arial"/>
                <w:color w:val="000000"/>
                <w:szCs w:val="18"/>
              </w:rPr>
              <w:t xml:space="preserve"> the source</w:t>
            </w:r>
            <w:r w:rsidRPr="008972F1">
              <w:rPr>
                <w:rFonts w:asciiTheme="minorHAnsi" w:hAnsiTheme="minorHAnsi" w:cs="Arial"/>
                <w:color w:val="000000"/>
                <w:szCs w:val="18"/>
              </w:rPr>
              <w:t>. This code is mapped to a standard concept in the Voca</w:t>
            </w:r>
            <w:r w:rsidR="006A5573">
              <w:rPr>
                <w:rFonts w:asciiTheme="minorHAnsi" w:hAnsiTheme="minorHAnsi" w:cs="Arial"/>
                <w:color w:val="000000"/>
                <w:szCs w:val="18"/>
              </w:rPr>
              <w:t>bulary and the original code is</w:t>
            </w:r>
            <w:r w:rsidRPr="008972F1">
              <w:rPr>
                <w:rFonts w:asciiTheme="minorHAnsi" w:hAnsiTheme="minorHAnsi" w:cs="Arial"/>
                <w:color w:val="000000"/>
                <w:szCs w:val="18"/>
              </w:rPr>
              <w:t xml:space="preserve"> stored here for reference.</w:t>
            </w:r>
          </w:p>
        </w:tc>
        <w:tc>
          <w:tcPr>
            <w:tcW w:w="6120" w:type="dxa"/>
          </w:tcPr>
          <w:p w14:paraId="6631DBB1" w14:textId="77777777" w:rsidR="00157024" w:rsidRPr="008972F1" w:rsidRDefault="00157024" w:rsidP="00157024">
            <w:pPr>
              <w:spacing w:before="45" w:afterLines="45" w:after="108" w:line="240" w:lineRule="auto"/>
              <w:rPr>
                <w:rFonts w:asciiTheme="minorHAnsi" w:hAnsiTheme="minorHAnsi" w:cs="Arial"/>
                <w:color w:val="000000"/>
                <w:szCs w:val="18"/>
              </w:rPr>
            </w:pPr>
          </w:p>
        </w:tc>
      </w:tr>
    </w:tbl>
    <w:p w14:paraId="46988E85" w14:textId="77777777" w:rsidR="009E2569" w:rsidRPr="00061AFF" w:rsidRDefault="00AA472D" w:rsidP="009E2569">
      <w:pPr>
        <w:pStyle w:val="Heading3"/>
      </w:pPr>
      <w:r>
        <w:t>Additional Notes</w:t>
      </w:r>
    </w:p>
    <w:p w14:paraId="65A05610" w14:textId="77777777" w:rsidR="00776726" w:rsidRDefault="009E2569" w:rsidP="009E2569">
      <w:pPr>
        <w:pStyle w:val="ListParagraph"/>
        <w:numPr>
          <w:ilvl w:val="0"/>
          <w:numId w:val="10"/>
        </w:numPr>
        <w:spacing w:before="0" w:after="200" w:line="240" w:lineRule="auto"/>
        <w:ind w:right="4"/>
        <w:rPr>
          <w:rFonts w:cs="Arial"/>
          <w:szCs w:val="20"/>
        </w:rPr>
      </w:pPr>
      <w:r w:rsidRPr="00061AFF">
        <w:rPr>
          <w:rFonts w:cs="Arial"/>
          <w:szCs w:val="20"/>
        </w:rPr>
        <w:t>Each Person may have more than one record of death in the source data</w:t>
      </w:r>
      <w:r w:rsidR="006A5573">
        <w:rPr>
          <w:rFonts w:cs="Arial"/>
          <w:szCs w:val="20"/>
        </w:rPr>
        <w:t>. It is OK to insert multiple death records for an individual.</w:t>
      </w:r>
    </w:p>
    <w:p w14:paraId="5312842B" w14:textId="77777777" w:rsidR="009E2569" w:rsidRPr="00266275" w:rsidRDefault="00776726" w:rsidP="00266275">
      <w:pPr>
        <w:pStyle w:val="ListParagraph"/>
        <w:numPr>
          <w:ilvl w:val="0"/>
          <w:numId w:val="10"/>
        </w:numPr>
        <w:spacing w:before="0" w:after="200" w:line="240" w:lineRule="auto"/>
        <w:ind w:right="4"/>
        <w:rPr>
          <w:rFonts w:cs="Arial"/>
          <w:szCs w:val="20"/>
        </w:rPr>
      </w:pPr>
      <w:r w:rsidRPr="00266275">
        <w:rPr>
          <w:rFonts w:cs="Arial"/>
          <w:szCs w:val="20"/>
        </w:rPr>
        <w:t>If the Death Date cannot be precisely determined from the data, the best approximation should be used.</w:t>
      </w:r>
    </w:p>
    <w:p w14:paraId="08655618" w14:textId="77777777" w:rsidR="00634D92" w:rsidRPr="00061AFF" w:rsidRDefault="00634D92" w:rsidP="00634D92">
      <w:pPr>
        <w:pStyle w:val="Heading2"/>
      </w:pPr>
      <w:bookmarkStart w:id="7" w:name="_Toc394268588"/>
      <w:r w:rsidRPr="00061AFF">
        <w:t>LOCATION</w:t>
      </w:r>
      <w:bookmarkEnd w:id="7"/>
    </w:p>
    <w:p w14:paraId="32A47C7C" w14:textId="77777777" w:rsidR="00634D92" w:rsidRDefault="00634D92" w:rsidP="00634D92">
      <w:pPr>
        <w:spacing w:before="120"/>
        <w:ind w:right="4"/>
        <w:rPr>
          <w:rFonts w:cs="Arial"/>
          <w:szCs w:val="20"/>
        </w:rPr>
      </w:pPr>
      <w:r w:rsidRPr="00061AFF">
        <w:rPr>
          <w:rFonts w:cs="Arial"/>
          <w:szCs w:val="20"/>
        </w:rPr>
        <w:t>The Location table represents a generic way to capture physical location or address information. Locations are used to define the addresses for Persons and Care Sites.</w:t>
      </w:r>
      <w:r w:rsidR="003B6379">
        <w:rPr>
          <w:rFonts w:cs="Arial"/>
          <w:szCs w:val="20"/>
        </w:rPr>
        <w:t xml:space="preserve"> </w:t>
      </w:r>
      <w:r w:rsidR="003B6379" w:rsidRPr="0068702B">
        <w:rPr>
          <w:rFonts w:cs="Arial"/>
          <w:szCs w:val="20"/>
        </w:rPr>
        <w:t>NOTE: In OMOP CD</w:t>
      </w:r>
      <w:r w:rsidR="001B6EA3">
        <w:rPr>
          <w:rFonts w:cs="Arial"/>
          <w:szCs w:val="20"/>
        </w:rPr>
        <w:t>M V5, this table is eliminated s</w:t>
      </w:r>
      <w:r w:rsidR="003B6379" w:rsidRPr="0068702B">
        <w:rPr>
          <w:rFonts w:cs="Arial"/>
          <w:szCs w:val="20"/>
        </w:rPr>
        <w:t>o don’t s</w:t>
      </w:r>
      <w:r w:rsidR="00AA472D" w:rsidRPr="0068702B">
        <w:rPr>
          <w:rFonts w:cs="Arial"/>
          <w:szCs w:val="20"/>
        </w:rPr>
        <w:t>p</w:t>
      </w:r>
      <w:r w:rsidR="003B6379" w:rsidRPr="0068702B">
        <w:rPr>
          <w:rFonts w:cs="Arial"/>
          <w:szCs w:val="20"/>
        </w:rPr>
        <w:t>end a lot of time on this table. The most important field is ZIP for location-based queries.</w:t>
      </w:r>
    </w:p>
    <w:p w14:paraId="6B486980" w14:textId="77777777" w:rsidR="00E41003" w:rsidRPr="00061AFF" w:rsidRDefault="00E41003" w:rsidP="00634D92">
      <w:pPr>
        <w:spacing w:before="120"/>
        <w:ind w:right="4"/>
        <w:rPr>
          <w:rFonts w:cs="Arial"/>
          <w:szCs w:val="20"/>
        </w:rPr>
      </w:pP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02"/>
        <w:gridCol w:w="3913"/>
        <w:gridCol w:w="5940"/>
      </w:tblGrid>
      <w:tr w:rsidR="009A4776" w:rsidRPr="00061AFF" w14:paraId="7CEA6B57" w14:textId="77777777" w:rsidTr="00982392">
        <w:trPr>
          <w:trHeight w:val="481"/>
          <w:tblHeader/>
        </w:trPr>
        <w:tc>
          <w:tcPr>
            <w:tcW w:w="1943" w:type="dxa"/>
            <w:shd w:val="clear" w:color="auto" w:fill="A6A6A6" w:themeFill="background1" w:themeFillShade="A6"/>
            <w:vAlign w:val="center"/>
            <w:hideMark/>
          </w:tcPr>
          <w:p w14:paraId="54044624"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02" w:type="dxa"/>
            <w:shd w:val="clear" w:color="auto" w:fill="A6A6A6" w:themeFill="background1" w:themeFillShade="A6"/>
            <w:vAlign w:val="center"/>
            <w:hideMark/>
          </w:tcPr>
          <w:p w14:paraId="4303A99F"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913" w:type="dxa"/>
            <w:shd w:val="clear" w:color="auto" w:fill="A6A6A6" w:themeFill="background1" w:themeFillShade="A6"/>
            <w:vAlign w:val="center"/>
            <w:hideMark/>
          </w:tcPr>
          <w:p w14:paraId="7E8F0ABB"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5940" w:type="dxa"/>
            <w:shd w:val="clear" w:color="auto" w:fill="A6A6A6" w:themeFill="background1" w:themeFillShade="A6"/>
            <w:vAlign w:val="center"/>
          </w:tcPr>
          <w:p w14:paraId="509B9D32" w14:textId="77777777" w:rsidR="009A4776" w:rsidRPr="00061AFF" w:rsidRDefault="009A4776" w:rsidP="00747EDA">
            <w:pPr>
              <w:spacing w:before="45" w:afterLines="45" w:after="108" w:line="240" w:lineRule="auto"/>
              <w:jc w:val="center"/>
              <w:rPr>
                <w:rFonts w:cs="Arial"/>
                <w:b/>
                <w:bCs/>
                <w:color w:val="000000"/>
                <w:szCs w:val="18"/>
              </w:rPr>
            </w:pPr>
            <w:r>
              <w:rPr>
                <w:rFonts w:cs="Arial"/>
                <w:b/>
                <w:bCs/>
                <w:color w:val="000000"/>
                <w:szCs w:val="18"/>
              </w:rPr>
              <w:t>PED</w:t>
            </w:r>
            <w:r w:rsidR="0068702B">
              <w:rPr>
                <w:rFonts w:cs="Arial"/>
                <w:b/>
                <w:bCs/>
                <w:color w:val="000000"/>
                <w:szCs w:val="18"/>
              </w:rPr>
              <w:t>S</w:t>
            </w:r>
            <w:r>
              <w:rPr>
                <w:rFonts w:cs="Arial"/>
                <w:b/>
                <w:bCs/>
                <w:color w:val="000000"/>
                <w:szCs w:val="18"/>
              </w:rPr>
              <w:t>net Conventions</w:t>
            </w:r>
          </w:p>
        </w:tc>
      </w:tr>
      <w:tr w:rsidR="009A4776" w:rsidRPr="00061AFF" w14:paraId="58629005" w14:textId="77777777" w:rsidTr="00DF685A">
        <w:trPr>
          <w:trHeight w:val="404"/>
        </w:trPr>
        <w:tc>
          <w:tcPr>
            <w:tcW w:w="1943" w:type="dxa"/>
            <w:vAlign w:val="center"/>
            <w:hideMark/>
          </w:tcPr>
          <w:p w14:paraId="4824E330"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lastRenderedPageBreak/>
              <w:t>location_id</w:t>
            </w:r>
          </w:p>
        </w:tc>
        <w:tc>
          <w:tcPr>
            <w:tcW w:w="1002" w:type="dxa"/>
            <w:vAlign w:val="center"/>
            <w:hideMark/>
          </w:tcPr>
          <w:p w14:paraId="4A2C8892"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Yes</w:t>
            </w:r>
          </w:p>
        </w:tc>
        <w:tc>
          <w:tcPr>
            <w:tcW w:w="3913" w:type="dxa"/>
            <w:hideMark/>
          </w:tcPr>
          <w:p w14:paraId="2980249A"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A unique identifier for each geographic location.</w:t>
            </w:r>
          </w:p>
        </w:tc>
        <w:tc>
          <w:tcPr>
            <w:tcW w:w="5940" w:type="dxa"/>
          </w:tcPr>
          <w:p w14:paraId="34090070" w14:textId="2D9BDC0B" w:rsidR="009A4776" w:rsidRPr="00061AFF" w:rsidRDefault="004C0527" w:rsidP="004C0527">
            <w:pPr>
              <w:spacing w:before="45" w:afterLines="45" w:after="108" w:line="240" w:lineRule="auto"/>
              <w:rPr>
                <w:rFonts w:cs="Arial"/>
                <w:color w:val="000000"/>
                <w:szCs w:val="18"/>
              </w:rPr>
            </w:pPr>
            <w:r w:rsidRPr="00112DE7">
              <w:rPr>
                <w:rFonts w:cs="Arial"/>
                <w:color w:val="000000"/>
                <w:szCs w:val="18"/>
              </w:rPr>
              <w:t>This is not a value foun</w:t>
            </w:r>
            <w:r>
              <w:rPr>
                <w:rFonts w:cs="Arial"/>
                <w:color w:val="000000"/>
                <w:szCs w:val="18"/>
              </w:rPr>
              <w:t xml:space="preserve">d in the EHR. </w:t>
            </w:r>
            <w:r w:rsidR="00DF685A">
              <w:rPr>
                <w:rFonts w:cs="Arial"/>
                <w:color w:val="000000"/>
                <w:szCs w:val="18"/>
              </w:rPr>
              <w:t xml:space="preserve"> </w:t>
            </w: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p>
        </w:tc>
      </w:tr>
      <w:tr w:rsidR="009A4776" w:rsidRPr="00061AFF" w14:paraId="041F0219" w14:textId="77777777" w:rsidTr="00982392">
        <w:trPr>
          <w:trHeight w:val="197"/>
        </w:trPr>
        <w:tc>
          <w:tcPr>
            <w:tcW w:w="1943" w:type="dxa"/>
            <w:vAlign w:val="center"/>
            <w:hideMark/>
          </w:tcPr>
          <w:p w14:paraId="583BE6A8"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state</w:t>
            </w:r>
          </w:p>
        </w:tc>
        <w:tc>
          <w:tcPr>
            <w:tcW w:w="1002" w:type="dxa"/>
            <w:vAlign w:val="center"/>
            <w:hideMark/>
          </w:tcPr>
          <w:p w14:paraId="0D0CA8E1"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39B77E27"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The state field as it appears in the source data.</w:t>
            </w:r>
          </w:p>
        </w:tc>
        <w:tc>
          <w:tcPr>
            <w:tcW w:w="5940" w:type="dxa"/>
          </w:tcPr>
          <w:p w14:paraId="4F6F83C5" w14:textId="77777777" w:rsidR="009A4776" w:rsidRPr="00061AFF" w:rsidRDefault="009A4776" w:rsidP="008972F1">
            <w:pPr>
              <w:spacing w:before="45" w:afterLines="45" w:after="108" w:line="240" w:lineRule="auto"/>
              <w:rPr>
                <w:rFonts w:cs="Arial"/>
                <w:color w:val="000000"/>
                <w:szCs w:val="18"/>
              </w:rPr>
            </w:pPr>
          </w:p>
        </w:tc>
      </w:tr>
      <w:tr w:rsidR="009A4776" w:rsidRPr="00061AFF" w14:paraId="6BFB4431" w14:textId="77777777" w:rsidTr="00982392">
        <w:trPr>
          <w:trHeight w:val="215"/>
        </w:trPr>
        <w:tc>
          <w:tcPr>
            <w:tcW w:w="1943" w:type="dxa"/>
            <w:vAlign w:val="center"/>
            <w:hideMark/>
          </w:tcPr>
          <w:p w14:paraId="34A03147"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zip</w:t>
            </w:r>
          </w:p>
        </w:tc>
        <w:tc>
          <w:tcPr>
            <w:tcW w:w="1002" w:type="dxa"/>
            <w:vAlign w:val="center"/>
            <w:hideMark/>
          </w:tcPr>
          <w:p w14:paraId="008F537A"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15822B44"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zip code. For US addresses, valid zip codes can be 3, 5 or 9 digits long, depending on the source data.</w:t>
            </w:r>
          </w:p>
        </w:tc>
        <w:tc>
          <w:tcPr>
            <w:tcW w:w="5940" w:type="dxa"/>
          </w:tcPr>
          <w:p w14:paraId="3DC28F2B"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While optional, this is the most important field in this table to support location-based queries.</w:t>
            </w:r>
          </w:p>
        </w:tc>
      </w:tr>
      <w:tr w:rsidR="009A4776" w:rsidRPr="00061AFF" w14:paraId="55771FE9" w14:textId="77777777" w:rsidTr="004C0527">
        <w:trPr>
          <w:trHeight w:val="1106"/>
        </w:trPr>
        <w:tc>
          <w:tcPr>
            <w:tcW w:w="1943" w:type="dxa"/>
            <w:vAlign w:val="center"/>
            <w:hideMark/>
          </w:tcPr>
          <w:p w14:paraId="2173EC9C"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location_source_value</w:t>
            </w:r>
          </w:p>
        </w:tc>
        <w:tc>
          <w:tcPr>
            <w:tcW w:w="1002" w:type="dxa"/>
            <w:vAlign w:val="center"/>
            <w:hideMark/>
          </w:tcPr>
          <w:p w14:paraId="7748EA38"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434E6679"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 xml:space="preserve">Optional - Do not transmit to DCC </w:t>
            </w:r>
          </w:p>
          <w:p w14:paraId="31BDFAD0"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verbatim information that is used to uniquely identify the location as it appears in the source data.</w:t>
            </w:r>
          </w:p>
        </w:tc>
        <w:tc>
          <w:tcPr>
            <w:tcW w:w="5940" w:type="dxa"/>
          </w:tcPr>
          <w:p w14:paraId="1FB6C81F" w14:textId="77777777" w:rsidR="009A4776" w:rsidRDefault="00116DB3" w:rsidP="00116DB3">
            <w:pPr>
              <w:spacing w:before="45" w:afterLines="45" w:after="108" w:line="240" w:lineRule="auto"/>
              <w:rPr>
                <w:rFonts w:cs="Arial"/>
                <w:color w:val="000000"/>
                <w:szCs w:val="18"/>
              </w:rPr>
            </w:pPr>
            <w:r>
              <w:rPr>
                <w:rFonts w:cs="Arial"/>
                <w:color w:val="000000"/>
                <w:szCs w:val="18"/>
              </w:rPr>
              <w:t>If location source values are deemed sensitive by your organization, insert a pseudo-identifier (random number, encrypted identifier) into the field. Sites electing to obfuscate location_source_values will keep the mapping between the value in this field and the original clear text location source value. This value is only used for site-level re-identification for study recruitment and for data quality review.</w:t>
            </w:r>
          </w:p>
          <w:p w14:paraId="42280F80" w14:textId="77777777" w:rsidR="00FA30D4" w:rsidRDefault="00FA30D4" w:rsidP="00116DB3">
            <w:pPr>
              <w:spacing w:before="45" w:afterLines="45" w:after="108" w:line="240" w:lineRule="auto"/>
              <w:rPr>
                <w:rFonts w:cs="Arial"/>
                <w:color w:val="000000"/>
                <w:szCs w:val="18"/>
              </w:rPr>
            </w:pPr>
          </w:p>
          <w:p w14:paraId="604BC2A5" w14:textId="3116EC8C" w:rsidR="00FA30D4" w:rsidRPr="0068702B" w:rsidRDefault="00FA30D4" w:rsidP="00116DB3">
            <w:pPr>
              <w:spacing w:before="45" w:afterLines="45" w:after="108" w:line="240" w:lineRule="auto"/>
              <w:rPr>
                <w:rFonts w:cs="Arial"/>
                <w:color w:val="000000"/>
                <w:szCs w:val="18"/>
              </w:rPr>
            </w:pPr>
            <w:r>
              <w:rPr>
                <w:rFonts w:cs="Arial"/>
                <w:color w:val="000000"/>
                <w:szCs w:val="18"/>
              </w:rPr>
              <w:t>Sites may consider using the location_id field value in this table as the pseudo-identifier as long as a local mapping from location_id to the real site identifier is maintained.</w:t>
            </w:r>
          </w:p>
        </w:tc>
      </w:tr>
      <w:tr w:rsidR="009A4776" w:rsidRPr="00061AFF" w14:paraId="014DD686" w14:textId="77777777" w:rsidTr="00982392">
        <w:trPr>
          <w:trHeight w:val="278"/>
        </w:trPr>
        <w:tc>
          <w:tcPr>
            <w:tcW w:w="1943" w:type="dxa"/>
            <w:vAlign w:val="center"/>
          </w:tcPr>
          <w:p w14:paraId="5610240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address_1</w:t>
            </w:r>
          </w:p>
        </w:tc>
        <w:tc>
          <w:tcPr>
            <w:tcW w:w="1002" w:type="dxa"/>
            <w:vAlign w:val="center"/>
          </w:tcPr>
          <w:p w14:paraId="44432072"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5E409193" w14:textId="77777777" w:rsidR="009A4776" w:rsidRPr="00061AFF" w:rsidRDefault="009A4776" w:rsidP="008972F1">
            <w:pPr>
              <w:spacing w:before="45" w:afterLines="45" w:after="108" w:line="240" w:lineRule="auto"/>
              <w:rPr>
                <w:rFonts w:cs="Arial"/>
                <w:color w:val="000000"/>
                <w:szCs w:val="18"/>
              </w:rPr>
            </w:pPr>
            <w:bookmarkStart w:id="8" w:name="OLE_LINK1"/>
            <w:bookmarkStart w:id="9" w:name="OLE_LINK2"/>
            <w:r>
              <w:rPr>
                <w:rFonts w:cs="Arial"/>
                <w:color w:val="000000"/>
                <w:szCs w:val="18"/>
              </w:rPr>
              <w:t>Optional - Do not transmit to DCC</w:t>
            </w:r>
            <w:bookmarkEnd w:id="8"/>
            <w:bookmarkEnd w:id="9"/>
          </w:p>
        </w:tc>
        <w:tc>
          <w:tcPr>
            <w:tcW w:w="5940" w:type="dxa"/>
          </w:tcPr>
          <w:p w14:paraId="6E1D9E46" w14:textId="77777777" w:rsidR="009A4776" w:rsidRDefault="009A4776" w:rsidP="008972F1">
            <w:pPr>
              <w:spacing w:before="45" w:afterLines="45" w:after="108" w:line="240" w:lineRule="auto"/>
              <w:rPr>
                <w:rFonts w:cs="Arial"/>
                <w:color w:val="000000"/>
                <w:szCs w:val="18"/>
              </w:rPr>
            </w:pPr>
          </w:p>
        </w:tc>
      </w:tr>
      <w:tr w:rsidR="009A4776" w:rsidRPr="00061AFF" w14:paraId="4113BB61" w14:textId="77777777" w:rsidTr="00982392">
        <w:trPr>
          <w:trHeight w:val="278"/>
        </w:trPr>
        <w:tc>
          <w:tcPr>
            <w:tcW w:w="1943" w:type="dxa"/>
            <w:vAlign w:val="center"/>
          </w:tcPr>
          <w:p w14:paraId="222B862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address_2</w:t>
            </w:r>
          </w:p>
        </w:tc>
        <w:tc>
          <w:tcPr>
            <w:tcW w:w="1002" w:type="dxa"/>
            <w:vAlign w:val="center"/>
          </w:tcPr>
          <w:p w14:paraId="7AC67E33"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2BE475C8"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768756A4" w14:textId="77777777" w:rsidR="009A4776" w:rsidRDefault="009A4776" w:rsidP="008972F1">
            <w:pPr>
              <w:spacing w:before="45" w:afterLines="45" w:after="108" w:line="240" w:lineRule="auto"/>
              <w:rPr>
                <w:rFonts w:cs="Arial"/>
                <w:color w:val="000000"/>
                <w:szCs w:val="18"/>
              </w:rPr>
            </w:pPr>
          </w:p>
        </w:tc>
      </w:tr>
      <w:tr w:rsidR="009A4776" w:rsidRPr="00061AFF" w14:paraId="7943E622" w14:textId="77777777" w:rsidTr="00982392">
        <w:trPr>
          <w:trHeight w:val="278"/>
        </w:trPr>
        <w:tc>
          <w:tcPr>
            <w:tcW w:w="1943" w:type="dxa"/>
            <w:vAlign w:val="center"/>
          </w:tcPr>
          <w:p w14:paraId="2D083DFF"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city</w:t>
            </w:r>
          </w:p>
        </w:tc>
        <w:tc>
          <w:tcPr>
            <w:tcW w:w="1002" w:type="dxa"/>
            <w:vAlign w:val="center"/>
          </w:tcPr>
          <w:p w14:paraId="303F3D99"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052AE7E2"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5A0E7FA6" w14:textId="77777777" w:rsidR="009A4776" w:rsidRDefault="009A4776" w:rsidP="008972F1">
            <w:pPr>
              <w:spacing w:before="45" w:afterLines="45" w:after="108" w:line="240" w:lineRule="auto"/>
              <w:rPr>
                <w:rFonts w:cs="Arial"/>
                <w:color w:val="000000"/>
                <w:szCs w:val="18"/>
              </w:rPr>
            </w:pPr>
          </w:p>
        </w:tc>
      </w:tr>
      <w:tr w:rsidR="009A4776" w:rsidRPr="00061AFF" w14:paraId="2244D970" w14:textId="77777777" w:rsidTr="00982392">
        <w:trPr>
          <w:trHeight w:val="278"/>
        </w:trPr>
        <w:tc>
          <w:tcPr>
            <w:tcW w:w="1943" w:type="dxa"/>
            <w:vAlign w:val="center"/>
          </w:tcPr>
          <w:p w14:paraId="3CE0969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county</w:t>
            </w:r>
          </w:p>
        </w:tc>
        <w:tc>
          <w:tcPr>
            <w:tcW w:w="1002" w:type="dxa"/>
            <w:vAlign w:val="center"/>
          </w:tcPr>
          <w:p w14:paraId="0EFE22F5"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468FCD65"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15C784F8" w14:textId="77777777" w:rsidR="009A4776" w:rsidRDefault="009A4776" w:rsidP="008972F1">
            <w:pPr>
              <w:spacing w:before="45" w:afterLines="45" w:after="108" w:line="240" w:lineRule="auto"/>
              <w:rPr>
                <w:rFonts w:cs="Arial"/>
                <w:color w:val="000000"/>
                <w:szCs w:val="18"/>
              </w:rPr>
            </w:pPr>
          </w:p>
        </w:tc>
      </w:tr>
    </w:tbl>
    <w:p w14:paraId="46567222" w14:textId="77777777" w:rsidR="00634D92" w:rsidRPr="00061AFF" w:rsidRDefault="00AA472D" w:rsidP="00634D92">
      <w:pPr>
        <w:pStyle w:val="Heading3"/>
      </w:pPr>
      <w:r>
        <w:t>Additional Notes</w:t>
      </w:r>
    </w:p>
    <w:p w14:paraId="7D655106" w14:textId="77777777" w:rsidR="00634D92" w:rsidRPr="00061AFF" w:rsidRDefault="00634D92" w:rsidP="00634D92">
      <w:pPr>
        <w:pStyle w:val="ListParagraph"/>
        <w:numPr>
          <w:ilvl w:val="0"/>
          <w:numId w:val="3"/>
        </w:numPr>
        <w:rPr>
          <w:rFonts w:cs="Arial"/>
          <w:szCs w:val="20"/>
        </w:rPr>
      </w:pPr>
      <w:r w:rsidRPr="00061AFF">
        <w:rPr>
          <w:rFonts w:cs="Arial"/>
          <w:szCs w:val="20"/>
        </w:rPr>
        <w:t>Each address or Location is unique and is present only once in the table</w:t>
      </w:r>
    </w:p>
    <w:p w14:paraId="32E248BE" w14:textId="77777777" w:rsidR="00634D92" w:rsidRPr="00061AFF" w:rsidRDefault="00634D92" w:rsidP="00634D92">
      <w:pPr>
        <w:pStyle w:val="Heading2"/>
      </w:pPr>
      <w:bookmarkStart w:id="10" w:name="_Toc394268589"/>
      <w:r w:rsidRPr="00061AFF">
        <w:t>CARE_SITE</w:t>
      </w:r>
      <w:bookmarkEnd w:id="10"/>
    </w:p>
    <w:p w14:paraId="2E0D7AB7" w14:textId="77777777" w:rsidR="00634D92" w:rsidRPr="00061AFF" w:rsidRDefault="00634D92" w:rsidP="00634D92">
      <w:pPr>
        <w:spacing w:before="120"/>
        <w:ind w:right="4"/>
        <w:rPr>
          <w:rFonts w:cs="Arial"/>
          <w:szCs w:val="20"/>
        </w:rPr>
      </w:pPr>
      <w:r w:rsidRPr="00061AFF">
        <w:rPr>
          <w:rFonts w:cs="Arial"/>
          <w:szCs w:val="20"/>
        </w:rPr>
        <w:t xml:space="preserve">The Care Site table contains </w:t>
      </w:r>
      <w:r w:rsidR="00F855C2">
        <w:rPr>
          <w:rFonts w:cs="Arial"/>
          <w:szCs w:val="20"/>
        </w:rPr>
        <w:t>a list of uniquely identified ph</w:t>
      </w:r>
      <w:r w:rsidRPr="00061AFF">
        <w:rPr>
          <w:rFonts w:cs="Arial"/>
          <w:szCs w:val="20"/>
          <w:lang w:val="de-DE"/>
        </w:rPr>
        <w:t xml:space="preserve">ysical or organizational units where healthcare delivery is practiced </w:t>
      </w:r>
      <w:r w:rsidRPr="00061AFF">
        <w:rPr>
          <w:rFonts w:cs="Arial"/>
          <w:szCs w:val="20"/>
        </w:rPr>
        <w:t>(offices, wards, hospitals, clinics, etc.).</w:t>
      </w:r>
      <w:r w:rsidR="003B6379">
        <w:rPr>
          <w:rFonts w:cs="Arial"/>
          <w:szCs w:val="20"/>
        </w:rPr>
        <w:t xml:space="preserve"> </w:t>
      </w:r>
      <w:r w:rsidR="003B6379" w:rsidRPr="0068702B">
        <w:rPr>
          <w:rFonts w:cs="Arial"/>
          <w:szCs w:val="20"/>
        </w:rPr>
        <w:t>Future definitions of PEDSnet CDM will more precisely define the fields in this table. The most important field in this table is organization_id, which is the tie back to the contributing PEDSnet data partner (CHOP versus Colorado versus St. Louis).</w:t>
      </w:r>
      <w:r w:rsidR="00AA472D" w:rsidRPr="0068702B">
        <w:rPr>
          <w:rFonts w:cs="Arial"/>
          <w:szCs w:val="20"/>
        </w:rPr>
        <w:t xml:space="preserve"> </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747A79C9" w14:textId="77777777" w:rsidTr="009A4776">
        <w:trPr>
          <w:cnfStyle w:val="100000000000" w:firstRow="1" w:lastRow="0" w:firstColumn="0" w:lastColumn="0" w:oddVBand="0" w:evenVBand="0" w:oddHBand="0" w:evenHBand="0" w:firstRowFirstColumn="0" w:firstRowLastColumn="0" w:lastRowFirstColumn="0" w:lastRowLastColumn="0"/>
          <w:trHeight w:val="316"/>
        </w:trPr>
        <w:tc>
          <w:tcPr>
            <w:tcW w:w="2723" w:type="dxa"/>
            <w:vAlign w:val="center"/>
            <w:hideMark/>
          </w:tcPr>
          <w:p w14:paraId="56298237"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lastRenderedPageBreak/>
              <w:t>Field</w:t>
            </w:r>
          </w:p>
        </w:tc>
        <w:tc>
          <w:tcPr>
            <w:tcW w:w="1067" w:type="dxa"/>
            <w:vAlign w:val="center"/>
            <w:hideMark/>
          </w:tcPr>
          <w:p w14:paraId="1175599D"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5DFBA982"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1AA2D963" w14:textId="77777777" w:rsidR="009A4776" w:rsidRPr="008972F1" w:rsidRDefault="009A4776" w:rsidP="00747EDA">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9A4776" w:rsidRPr="008972F1" w14:paraId="2124173A" w14:textId="77777777" w:rsidTr="00066F87">
        <w:trPr>
          <w:trHeight w:val="746"/>
        </w:trPr>
        <w:tc>
          <w:tcPr>
            <w:tcW w:w="2723" w:type="dxa"/>
            <w:vAlign w:val="center"/>
            <w:hideMark/>
          </w:tcPr>
          <w:p w14:paraId="199F1785"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care_site_id</w:t>
            </w:r>
          </w:p>
        </w:tc>
        <w:tc>
          <w:tcPr>
            <w:tcW w:w="1067" w:type="dxa"/>
            <w:vAlign w:val="center"/>
            <w:hideMark/>
          </w:tcPr>
          <w:p w14:paraId="07561AC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2EE814AC" w14:textId="319A4BD9" w:rsidR="00F855C2" w:rsidRPr="008972F1" w:rsidRDefault="009A4776"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120D1E0E" w14:textId="77777777" w:rsidR="004C0527" w:rsidRPr="00FA30D4" w:rsidRDefault="004C0527" w:rsidP="004C0527">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 xml:space="preserve">This is not a value found in the EHR.    </w:t>
            </w:r>
          </w:p>
          <w:p w14:paraId="2DFEC04D" w14:textId="4F555AAD" w:rsidR="00C01088" w:rsidRPr="008972F1" w:rsidRDefault="004C0527" w:rsidP="004C0527">
            <w:pPr>
              <w:spacing w:before="45" w:after="45" w:line="240" w:lineRule="auto"/>
              <w:rPr>
                <w:rFonts w:asciiTheme="minorHAnsi" w:hAnsiTheme="minorHAnsi" w:cs="Arial"/>
                <w:color w:val="000000"/>
                <w:szCs w:val="18"/>
              </w:rPr>
            </w:pPr>
            <w:r w:rsidRPr="00FA30D4">
              <w:rPr>
                <w:rFonts w:asciiTheme="minorHAnsi" w:hAnsiTheme="minorHAnsi" w:cs="Arial"/>
                <w:color w:val="000000"/>
                <w:szCs w:val="18"/>
              </w:rPr>
              <w:t>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p>
        </w:tc>
      </w:tr>
      <w:tr w:rsidR="008E29F7" w:rsidRPr="008972F1" w14:paraId="78A5E1FB" w14:textId="77777777" w:rsidTr="009A4776">
        <w:trPr>
          <w:trHeight w:val="413"/>
        </w:trPr>
        <w:tc>
          <w:tcPr>
            <w:tcW w:w="2723" w:type="dxa"/>
            <w:vAlign w:val="center"/>
            <w:hideMark/>
          </w:tcPr>
          <w:p w14:paraId="009BC9F7"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place_of_service_concept_id</w:t>
            </w:r>
          </w:p>
        </w:tc>
        <w:tc>
          <w:tcPr>
            <w:tcW w:w="1067" w:type="dxa"/>
            <w:vAlign w:val="center"/>
            <w:hideMark/>
          </w:tcPr>
          <w:p w14:paraId="739FBD8D"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5237CC99"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41B0F10F" w14:textId="5DB58B28"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Please include valid concept ids (consistent with OMOP CDMv4).  Predefined value set (valid concept_ids found in CONCE</w:t>
            </w:r>
            <w:r w:rsidR="00FA30D4">
              <w:rPr>
                <w:rFonts w:asciiTheme="minorHAnsi" w:hAnsiTheme="minorHAnsi"/>
                <w:shd w:val="clear" w:color="auto" w:fill="FFFFFF"/>
              </w:rPr>
              <w:t>PT table where vocabulary_id = 2</w:t>
            </w:r>
            <w:r w:rsidRPr="00E80B5C">
              <w:rPr>
                <w:rFonts w:asciiTheme="minorHAnsi" w:hAnsiTheme="minorHAnsi"/>
                <w:shd w:val="clear" w:color="auto" w:fill="FFFFFF"/>
              </w:rPr>
              <w:t>4</w:t>
            </w:r>
            <w:r w:rsidR="00FA30D4">
              <w:rPr>
                <w:rFonts w:asciiTheme="minorHAnsi" w:hAnsiTheme="minorHAnsi"/>
                <w:shd w:val="clear" w:color="auto" w:fill="FFFFFF"/>
              </w:rPr>
              <w:t xml:space="preserve"> and vocabulary 60 where noted</w:t>
            </w:r>
            <w:r w:rsidRPr="00E80B5C">
              <w:rPr>
                <w:rFonts w:asciiTheme="minorHAnsi" w:hAnsiTheme="minorHAnsi"/>
                <w:shd w:val="clear" w:color="auto" w:fill="FFFFFF"/>
              </w:rPr>
              <w:t>)</w:t>
            </w:r>
          </w:p>
          <w:p w14:paraId="3C1CA05F" w14:textId="77777777" w:rsidR="008E29F7" w:rsidRPr="00E80B5C" w:rsidRDefault="008E29F7" w:rsidP="008E29F7">
            <w:pPr>
              <w:rPr>
                <w:rFonts w:asciiTheme="minorHAnsi" w:hAnsiTheme="minorHAnsi"/>
                <w:shd w:val="clear" w:color="auto" w:fill="FFFFFF"/>
              </w:rPr>
            </w:pPr>
          </w:p>
          <w:p w14:paraId="314120C6" w14:textId="019FF30A"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select * from concept where voc</w:t>
            </w:r>
            <w:r w:rsidR="00FA30D4">
              <w:rPr>
                <w:rFonts w:asciiTheme="minorHAnsi" w:hAnsiTheme="minorHAnsi"/>
                <w:shd w:val="clear" w:color="auto" w:fill="FFFFFF"/>
              </w:rPr>
              <w:t xml:space="preserve">abulary_id = 24 yields 4 </w:t>
            </w:r>
            <w:r w:rsidRPr="00E80B5C">
              <w:rPr>
                <w:rFonts w:asciiTheme="minorHAnsi" w:hAnsiTheme="minorHAnsi"/>
                <w:shd w:val="clear" w:color="auto" w:fill="FFFFFF"/>
              </w:rPr>
              <w:t xml:space="preserve">valid concept_ids. </w:t>
            </w:r>
          </w:p>
          <w:p w14:paraId="2A93119D" w14:textId="77777777"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If none are correct, use concept_id = 0</w:t>
            </w:r>
          </w:p>
          <w:p w14:paraId="0D3D60F7"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Inpatient Hospital Stay: concept_id = 9201</w:t>
            </w:r>
          </w:p>
          <w:p w14:paraId="06BD99E8"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Ambulatory Visit: concept_id = 9202</w:t>
            </w:r>
          </w:p>
          <w:p w14:paraId="32C61945"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Emergency Department: concept_id = 9203</w:t>
            </w:r>
          </w:p>
          <w:p w14:paraId="74C44A8C" w14:textId="780305A9" w:rsidR="008E29F7" w:rsidRPr="00E80B5C" w:rsidRDefault="008E29F7" w:rsidP="008E29F7">
            <w:pPr>
              <w:pStyle w:val="ListParagraph"/>
              <w:numPr>
                <w:ilvl w:val="0"/>
                <w:numId w:val="3"/>
              </w:numPr>
              <w:ind w:left="330" w:hanging="330"/>
              <w:rPr>
                <w:rFonts w:asciiTheme="minorHAnsi" w:hAnsiTheme="minorHAnsi"/>
              </w:rPr>
            </w:pPr>
            <w:r w:rsidRPr="00E80B5C">
              <w:rPr>
                <w:rFonts w:asciiTheme="minorHAnsi" w:hAnsiTheme="minorHAnsi"/>
                <w:shd w:val="clear" w:color="auto" w:fill="FFFFFF"/>
              </w:rPr>
              <w:t>Non-Acute Institutional Stay: concept_id =  42898160</w:t>
            </w:r>
            <w:r w:rsidR="00FA30D4">
              <w:rPr>
                <w:rFonts w:asciiTheme="minorHAnsi" w:hAnsiTheme="minorHAnsi"/>
                <w:shd w:val="clear" w:color="auto" w:fill="FFFFFF"/>
              </w:rPr>
              <w:t xml:space="preserve"> (vocabulary 60)</w:t>
            </w:r>
          </w:p>
          <w:p w14:paraId="296CDEF0" w14:textId="2A30A097"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Unknown: concept_id = </w:t>
            </w:r>
            <w:r w:rsidR="00BA2F55" w:rsidRPr="00066F87">
              <w:rPr>
                <w:rFonts w:asciiTheme="minorHAnsi" w:eastAsiaTheme="minorEastAsia" w:hAnsiTheme="minorHAnsi" w:cs="Times"/>
                <w:color w:val="auto"/>
                <w:szCs w:val="18"/>
              </w:rPr>
              <w:t>44814713</w:t>
            </w:r>
            <w:r w:rsidR="00066F87">
              <w:rPr>
                <w:rFonts w:asciiTheme="minorHAnsi" w:eastAsiaTheme="minorEastAsia" w:hAnsiTheme="minorHAnsi" w:cs="Times"/>
                <w:color w:val="auto"/>
                <w:szCs w:val="18"/>
              </w:rPr>
              <w:t xml:space="preserve"> (vocabulary 60)</w:t>
            </w:r>
          </w:p>
          <w:p w14:paraId="50B15D40" w14:textId="44D71675"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Other: concept_id = </w:t>
            </w:r>
            <w:r w:rsidR="00066F87">
              <w:rPr>
                <w:rFonts w:asciiTheme="minorHAnsi" w:eastAsiaTheme="minorEastAsia" w:hAnsiTheme="minorHAnsi" w:cs="Times"/>
                <w:color w:val="auto"/>
                <w:szCs w:val="18"/>
              </w:rPr>
              <w:t>44814711 (vocabulary 60)</w:t>
            </w:r>
          </w:p>
          <w:p w14:paraId="3F5345B4" w14:textId="0A8571CE" w:rsidR="008E29F7" w:rsidRPr="008E29F7" w:rsidRDefault="008E29F7" w:rsidP="008E29F7">
            <w:pPr>
              <w:pStyle w:val="ListParagraph"/>
              <w:numPr>
                <w:ilvl w:val="0"/>
                <w:numId w:val="3"/>
              </w:numPr>
              <w:ind w:left="330" w:hanging="330"/>
            </w:pPr>
            <w:r w:rsidRPr="00066F87">
              <w:rPr>
                <w:rFonts w:asciiTheme="minorHAnsi" w:hAnsiTheme="minorHAnsi"/>
                <w:color w:val="auto"/>
                <w:szCs w:val="18"/>
                <w:shd w:val="clear" w:color="auto" w:fill="FFFFFF"/>
              </w:rPr>
              <w:t xml:space="preserve">No information: concept_id = </w:t>
            </w:r>
            <w:r w:rsidR="00BA2F55" w:rsidRPr="00066F87">
              <w:rPr>
                <w:rFonts w:asciiTheme="minorHAnsi" w:eastAsiaTheme="minorEastAsia" w:hAnsiTheme="minorHAnsi" w:cs="Times"/>
                <w:color w:val="auto"/>
                <w:szCs w:val="18"/>
              </w:rPr>
              <w:t>44814712</w:t>
            </w:r>
            <w:r w:rsidR="00066F87" w:rsidRPr="00066F87">
              <w:rPr>
                <w:rFonts w:asciiTheme="minorHAnsi" w:eastAsiaTheme="minorEastAsia" w:hAnsiTheme="minorHAnsi" w:cs="Times"/>
                <w:color w:val="auto"/>
                <w:szCs w:val="18"/>
              </w:rPr>
              <w:t xml:space="preserve"> (</w:t>
            </w:r>
            <w:r w:rsidR="00066F87">
              <w:rPr>
                <w:rFonts w:asciiTheme="minorHAnsi" w:eastAsiaTheme="minorEastAsia" w:hAnsiTheme="minorHAnsi" w:cs="Times"/>
                <w:color w:val="auto"/>
                <w:szCs w:val="18"/>
              </w:rPr>
              <w:t>vocabulary 60)</w:t>
            </w:r>
          </w:p>
        </w:tc>
      </w:tr>
      <w:tr w:rsidR="008E29F7" w:rsidRPr="008972F1" w14:paraId="01A9BC70" w14:textId="77777777" w:rsidTr="009A4776">
        <w:trPr>
          <w:trHeight w:val="704"/>
        </w:trPr>
        <w:tc>
          <w:tcPr>
            <w:tcW w:w="2723" w:type="dxa"/>
            <w:vAlign w:val="center"/>
            <w:hideMark/>
          </w:tcPr>
          <w:p w14:paraId="0EDB40FD"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location_id</w:t>
            </w:r>
          </w:p>
        </w:tc>
        <w:tc>
          <w:tcPr>
            <w:tcW w:w="1067" w:type="dxa"/>
            <w:vAlign w:val="center"/>
            <w:hideMark/>
          </w:tcPr>
          <w:p w14:paraId="0C58E57B"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496862AB"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449E22CC" w14:textId="77777777" w:rsidR="008E29F7" w:rsidRPr="00061AFF" w:rsidRDefault="008E29F7" w:rsidP="00F455C9">
            <w:pPr>
              <w:spacing w:before="45" w:afterLines="45" w:after="108" w:line="240" w:lineRule="auto"/>
              <w:rPr>
                <w:szCs w:val="18"/>
              </w:rPr>
            </w:pPr>
          </w:p>
        </w:tc>
      </w:tr>
      <w:tr w:rsidR="008E29F7" w:rsidRPr="008972F1" w14:paraId="2ACC6863" w14:textId="77777777" w:rsidTr="009A4776">
        <w:trPr>
          <w:trHeight w:val="575"/>
        </w:trPr>
        <w:tc>
          <w:tcPr>
            <w:tcW w:w="2723" w:type="dxa"/>
            <w:vAlign w:val="center"/>
            <w:hideMark/>
          </w:tcPr>
          <w:p w14:paraId="67AEBD5F"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care_site_source_value</w:t>
            </w:r>
          </w:p>
        </w:tc>
        <w:tc>
          <w:tcPr>
            <w:tcW w:w="1067" w:type="dxa"/>
            <w:vAlign w:val="center"/>
            <w:hideMark/>
          </w:tcPr>
          <w:p w14:paraId="35A3D78E" w14:textId="0223CEC6" w:rsidR="008E29F7" w:rsidRPr="008972F1" w:rsidRDefault="008E29F7" w:rsidP="000E1463">
            <w:pPr>
              <w:spacing w:before="45" w:after="45" w:line="240" w:lineRule="auto"/>
              <w:jc w:val="center"/>
              <w:rPr>
                <w:rFonts w:asciiTheme="minorHAnsi" w:hAnsiTheme="minorHAnsi" w:cs="Arial"/>
                <w:color w:val="000000"/>
                <w:szCs w:val="18"/>
              </w:rPr>
            </w:pPr>
            <w:del w:id="11" w:author="Browne, Aaron N" w:date="2014-10-31T11:42:00Z">
              <w:r w:rsidRPr="008972F1">
                <w:rPr>
                  <w:rFonts w:asciiTheme="minorHAnsi" w:hAnsiTheme="minorHAnsi" w:cs="Arial"/>
                  <w:color w:val="000000"/>
                  <w:szCs w:val="18"/>
                </w:rPr>
                <w:delText>No</w:delText>
              </w:r>
            </w:del>
            <w:ins w:id="12" w:author="Browne, Aaron N" w:date="2014-10-31T11:42:00Z">
              <w:r w:rsidR="0064786E">
                <w:rPr>
                  <w:rFonts w:asciiTheme="minorHAnsi" w:hAnsiTheme="minorHAnsi" w:cs="Arial"/>
                  <w:color w:val="000000"/>
                  <w:szCs w:val="18"/>
                </w:rPr>
                <w:t>Yes</w:t>
              </w:r>
            </w:ins>
          </w:p>
        </w:tc>
        <w:tc>
          <w:tcPr>
            <w:tcW w:w="4310" w:type="dxa"/>
            <w:hideMark/>
          </w:tcPr>
          <w:p w14:paraId="6991330F"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identifier for the organization in the source data, stored here for reference.</w:t>
            </w:r>
          </w:p>
        </w:tc>
        <w:tc>
          <w:tcPr>
            <w:tcW w:w="4590" w:type="dxa"/>
          </w:tcPr>
          <w:p w14:paraId="5C2FF78D" w14:textId="73D04783" w:rsidR="004C0527" w:rsidRPr="00FA30D4" w:rsidRDefault="004C0527"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If care site source values are deemed sensitive by your organization, insert a pseudo-identifier (random number, encrypted identifier) into the field. Sites electing to obfuscate care site_source_values will keep the mapping between the value in this field and the original clear text location source value. This value is only used for site-level re-identification for study recruitment and for data quality review.</w:t>
            </w:r>
          </w:p>
          <w:p w14:paraId="0602B8C5" w14:textId="3D8B3F0D" w:rsidR="00FA30D4" w:rsidRPr="00FA30D4" w:rsidRDefault="008E29F7"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F</w:t>
            </w:r>
            <w:r w:rsidR="00F855C2" w:rsidRPr="00FA30D4">
              <w:rPr>
                <w:rFonts w:asciiTheme="minorHAnsi" w:hAnsiTheme="minorHAnsi" w:cs="Arial"/>
                <w:color w:val="000000"/>
                <w:szCs w:val="18"/>
              </w:rPr>
              <w:t>or EPIC EHRs, m</w:t>
            </w:r>
            <w:r w:rsidRPr="00FA30D4">
              <w:rPr>
                <w:rFonts w:asciiTheme="minorHAnsi" w:hAnsiTheme="minorHAnsi" w:cs="Arial"/>
                <w:color w:val="000000"/>
                <w:szCs w:val="18"/>
              </w:rPr>
              <w:t>ap care_site_id to Clarity Department.</w:t>
            </w:r>
          </w:p>
          <w:p w14:paraId="506AC31F" w14:textId="48177F46" w:rsidR="00FA30D4" w:rsidRPr="008972F1" w:rsidRDefault="00FA30D4"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Sit</w:t>
            </w:r>
            <w:r>
              <w:rPr>
                <w:rFonts w:asciiTheme="minorHAnsi" w:hAnsiTheme="minorHAnsi" w:cs="Arial"/>
                <w:color w:val="000000"/>
                <w:szCs w:val="18"/>
              </w:rPr>
              <w:t>es may consider using the care_site</w:t>
            </w:r>
            <w:r w:rsidRPr="00FA30D4">
              <w:rPr>
                <w:rFonts w:asciiTheme="minorHAnsi" w:hAnsiTheme="minorHAnsi" w:cs="Arial"/>
                <w:color w:val="000000"/>
                <w:szCs w:val="18"/>
              </w:rPr>
              <w:t>_id field value in this table as the pseudo-identifier as long as a local mapping</w:t>
            </w:r>
            <w:r>
              <w:rPr>
                <w:rFonts w:asciiTheme="minorHAnsi" w:hAnsiTheme="minorHAnsi" w:cs="Arial"/>
                <w:color w:val="000000"/>
                <w:szCs w:val="18"/>
              </w:rPr>
              <w:t xml:space="preserve"> from care_site</w:t>
            </w:r>
            <w:r w:rsidRPr="00FA30D4">
              <w:rPr>
                <w:rFonts w:asciiTheme="minorHAnsi" w:hAnsiTheme="minorHAnsi" w:cs="Arial"/>
                <w:color w:val="000000"/>
                <w:szCs w:val="18"/>
              </w:rPr>
              <w:t>_id to the real site identifier is maintained.</w:t>
            </w:r>
          </w:p>
        </w:tc>
      </w:tr>
      <w:tr w:rsidR="008E29F7" w:rsidRPr="008972F1" w14:paraId="1FC8CE88" w14:textId="77777777" w:rsidTr="00066F87">
        <w:trPr>
          <w:trHeight w:val="134"/>
        </w:trPr>
        <w:tc>
          <w:tcPr>
            <w:tcW w:w="2723" w:type="dxa"/>
            <w:vAlign w:val="center"/>
            <w:hideMark/>
          </w:tcPr>
          <w:p w14:paraId="7ECD6C90"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place_of_service_source_value</w:t>
            </w:r>
          </w:p>
        </w:tc>
        <w:tc>
          <w:tcPr>
            <w:tcW w:w="1067" w:type="dxa"/>
            <w:vAlign w:val="center"/>
            <w:hideMark/>
          </w:tcPr>
          <w:p w14:paraId="29CABEE9"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620AA804"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DDC8435" w14:textId="77777777" w:rsidR="008E29F7" w:rsidRPr="008972F1" w:rsidRDefault="008E29F7" w:rsidP="00066F87">
            <w:pPr>
              <w:spacing w:before="45" w:after="45" w:line="240" w:lineRule="auto"/>
              <w:rPr>
                <w:rFonts w:asciiTheme="minorHAnsi" w:hAnsiTheme="minorHAnsi" w:cs="Arial"/>
                <w:color w:val="000000"/>
                <w:szCs w:val="18"/>
              </w:rPr>
            </w:pPr>
          </w:p>
        </w:tc>
      </w:tr>
      <w:tr w:rsidR="008E29F7" w:rsidRPr="008972F1" w14:paraId="616ABED7" w14:textId="77777777" w:rsidTr="009A4776">
        <w:trPr>
          <w:trHeight w:val="721"/>
        </w:trPr>
        <w:tc>
          <w:tcPr>
            <w:tcW w:w="2723" w:type="dxa"/>
            <w:vAlign w:val="center"/>
          </w:tcPr>
          <w:p w14:paraId="75A7F2BF"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organization_id</w:t>
            </w:r>
          </w:p>
        </w:tc>
        <w:tc>
          <w:tcPr>
            <w:tcW w:w="1067" w:type="dxa"/>
            <w:vAlign w:val="center"/>
          </w:tcPr>
          <w:p w14:paraId="47188432" w14:textId="77777777" w:rsidR="008E29F7" w:rsidRPr="008972F1" w:rsidRDefault="008E29F7"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129440EB"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p>
        </w:tc>
        <w:tc>
          <w:tcPr>
            <w:tcW w:w="4590" w:type="dxa"/>
          </w:tcPr>
          <w:p w14:paraId="5C8B272D" w14:textId="77777777" w:rsidR="008E29F7" w:rsidRPr="008972F1" w:rsidRDefault="008E29F7" w:rsidP="001D515A">
            <w:pPr>
              <w:spacing w:before="45" w:after="45" w:line="240" w:lineRule="auto"/>
              <w:rPr>
                <w:rFonts w:asciiTheme="minorHAnsi" w:hAnsiTheme="minorHAnsi" w:cs="Arial"/>
                <w:color w:val="000000"/>
                <w:szCs w:val="18"/>
              </w:rPr>
            </w:pPr>
            <w:r>
              <w:rPr>
                <w:rFonts w:asciiTheme="minorHAnsi" w:hAnsiTheme="minorHAnsi" w:cs="Arial"/>
                <w:color w:val="000000"/>
                <w:szCs w:val="18"/>
              </w:rPr>
              <w:t>See ORGANIZATION.organization_id (primary key)</w:t>
            </w:r>
          </w:p>
        </w:tc>
      </w:tr>
    </w:tbl>
    <w:p w14:paraId="5728219C" w14:textId="77777777" w:rsidR="00634D92" w:rsidRPr="00061AFF" w:rsidRDefault="007B6FB5" w:rsidP="00634D92">
      <w:pPr>
        <w:pStyle w:val="Heading3"/>
      </w:pPr>
      <w:r>
        <w:t>Additional Notes</w:t>
      </w:r>
    </w:p>
    <w:p w14:paraId="399E3FE7" w14:textId="77777777" w:rsidR="00634D92" w:rsidRPr="00061AFF" w:rsidRDefault="00634D92" w:rsidP="00634D92">
      <w:pPr>
        <w:pStyle w:val="ListParagraph"/>
        <w:numPr>
          <w:ilvl w:val="0"/>
          <w:numId w:val="4"/>
        </w:numPr>
        <w:spacing w:before="0" w:after="200" w:line="240" w:lineRule="auto"/>
        <w:ind w:right="4"/>
        <w:rPr>
          <w:rFonts w:cs="Arial"/>
          <w:szCs w:val="20"/>
        </w:rPr>
      </w:pPr>
      <w:r w:rsidRPr="00061AFF">
        <w:rPr>
          <w:rFonts w:cs="Arial"/>
          <w:szCs w:val="20"/>
        </w:rPr>
        <w:t>Care sites are primarily identified based on the specialty or type of care provided, and secondarily on physical location, if available (e.g. North Satellite Endocrinology Clinic)</w:t>
      </w:r>
    </w:p>
    <w:p w14:paraId="07065FC8" w14:textId="77777777" w:rsidR="00634D92" w:rsidRDefault="00634D92" w:rsidP="00634D92">
      <w:pPr>
        <w:pStyle w:val="ListParagraph"/>
        <w:numPr>
          <w:ilvl w:val="0"/>
          <w:numId w:val="4"/>
        </w:numPr>
        <w:spacing w:before="0" w:after="200" w:line="240" w:lineRule="auto"/>
        <w:ind w:right="4"/>
        <w:rPr>
          <w:rFonts w:cs="Arial"/>
          <w:szCs w:val="20"/>
        </w:rPr>
      </w:pPr>
      <w:r w:rsidRPr="00061AFF">
        <w:rPr>
          <w:rFonts w:cs="Arial"/>
          <w:szCs w:val="20"/>
        </w:rPr>
        <w:t>The Care Site Source Value typically contains the name of the Care Site.</w:t>
      </w:r>
    </w:p>
    <w:p w14:paraId="1A952D7C" w14:textId="77777777" w:rsidR="00776726" w:rsidRPr="00253443" w:rsidRDefault="00776726" w:rsidP="00776726">
      <w:pPr>
        <w:pStyle w:val="ListParagraph"/>
        <w:numPr>
          <w:ilvl w:val="0"/>
          <w:numId w:val="4"/>
        </w:numPr>
        <w:spacing w:before="0" w:after="200" w:line="240" w:lineRule="auto"/>
        <w:ind w:right="4"/>
        <w:rPr>
          <w:rFonts w:cs="Arial"/>
          <w:szCs w:val="20"/>
        </w:rPr>
      </w:pPr>
      <w:r w:rsidRPr="00253443">
        <w:rPr>
          <w:rFonts w:cs="Arial"/>
          <w:szCs w:val="20"/>
        </w:rPr>
        <w:t>The Place of Service Concepts are based on a catalog maintained by the CMS (see vocabulary for values)</w:t>
      </w:r>
    </w:p>
    <w:p w14:paraId="67FEBFDE" w14:textId="77777777" w:rsidR="00776726" w:rsidRPr="00061AFF" w:rsidRDefault="00776726" w:rsidP="0068702B">
      <w:pPr>
        <w:pStyle w:val="ListParagraph"/>
        <w:spacing w:before="0" w:after="200" w:line="240" w:lineRule="auto"/>
        <w:ind w:right="4"/>
        <w:rPr>
          <w:rFonts w:cs="Arial"/>
          <w:szCs w:val="20"/>
        </w:rPr>
      </w:pPr>
    </w:p>
    <w:p w14:paraId="33138EFA" w14:textId="77777777" w:rsidR="004766C4" w:rsidRDefault="004766C4" w:rsidP="00634D92">
      <w:pPr>
        <w:pStyle w:val="Heading2"/>
      </w:pPr>
      <w:bookmarkStart w:id="13" w:name="_Toc394268590"/>
      <w:r>
        <w:t>ORGANIZATION</w:t>
      </w:r>
    </w:p>
    <w:p w14:paraId="1060D2CE" w14:textId="77777777" w:rsidR="00175A6F" w:rsidRPr="00175A6F" w:rsidRDefault="00175A6F" w:rsidP="00175A6F">
      <w:r w:rsidRPr="0068702B">
        <w:t xml:space="preserve">Note: This table </w:t>
      </w:r>
      <w:r w:rsidR="0068702B">
        <w:t>will be</w:t>
      </w:r>
      <w:r w:rsidRPr="0068702B">
        <w:t xml:space="preserve"> incorporated into CARE SITE in OMOP CDM V5</w:t>
      </w:r>
      <w:r w:rsidR="0068702B">
        <w:t>/PEDSnet CDM V2</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6E7B3933" w14:textId="77777777" w:rsidTr="009A4776">
        <w:trPr>
          <w:cnfStyle w:val="100000000000" w:firstRow="1" w:lastRow="0" w:firstColumn="0" w:lastColumn="0" w:oddVBand="0" w:evenVBand="0" w:oddHBand="0" w:evenHBand="0" w:firstRowFirstColumn="0" w:firstRowLastColumn="0" w:lastRowFirstColumn="0" w:lastRowLastColumn="0"/>
          <w:trHeight w:val="324"/>
        </w:trPr>
        <w:tc>
          <w:tcPr>
            <w:tcW w:w="2723" w:type="dxa"/>
            <w:vAlign w:val="center"/>
            <w:hideMark/>
          </w:tcPr>
          <w:p w14:paraId="6D83F556"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Field</w:t>
            </w:r>
          </w:p>
        </w:tc>
        <w:tc>
          <w:tcPr>
            <w:tcW w:w="1067" w:type="dxa"/>
            <w:vAlign w:val="center"/>
            <w:hideMark/>
          </w:tcPr>
          <w:p w14:paraId="7A67CF89"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7B91BF2A"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215FACF7" w14:textId="77777777" w:rsidR="009A4776" w:rsidRPr="008972F1" w:rsidRDefault="009A4776" w:rsidP="000E1463">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9A4776" w:rsidRPr="008972F1" w14:paraId="0898D212" w14:textId="77777777" w:rsidTr="009A4776">
        <w:trPr>
          <w:trHeight w:val="723"/>
        </w:trPr>
        <w:tc>
          <w:tcPr>
            <w:tcW w:w="2723" w:type="dxa"/>
            <w:vAlign w:val="center"/>
            <w:hideMark/>
          </w:tcPr>
          <w:p w14:paraId="084E3F95" w14:textId="77777777" w:rsidR="009A4776" w:rsidRPr="008972F1" w:rsidRDefault="009A4776"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organization</w:t>
            </w:r>
            <w:r w:rsidRPr="008972F1">
              <w:rPr>
                <w:rFonts w:asciiTheme="minorHAnsi" w:hAnsiTheme="minorHAnsi" w:cs="Arial"/>
                <w:color w:val="000000"/>
                <w:szCs w:val="18"/>
              </w:rPr>
              <w:t>_id</w:t>
            </w:r>
          </w:p>
        </w:tc>
        <w:tc>
          <w:tcPr>
            <w:tcW w:w="1067" w:type="dxa"/>
            <w:vAlign w:val="center"/>
            <w:hideMark/>
          </w:tcPr>
          <w:p w14:paraId="3CE9F9E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77247398"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4C739145" w14:textId="18848008" w:rsidR="009A4776" w:rsidRPr="008972F1" w:rsidRDefault="00DF685A" w:rsidP="00175A6F">
            <w:pPr>
              <w:spacing w:before="45" w:after="45" w:line="240" w:lineRule="auto"/>
              <w:rPr>
                <w:rFonts w:asciiTheme="minorHAnsi" w:hAnsiTheme="minorHAnsi"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p>
        </w:tc>
      </w:tr>
      <w:tr w:rsidR="009A4776" w:rsidRPr="008972F1" w14:paraId="556E3F43" w14:textId="77777777" w:rsidTr="009A4776">
        <w:trPr>
          <w:trHeight w:val="386"/>
        </w:trPr>
        <w:tc>
          <w:tcPr>
            <w:tcW w:w="2723" w:type="dxa"/>
            <w:vAlign w:val="center"/>
            <w:hideMark/>
          </w:tcPr>
          <w:p w14:paraId="69BFB362"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place_of_service_concept_id</w:t>
            </w:r>
          </w:p>
        </w:tc>
        <w:tc>
          <w:tcPr>
            <w:tcW w:w="1067" w:type="dxa"/>
            <w:vAlign w:val="center"/>
            <w:hideMark/>
          </w:tcPr>
          <w:p w14:paraId="7A51B54D"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BA55119"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0024E4F5" w14:textId="77777777" w:rsidR="009A4776" w:rsidRDefault="009A4776" w:rsidP="00175A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14)</w:t>
            </w:r>
          </w:p>
          <w:p w14:paraId="22703950" w14:textId="77777777" w:rsidR="009A4776" w:rsidRDefault="009A4776" w:rsidP="00175A6F">
            <w:pPr>
              <w:spacing w:before="0" w:after="0" w:line="240" w:lineRule="auto"/>
              <w:rPr>
                <w:rFonts w:asciiTheme="minorHAnsi" w:hAnsiTheme="minorHAnsi"/>
                <w:color w:val="333333"/>
                <w:szCs w:val="18"/>
                <w:shd w:val="clear" w:color="auto" w:fill="FFFFFF"/>
              </w:rPr>
            </w:pPr>
          </w:p>
          <w:p w14:paraId="46536F48" w14:textId="77777777" w:rsidR="009A4776" w:rsidRDefault="009A4776" w:rsidP="00175A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select * from concept where vocabulary_id = 14 yields 49 valid concept_ids. </w:t>
            </w:r>
          </w:p>
          <w:p w14:paraId="09E0EE62" w14:textId="77777777" w:rsidR="0068702B" w:rsidRDefault="009A4776" w:rsidP="00175A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1525D52F" w14:textId="77777777" w:rsidR="00E80B5C" w:rsidRDefault="00E80B5C" w:rsidP="0068702B">
            <w:pPr>
              <w:spacing w:before="45" w:after="45" w:line="240" w:lineRule="auto"/>
              <w:rPr>
                <w:rFonts w:asciiTheme="minorHAnsi" w:hAnsiTheme="minorHAnsi"/>
                <w:color w:val="333333"/>
                <w:szCs w:val="18"/>
                <w:shd w:val="clear" w:color="auto" w:fill="FFFFFF"/>
              </w:rPr>
            </w:pPr>
          </w:p>
          <w:p w14:paraId="67702CA9" w14:textId="77777777" w:rsidR="009A4776" w:rsidRPr="008972F1" w:rsidRDefault="00E80B5C" w:rsidP="0068702B">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Make a best-guess mapping.</w:t>
            </w:r>
          </w:p>
        </w:tc>
      </w:tr>
      <w:tr w:rsidR="009A4776" w:rsidRPr="008972F1" w14:paraId="4490D442" w14:textId="77777777" w:rsidTr="009A4776">
        <w:trPr>
          <w:trHeight w:val="723"/>
        </w:trPr>
        <w:tc>
          <w:tcPr>
            <w:tcW w:w="2723" w:type="dxa"/>
            <w:vAlign w:val="center"/>
            <w:hideMark/>
          </w:tcPr>
          <w:p w14:paraId="017DCE73"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location_id</w:t>
            </w:r>
          </w:p>
        </w:tc>
        <w:tc>
          <w:tcPr>
            <w:tcW w:w="1067" w:type="dxa"/>
            <w:vAlign w:val="center"/>
            <w:hideMark/>
          </w:tcPr>
          <w:p w14:paraId="5265D4D6"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7A30563"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34127EA2" w14:textId="77777777" w:rsidR="009A4776" w:rsidRPr="008972F1" w:rsidRDefault="009A4776" w:rsidP="004766C4">
            <w:pPr>
              <w:spacing w:before="45" w:after="45" w:line="240" w:lineRule="auto"/>
              <w:rPr>
                <w:rFonts w:asciiTheme="minorHAnsi" w:hAnsiTheme="minorHAnsi" w:cs="Arial"/>
                <w:color w:val="000000"/>
                <w:szCs w:val="18"/>
              </w:rPr>
            </w:pPr>
            <w:r>
              <w:rPr>
                <w:rFonts w:asciiTheme="minorHAnsi" w:hAnsiTheme="minorHAnsi" w:cs="Arial"/>
                <w:color w:val="000000"/>
                <w:szCs w:val="18"/>
              </w:rPr>
              <w:t>See LOCATION.location_id (primary key)</w:t>
            </w:r>
          </w:p>
        </w:tc>
      </w:tr>
      <w:tr w:rsidR="009A4776" w:rsidRPr="008972F1" w14:paraId="6F67B02E" w14:textId="77777777" w:rsidTr="009A4776">
        <w:trPr>
          <w:trHeight w:val="260"/>
        </w:trPr>
        <w:tc>
          <w:tcPr>
            <w:tcW w:w="2723" w:type="dxa"/>
            <w:vAlign w:val="center"/>
            <w:hideMark/>
          </w:tcPr>
          <w:p w14:paraId="032BC5CA"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place_of_service_source_value</w:t>
            </w:r>
          </w:p>
        </w:tc>
        <w:tc>
          <w:tcPr>
            <w:tcW w:w="1067" w:type="dxa"/>
            <w:vAlign w:val="center"/>
            <w:hideMark/>
          </w:tcPr>
          <w:p w14:paraId="414F99BE"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5C9F32E"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F82FE6E" w14:textId="77777777" w:rsidR="009A4776" w:rsidRPr="008972F1" w:rsidRDefault="009A4776" w:rsidP="004766C4">
            <w:pPr>
              <w:spacing w:before="45" w:after="45" w:line="240" w:lineRule="auto"/>
              <w:rPr>
                <w:rFonts w:asciiTheme="minorHAnsi" w:hAnsiTheme="minorHAnsi" w:cs="Arial"/>
                <w:color w:val="000000"/>
                <w:szCs w:val="18"/>
              </w:rPr>
            </w:pPr>
          </w:p>
        </w:tc>
      </w:tr>
      <w:tr w:rsidR="00E80B5C" w:rsidRPr="008972F1" w14:paraId="5FA8B7F5" w14:textId="77777777" w:rsidTr="009A4776">
        <w:trPr>
          <w:trHeight w:val="224"/>
        </w:trPr>
        <w:tc>
          <w:tcPr>
            <w:tcW w:w="2723" w:type="dxa"/>
            <w:vAlign w:val="center"/>
          </w:tcPr>
          <w:p w14:paraId="77DEB5F7" w14:textId="77777777" w:rsidR="00E80B5C" w:rsidRPr="008972F1" w:rsidRDefault="00E80B5C"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organization_</w:t>
            </w:r>
            <w:r>
              <w:rPr>
                <w:rFonts w:asciiTheme="minorHAnsi" w:hAnsiTheme="minorHAnsi" w:cs="Arial"/>
                <w:color w:val="000000"/>
                <w:szCs w:val="18"/>
              </w:rPr>
              <w:t>source_value</w:t>
            </w:r>
          </w:p>
        </w:tc>
        <w:tc>
          <w:tcPr>
            <w:tcW w:w="1067" w:type="dxa"/>
            <w:vAlign w:val="center"/>
          </w:tcPr>
          <w:p w14:paraId="35F7BC3E" w14:textId="77777777" w:rsidR="00E80B5C" w:rsidRPr="008972F1" w:rsidRDefault="00E80B5C"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7BFD6592" w14:textId="77777777" w:rsidR="00E80B5C" w:rsidRPr="008972F1" w:rsidRDefault="00E80B5C" w:rsidP="002343D5">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r>
              <w:rPr>
                <w:rFonts w:asciiTheme="minorHAnsi" w:hAnsiTheme="minorHAnsi" w:cs="Arial"/>
                <w:color w:val="000000"/>
                <w:szCs w:val="18"/>
              </w:rPr>
              <w:t>, stored here for reference</w:t>
            </w:r>
            <w:r w:rsidRPr="008972F1">
              <w:rPr>
                <w:rFonts w:asciiTheme="minorHAnsi" w:hAnsiTheme="minorHAnsi" w:cs="Arial"/>
                <w:color w:val="000000"/>
                <w:szCs w:val="18"/>
              </w:rPr>
              <w:t>.</w:t>
            </w:r>
          </w:p>
        </w:tc>
        <w:tc>
          <w:tcPr>
            <w:tcW w:w="4590" w:type="dxa"/>
          </w:tcPr>
          <w:p w14:paraId="432E8414" w14:textId="77777777" w:rsidR="00E80B5C" w:rsidRDefault="00E80B5C" w:rsidP="00F455C9">
            <w:pPr>
              <w:spacing w:before="45" w:after="45" w:line="240" w:lineRule="auto"/>
              <w:rPr>
                <w:rFonts w:asciiTheme="minorHAnsi" w:hAnsiTheme="minorHAnsi" w:cs="Arial"/>
                <w:color w:val="000000"/>
                <w:szCs w:val="18"/>
              </w:rPr>
            </w:pPr>
            <w:r>
              <w:rPr>
                <w:rFonts w:asciiTheme="minorHAnsi" w:hAnsiTheme="minorHAnsi" w:cs="Arial"/>
                <w:color w:val="000000"/>
                <w:szCs w:val="18"/>
              </w:rPr>
              <w:t>In PEDSnet, expected organizations are Boston, CCHMC, CHOP, Colorado, Nationwide, Nemours, Seattle, and St. Louis.</w:t>
            </w:r>
          </w:p>
          <w:p w14:paraId="6A8DDEC9" w14:textId="77777777" w:rsidR="00E80B5C" w:rsidRPr="008972F1" w:rsidRDefault="00E80B5C" w:rsidP="00F455C9">
            <w:pPr>
              <w:spacing w:before="45" w:after="45" w:line="240" w:lineRule="auto"/>
              <w:rPr>
                <w:rFonts w:asciiTheme="minorHAnsi" w:hAnsiTheme="minorHAnsi" w:cs="Arial"/>
                <w:color w:val="000000"/>
                <w:szCs w:val="18"/>
              </w:rPr>
            </w:pPr>
          </w:p>
        </w:tc>
      </w:tr>
    </w:tbl>
    <w:p w14:paraId="00C529D4" w14:textId="77777777" w:rsidR="00747098" w:rsidRPr="004766C4" w:rsidRDefault="00747098" w:rsidP="004766C4"/>
    <w:p w14:paraId="26E258EC" w14:textId="77777777" w:rsidR="00634D92" w:rsidRPr="00061AFF" w:rsidRDefault="00634D92" w:rsidP="00634D92">
      <w:pPr>
        <w:pStyle w:val="Heading2"/>
      </w:pPr>
      <w:r w:rsidRPr="00061AFF">
        <w:t>PROVIDER</w:t>
      </w:r>
      <w:bookmarkEnd w:id="13"/>
    </w:p>
    <w:p w14:paraId="547A2456" w14:textId="77777777" w:rsidR="00634D92" w:rsidRPr="00061AFF" w:rsidRDefault="00634D92" w:rsidP="00634D92">
      <w:pPr>
        <w:spacing w:before="120"/>
        <w:ind w:right="4"/>
        <w:rPr>
          <w:rFonts w:cs="Arial"/>
          <w:szCs w:val="20"/>
        </w:rPr>
      </w:pPr>
      <w:r w:rsidRPr="00061AFF">
        <w:rPr>
          <w:rFonts w:cs="Arial"/>
          <w:szCs w:val="20"/>
        </w:rPr>
        <w:t>The Provider table contains a list of uniquely identified health care providers. These are typically physicians, nurses, etc.</w:t>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988"/>
        <w:gridCol w:w="3813"/>
        <w:gridCol w:w="5400"/>
      </w:tblGrid>
      <w:tr w:rsidR="009A4776" w:rsidRPr="008972F1" w14:paraId="1EC08EF4" w14:textId="77777777" w:rsidTr="00F6007A">
        <w:trPr>
          <w:trHeight w:val="572"/>
          <w:tblHeader/>
        </w:trPr>
        <w:tc>
          <w:tcPr>
            <w:tcW w:w="2597" w:type="dxa"/>
            <w:shd w:val="clear" w:color="auto" w:fill="A6A6A6" w:themeFill="background1" w:themeFillShade="A6"/>
            <w:vAlign w:val="center"/>
            <w:hideMark/>
          </w:tcPr>
          <w:p w14:paraId="6CD0CAF9"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Field</w:t>
            </w:r>
          </w:p>
        </w:tc>
        <w:tc>
          <w:tcPr>
            <w:tcW w:w="988" w:type="dxa"/>
            <w:shd w:val="clear" w:color="auto" w:fill="A6A6A6" w:themeFill="background1" w:themeFillShade="A6"/>
            <w:vAlign w:val="center"/>
            <w:hideMark/>
          </w:tcPr>
          <w:p w14:paraId="21079ECE"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Required</w:t>
            </w:r>
          </w:p>
        </w:tc>
        <w:tc>
          <w:tcPr>
            <w:tcW w:w="3813" w:type="dxa"/>
            <w:shd w:val="clear" w:color="auto" w:fill="A6A6A6" w:themeFill="background1" w:themeFillShade="A6"/>
            <w:vAlign w:val="center"/>
            <w:hideMark/>
          </w:tcPr>
          <w:p w14:paraId="3C64117D"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Description</w:t>
            </w:r>
          </w:p>
        </w:tc>
        <w:tc>
          <w:tcPr>
            <w:tcW w:w="5400" w:type="dxa"/>
            <w:shd w:val="clear" w:color="auto" w:fill="A6A6A6" w:themeFill="background1" w:themeFillShade="A6"/>
            <w:vAlign w:val="center"/>
          </w:tcPr>
          <w:p w14:paraId="65FFBB47" w14:textId="77777777" w:rsidR="009A4776" w:rsidRPr="008972F1" w:rsidRDefault="009A4776" w:rsidP="000E1463">
            <w:pPr>
              <w:spacing w:before="45" w:after="45" w:line="240" w:lineRule="auto"/>
              <w:jc w:val="center"/>
              <w:rPr>
                <w:rFonts w:cs="Arial"/>
                <w:b/>
                <w:color w:val="000000"/>
                <w:szCs w:val="18"/>
              </w:rPr>
            </w:pPr>
            <w:r>
              <w:rPr>
                <w:rFonts w:cs="Arial"/>
                <w:b/>
                <w:color w:val="000000"/>
                <w:szCs w:val="18"/>
              </w:rPr>
              <w:t>PEDSnet Conventions</w:t>
            </w:r>
          </w:p>
        </w:tc>
      </w:tr>
      <w:tr w:rsidR="009A4776" w:rsidRPr="008972F1" w14:paraId="10BADC19" w14:textId="77777777" w:rsidTr="009A4776">
        <w:trPr>
          <w:trHeight w:val="572"/>
        </w:trPr>
        <w:tc>
          <w:tcPr>
            <w:tcW w:w="2597" w:type="dxa"/>
            <w:shd w:val="clear" w:color="auto" w:fill="auto"/>
            <w:vAlign w:val="center"/>
            <w:hideMark/>
          </w:tcPr>
          <w:p w14:paraId="5C38D94A"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provider_id</w:t>
            </w:r>
          </w:p>
        </w:tc>
        <w:tc>
          <w:tcPr>
            <w:tcW w:w="988" w:type="dxa"/>
            <w:shd w:val="clear" w:color="auto" w:fill="auto"/>
            <w:vAlign w:val="center"/>
            <w:hideMark/>
          </w:tcPr>
          <w:p w14:paraId="0BF4E3F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4CDB67A1" w14:textId="77777777" w:rsidR="00E80B5C" w:rsidRDefault="009A4776" w:rsidP="00E80B5C">
            <w:pPr>
              <w:spacing w:before="45" w:after="45" w:line="240" w:lineRule="auto"/>
              <w:rPr>
                <w:rFonts w:cs="Arial"/>
                <w:color w:val="000000"/>
                <w:szCs w:val="18"/>
              </w:rPr>
            </w:pPr>
            <w:r w:rsidRPr="008972F1">
              <w:rPr>
                <w:rFonts w:cs="Arial"/>
                <w:color w:val="000000"/>
                <w:szCs w:val="18"/>
              </w:rPr>
              <w:t xml:space="preserve">A unique identifier for each provider. </w:t>
            </w:r>
          </w:p>
          <w:p w14:paraId="18237BF5" w14:textId="77777777" w:rsidR="00E80B5C" w:rsidRDefault="00E80B5C" w:rsidP="001D515A">
            <w:pPr>
              <w:spacing w:before="45" w:after="45" w:line="240" w:lineRule="auto"/>
              <w:rPr>
                <w:rFonts w:cs="Arial"/>
                <w:color w:val="000000"/>
                <w:szCs w:val="18"/>
              </w:rPr>
            </w:pPr>
          </w:p>
          <w:p w14:paraId="24573222" w14:textId="77777777" w:rsidR="00E80B5C" w:rsidRDefault="00E80B5C" w:rsidP="001D515A">
            <w:pPr>
              <w:spacing w:before="45" w:after="45" w:line="240" w:lineRule="auto"/>
              <w:rPr>
                <w:rFonts w:cs="Arial"/>
                <w:color w:val="000000"/>
                <w:szCs w:val="18"/>
              </w:rPr>
            </w:pPr>
          </w:p>
          <w:p w14:paraId="402B0ACF"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 xml:space="preserve">Each site must maintain a map from this value to the identifier used for the provider in the source data. </w:t>
            </w:r>
          </w:p>
        </w:tc>
        <w:tc>
          <w:tcPr>
            <w:tcW w:w="5400" w:type="dxa"/>
          </w:tcPr>
          <w:p w14:paraId="090D0021" w14:textId="4B53CAE9" w:rsidR="00DF685A" w:rsidRDefault="00DF685A" w:rsidP="001D515A">
            <w:pPr>
              <w:spacing w:before="45" w:after="45" w:line="240" w:lineRule="auto"/>
              <w:rPr>
                <w:rFonts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 xml:space="preserve">se to use a sequential value for this field </w:t>
            </w:r>
          </w:p>
          <w:p w14:paraId="41B9693B" w14:textId="77777777" w:rsidR="00DF685A" w:rsidRDefault="00DF685A" w:rsidP="001D515A">
            <w:pPr>
              <w:spacing w:before="45" w:after="45" w:line="240" w:lineRule="auto"/>
              <w:rPr>
                <w:rFonts w:cs="Arial"/>
                <w:color w:val="000000"/>
                <w:szCs w:val="18"/>
              </w:rPr>
            </w:pPr>
          </w:p>
          <w:p w14:paraId="193CE5B7" w14:textId="52CA9B6C" w:rsidR="00E56EC7" w:rsidRDefault="00E80B5C" w:rsidP="001D515A">
            <w:pPr>
              <w:spacing w:before="45" w:after="45" w:line="240" w:lineRule="auto"/>
              <w:rPr>
                <w:rFonts w:cs="Arial"/>
                <w:color w:val="000000"/>
                <w:szCs w:val="18"/>
              </w:rPr>
            </w:pPr>
            <w:r>
              <w:rPr>
                <w:rFonts w:cs="Arial"/>
                <w:color w:val="000000"/>
                <w:szCs w:val="18"/>
              </w:rPr>
              <w:t xml:space="preserve">See “Additional Comments” below. </w:t>
            </w:r>
            <w:r w:rsidR="00E56EC7">
              <w:rPr>
                <w:rFonts w:cs="Arial"/>
                <w:color w:val="000000"/>
                <w:szCs w:val="18"/>
              </w:rPr>
              <w:t>Sites should document who they have included as a provider.</w:t>
            </w:r>
          </w:p>
          <w:p w14:paraId="50456184" w14:textId="77777777" w:rsidR="009A4776" w:rsidRPr="008972F1" w:rsidRDefault="009A4776" w:rsidP="00800C6D">
            <w:pPr>
              <w:spacing w:before="45" w:after="45" w:line="240" w:lineRule="auto"/>
              <w:rPr>
                <w:rFonts w:cs="Arial"/>
                <w:color w:val="000000"/>
                <w:szCs w:val="18"/>
              </w:rPr>
            </w:pPr>
          </w:p>
        </w:tc>
      </w:tr>
      <w:tr w:rsidR="009A4776" w:rsidRPr="008972F1" w14:paraId="482285CD" w14:textId="77777777" w:rsidTr="009A4776">
        <w:trPr>
          <w:trHeight w:val="98"/>
        </w:trPr>
        <w:tc>
          <w:tcPr>
            <w:tcW w:w="2597" w:type="dxa"/>
            <w:vAlign w:val="center"/>
            <w:hideMark/>
          </w:tcPr>
          <w:p w14:paraId="6B9A6812" w14:textId="1535C859"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specialty_concept_id</w:t>
            </w:r>
          </w:p>
        </w:tc>
        <w:tc>
          <w:tcPr>
            <w:tcW w:w="988" w:type="dxa"/>
            <w:vAlign w:val="center"/>
            <w:hideMark/>
          </w:tcPr>
          <w:p w14:paraId="1D977533"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hideMark/>
          </w:tcPr>
          <w:p w14:paraId="5677E65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A foreign key to a standard provider's specialty concept</w:t>
            </w:r>
            <w:r>
              <w:rPr>
                <w:rFonts w:cs="Arial"/>
                <w:color w:val="000000"/>
                <w:szCs w:val="18"/>
              </w:rPr>
              <w:t xml:space="preserve"> identifier in the Vocabulary.</w:t>
            </w:r>
          </w:p>
        </w:tc>
        <w:tc>
          <w:tcPr>
            <w:tcW w:w="5400" w:type="dxa"/>
          </w:tcPr>
          <w:p w14:paraId="50CC7604" w14:textId="77777777" w:rsidR="009A4776" w:rsidRDefault="009A4776" w:rsidP="00F56CE8">
            <w:pPr>
              <w:spacing w:before="0" w:after="0" w:line="240" w:lineRule="auto"/>
              <w:rPr>
                <w:color w:val="333333"/>
                <w:szCs w:val="18"/>
                <w:shd w:val="clear" w:color="auto" w:fill="FFFFFF"/>
              </w:rPr>
            </w:pPr>
            <w:r>
              <w:rPr>
                <w:color w:val="333333"/>
                <w:szCs w:val="18"/>
                <w:shd w:val="clear" w:color="auto" w:fill="FFFFFF"/>
              </w:rPr>
              <w:t>Please include valid concept ids (consistent with OMOP CDMv4).  Predefined value set (valid concept_ids found in CONCEPT table where vocabulary_id = 48)</w:t>
            </w:r>
          </w:p>
          <w:p w14:paraId="4ED84C32" w14:textId="77777777" w:rsidR="009A4776" w:rsidRDefault="009A4776" w:rsidP="00F56CE8">
            <w:pPr>
              <w:spacing w:before="0" w:after="0" w:line="240" w:lineRule="auto"/>
              <w:rPr>
                <w:color w:val="333333"/>
                <w:szCs w:val="18"/>
                <w:shd w:val="clear" w:color="auto" w:fill="FFFFFF"/>
              </w:rPr>
            </w:pPr>
          </w:p>
          <w:p w14:paraId="5AF004B6" w14:textId="77777777" w:rsidR="009A4776" w:rsidRDefault="009A4776" w:rsidP="00F56CE8">
            <w:pPr>
              <w:spacing w:before="0" w:after="0" w:line="240" w:lineRule="auto"/>
              <w:rPr>
                <w:color w:val="333333"/>
                <w:szCs w:val="18"/>
                <w:shd w:val="clear" w:color="auto" w:fill="FFFFFF"/>
              </w:rPr>
            </w:pPr>
            <w:r>
              <w:rPr>
                <w:color w:val="333333"/>
                <w:szCs w:val="18"/>
                <w:shd w:val="clear" w:color="auto" w:fill="FFFFFF"/>
              </w:rPr>
              <w:t xml:space="preserve">select * from concept where vocabulary_id = 48 yields 111 valid concept_ids. </w:t>
            </w:r>
          </w:p>
          <w:p w14:paraId="44F19F32" w14:textId="77777777" w:rsidR="009A4776" w:rsidRDefault="009A4776" w:rsidP="00634D92">
            <w:pPr>
              <w:spacing w:before="45" w:after="45" w:line="240" w:lineRule="auto"/>
              <w:rPr>
                <w:color w:val="333333"/>
                <w:szCs w:val="18"/>
                <w:shd w:val="clear" w:color="auto" w:fill="FFFFFF"/>
              </w:rPr>
            </w:pPr>
            <w:r>
              <w:rPr>
                <w:color w:val="333333"/>
                <w:szCs w:val="18"/>
                <w:shd w:val="clear" w:color="auto" w:fill="FFFFFF"/>
              </w:rPr>
              <w:t>If none are correct, use concept_id = 0</w:t>
            </w:r>
          </w:p>
          <w:p w14:paraId="04751C48" w14:textId="77777777" w:rsidR="00747098" w:rsidRDefault="00747098" w:rsidP="00634D92">
            <w:pPr>
              <w:spacing w:before="45" w:after="45" w:line="240" w:lineRule="auto"/>
              <w:rPr>
                <w:color w:val="333333"/>
                <w:szCs w:val="18"/>
                <w:shd w:val="clear" w:color="auto" w:fill="FFFFFF"/>
              </w:rPr>
            </w:pPr>
          </w:p>
          <w:p w14:paraId="1BCAA4D7" w14:textId="786E0329" w:rsidR="00747098" w:rsidRPr="008972F1" w:rsidRDefault="00747098" w:rsidP="00346E12">
            <w:pPr>
              <w:spacing w:before="45" w:after="45" w:line="240" w:lineRule="auto"/>
              <w:rPr>
                <w:rFonts w:cs="Arial"/>
                <w:color w:val="000000"/>
                <w:szCs w:val="18"/>
              </w:rPr>
            </w:pPr>
            <w:r>
              <w:rPr>
                <w:color w:val="333333"/>
                <w:szCs w:val="18"/>
                <w:shd w:val="clear" w:color="auto" w:fill="FFFFFF"/>
              </w:rPr>
              <w:t>For providers with more than one specialty, use site-specific logic to select one specialty and document the logic used. For example, sites may decide to always assert the **first** specialty listed in their data source.</w:t>
            </w:r>
          </w:p>
        </w:tc>
      </w:tr>
      <w:tr w:rsidR="009A4776" w:rsidRPr="008972F1" w14:paraId="006B2F2F" w14:textId="77777777" w:rsidTr="009A4776">
        <w:trPr>
          <w:trHeight w:val="471"/>
        </w:trPr>
        <w:tc>
          <w:tcPr>
            <w:tcW w:w="2597" w:type="dxa"/>
            <w:shd w:val="clear" w:color="auto" w:fill="auto"/>
            <w:vAlign w:val="center"/>
            <w:hideMark/>
          </w:tcPr>
          <w:p w14:paraId="6F73DE10"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lastRenderedPageBreak/>
              <w:t>care_site_id</w:t>
            </w:r>
          </w:p>
        </w:tc>
        <w:tc>
          <w:tcPr>
            <w:tcW w:w="988" w:type="dxa"/>
            <w:shd w:val="clear" w:color="auto" w:fill="auto"/>
            <w:vAlign w:val="center"/>
            <w:hideMark/>
          </w:tcPr>
          <w:p w14:paraId="4B1B0EC9"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68132256"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A foreign key to the main care site where the provider is practicing..</w:t>
            </w:r>
          </w:p>
        </w:tc>
        <w:tc>
          <w:tcPr>
            <w:tcW w:w="5400" w:type="dxa"/>
          </w:tcPr>
          <w:p w14:paraId="41193DF8" w14:textId="77777777" w:rsidR="009A4776" w:rsidRPr="008972F1" w:rsidRDefault="009A4776" w:rsidP="001D515A">
            <w:pPr>
              <w:spacing w:before="45" w:after="45" w:line="240" w:lineRule="auto"/>
              <w:rPr>
                <w:rFonts w:cs="Arial"/>
                <w:color w:val="000000"/>
                <w:szCs w:val="18"/>
              </w:rPr>
            </w:pPr>
            <w:r>
              <w:rPr>
                <w:rFonts w:cs="Arial"/>
                <w:color w:val="000000"/>
                <w:szCs w:val="18"/>
              </w:rPr>
              <w:t>See CARE_S</w:t>
            </w:r>
            <w:r w:rsidR="00973FF8">
              <w:rPr>
                <w:rFonts w:cs="Arial"/>
                <w:color w:val="000000"/>
                <w:szCs w:val="18"/>
              </w:rPr>
              <w:t>IT</w:t>
            </w:r>
            <w:r>
              <w:rPr>
                <w:rFonts w:cs="Arial"/>
                <w:color w:val="000000"/>
                <w:szCs w:val="18"/>
              </w:rPr>
              <w:t>E.care_site_id (primary key)</w:t>
            </w:r>
          </w:p>
        </w:tc>
      </w:tr>
      <w:tr w:rsidR="009A4776" w:rsidRPr="008972F1" w14:paraId="37B9DCBF" w14:textId="77777777" w:rsidTr="009A4776">
        <w:trPr>
          <w:trHeight w:val="471"/>
        </w:trPr>
        <w:tc>
          <w:tcPr>
            <w:tcW w:w="2597" w:type="dxa"/>
            <w:vAlign w:val="center"/>
          </w:tcPr>
          <w:p w14:paraId="2AFDDA9E"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NPI</w:t>
            </w:r>
          </w:p>
        </w:tc>
        <w:tc>
          <w:tcPr>
            <w:tcW w:w="988" w:type="dxa"/>
            <w:vAlign w:val="center"/>
          </w:tcPr>
          <w:p w14:paraId="67B8B03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334E45DB" w14:textId="77777777" w:rsidR="009A4776" w:rsidRPr="008972F1" w:rsidRDefault="009A4776" w:rsidP="00634D92">
            <w:pPr>
              <w:spacing w:before="45" w:after="45" w:line="240" w:lineRule="auto"/>
              <w:rPr>
                <w:rFonts w:cs="Arial"/>
                <w:color w:val="000000"/>
                <w:szCs w:val="18"/>
              </w:rPr>
            </w:pPr>
            <w:r>
              <w:rPr>
                <w:rFonts w:cs="Arial"/>
                <w:color w:val="000000"/>
                <w:szCs w:val="18"/>
              </w:rPr>
              <w:t>Optional - Do not transmit to DCC</w:t>
            </w:r>
          </w:p>
          <w:p w14:paraId="5CDAA000" w14:textId="77777777" w:rsidR="009A4776" w:rsidRPr="008972F1" w:rsidRDefault="009A4776" w:rsidP="00634D92">
            <w:pPr>
              <w:spacing w:before="45" w:after="45" w:line="240" w:lineRule="auto"/>
              <w:rPr>
                <w:rFonts w:cs="Arial"/>
                <w:color w:val="000000"/>
                <w:szCs w:val="18"/>
              </w:rPr>
            </w:pPr>
          </w:p>
          <w:p w14:paraId="4A38F7BE"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National Provider Identifier (NPI) of the provider.</w:t>
            </w:r>
          </w:p>
        </w:tc>
        <w:tc>
          <w:tcPr>
            <w:tcW w:w="5400" w:type="dxa"/>
          </w:tcPr>
          <w:p w14:paraId="06850267" w14:textId="77777777" w:rsidR="009A4776" w:rsidRPr="008972F1" w:rsidRDefault="009A4776" w:rsidP="00634D92">
            <w:pPr>
              <w:spacing w:before="45" w:after="45" w:line="240" w:lineRule="auto"/>
              <w:rPr>
                <w:rFonts w:cs="Arial"/>
                <w:color w:val="000000"/>
                <w:szCs w:val="18"/>
              </w:rPr>
            </w:pPr>
          </w:p>
        </w:tc>
      </w:tr>
      <w:tr w:rsidR="009A4776" w:rsidRPr="008972F1" w14:paraId="575B74B6" w14:textId="77777777" w:rsidTr="009A4776">
        <w:trPr>
          <w:trHeight w:val="60"/>
        </w:trPr>
        <w:tc>
          <w:tcPr>
            <w:tcW w:w="2597" w:type="dxa"/>
            <w:vAlign w:val="center"/>
          </w:tcPr>
          <w:p w14:paraId="70564F1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DEA</w:t>
            </w:r>
          </w:p>
        </w:tc>
        <w:tc>
          <w:tcPr>
            <w:tcW w:w="988" w:type="dxa"/>
            <w:vAlign w:val="center"/>
          </w:tcPr>
          <w:p w14:paraId="3A2639E5"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6787D3BD" w14:textId="77777777" w:rsidR="009A4776" w:rsidRDefault="009A4776" w:rsidP="00634D92">
            <w:pPr>
              <w:spacing w:before="45" w:after="45" w:line="240" w:lineRule="auto"/>
              <w:rPr>
                <w:rFonts w:cs="Arial"/>
                <w:color w:val="000000"/>
                <w:szCs w:val="18"/>
              </w:rPr>
            </w:pPr>
            <w:r>
              <w:rPr>
                <w:rFonts w:cs="Arial"/>
                <w:color w:val="000000"/>
                <w:szCs w:val="18"/>
              </w:rPr>
              <w:t>Optional - Do not transmit to DCC</w:t>
            </w:r>
            <w:r w:rsidRPr="008972F1" w:rsidDel="009C429B">
              <w:rPr>
                <w:rFonts w:cs="Arial"/>
                <w:color w:val="000000"/>
                <w:szCs w:val="18"/>
              </w:rPr>
              <w:t xml:space="preserve"> </w:t>
            </w:r>
          </w:p>
          <w:p w14:paraId="60D2F9C9" w14:textId="77777777" w:rsidR="009A4776" w:rsidRPr="008972F1" w:rsidRDefault="009A4776" w:rsidP="00634D92">
            <w:pPr>
              <w:spacing w:before="45" w:after="45" w:line="240" w:lineRule="auto"/>
              <w:rPr>
                <w:rFonts w:cs="Arial"/>
                <w:color w:val="000000"/>
                <w:szCs w:val="18"/>
              </w:rPr>
            </w:pPr>
          </w:p>
          <w:p w14:paraId="18C5851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Drug Enforcement Administration (DEA) number of the provider.</w:t>
            </w:r>
          </w:p>
        </w:tc>
        <w:tc>
          <w:tcPr>
            <w:tcW w:w="5400" w:type="dxa"/>
          </w:tcPr>
          <w:p w14:paraId="6C8F7A80" w14:textId="77777777" w:rsidR="009A4776" w:rsidRPr="008972F1" w:rsidRDefault="009A4776" w:rsidP="00B20031">
            <w:pPr>
              <w:spacing w:before="45" w:after="45" w:line="240" w:lineRule="auto"/>
              <w:rPr>
                <w:rFonts w:cs="Arial"/>
                <w:color w:val="000000"/>
                <w:szCs w:val="18"/>
              </w:rPr>
            </w:pPr>
          </w:p>
        </w:tc>
      </w:tr>
      <w:tr w:rsidR="009A4776" w:rsidRPr="008972F1" w14:paraId="64A551FB" w14:textId="77777777" w:rsidTr="009A4776">
        <w:trPr>
          <w:trHeight w:val="256"/>
        </w:trPr>
        <w:tc>
          <w:tcPr>
            <w:tcW w:w="2597" w:type="dxa"/>
            <w:shd w:val="clear" w:color="auto" w:fill="auto"/>
            <w:vAlign w:val="center"/>
            <w:hideMark/>
          </w:tcPr>
          <w:p w14:paraId="6A995FD4"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provider_source_value</w:t>
            </w:r>
          </w:p>
        </w:tc>
        <w:tc>
          <w:tcPr>
            <w:tcW w:w="988" w:type="dxa"/>
            <w:shd w:val="clear" w:color="auto" w:fill="auto"/>
            <w:vAlign w:val="center"/>
            <w:hideMark/>
          </w:tcPr>
          <w:p w14:paraId="18FE2F92" w14:textId="32C0454B" w:rsidR="009A4776" w:rsidRPr="008972F1" w:rsidRDefault="009A4776" w:rsidP="000E1463">
            <w:pPr>
              <w:spacing w:before="45" w:after="45" w:line="240" w:lineRule="auto"/>
              <w:jc w:val="center"/>
              <w:rPr>
                <w:rFonts w:cs="Arial"/>
                <w:color w:val="000000"/>
                <w:szCs w:val="18"/>
              </w:rPr>
            </w:pPr>
            <w:del w:id="14" w:author="Browne, Aaron N" w:date="2014-10-31T11:42:00Z">
              <w:r w:rsidRPr="008972F1">
                <w:rPr>
                  <w:rFonts w:cs="Arial"/>
                  <w:color w:val="000000"/>
                  <w:szCs w:val="18"/>
                </w:rPr>
                <w:delText>No</w:delText>
              </w:r>
            </w:del>
            <w:ins w:id="15" w:author="Browne, Aaron N" w:date="2014-10-31T11:42:00Z">
              <w:r w:rsidR="0064786E">
                <w:rPr>
                  <w:rFonts w:cs="Arial"/>
                  <w:color w:val="000000"/>
                  <w:szCs w:val="18"/>
                </w:rPr>
                <w:t>Yes</w:t>
              </w:r>
            </w:ins>
          </w:p>
        </w:tc>
        <w:tc>
          <w:tcPr>
            <w:tcW w:w="3813" w:type="dxa"/>
            <w:shd w:val="clear" w:color="auto" w:fill="auto"/>
            <w:hideMark/>
          </w:tcPr>
          <w:p w14:paraId="6A73A890" w14:textId="77777777" w:rsidR="009A4776" w:rsidRPr="008972F1" w:rsidRDefault="009A4776" w:rsidP="00800C6D">
            <w:pPr>
              <w:spacing w:before="45" w:after="45" w:line="240" w:lineRule="auto"/>
              <w:rPr>
                <w:rFonts w:cs="Arial"/>
                <w:color w:val="000000"/>
                <w:szCs w:val="18"/>
              </w:rPr>
            </w:pPr>
            <w:r w:rsidRPr="008972F1">
              <w:rPr>
                <w:rFonts w:cs="Arial"/>
                <w:color w:val="000000"/>
                <w:szCs w:val="18"/>
              </w:rPr>
              <w:t xml:space="preserve">The identifier used for the provider in the source data, stored here for reference. </w:t>
            </w:r>
          </w:p>
        </w:tc>
        <w:tc>
          <w:tcPr>
            <w:tcW w:w="5400" w:type="dxa"/>
          </w:tcPr>
          <w:p w14:paraId="1EF92BFF" w14:textId="77777777" w:rsidR="009A4776" w:rsidRDefault="0006008A" w:rsidP="0006008A">
            <w:pPr>
              <w:spacing w:before="45" w:after="45" w:line="240" w:lineRule="auto"/>
              <w:rPr>
                <w:rFonts w:cs="Arial"/>
                <w:color w:val="000000"/>
                <w:szCs w:val="18"/>
              </w:rPr>
            </w:pPr>
            <w:r>
              <w:rPr>
                <w:rFonts w:cs="Arial"/>
                <w:color w:val="000000"/>
                <w:szCs w:val="18"/>
              </w:rPr>
              <w:t>Insert a pseudo-identifier (random number, encrypted identifier) into the field. Do not insert the actual PROVIDER_ID from your site. A mapping from the pseudo-identifier for provider_source_value in this field to a real</w:t>
            </w:r>
            <w:r w:rsidRPr="00112DE7">
              <w:rPr>
                <w:rFonts w:cs="Arial"/>
                <w:color w:val="000000"/>
                <w:szCs w:val="18"/>
              </w:rPr>
              <w:t xml:space="preserve"> </w:t>
            </w:r>
            <w:r>
              <w:rPr>
                <w:rFonts w:cs="Arial"/>
                <w:color w:val="000000"/>
                <w:szCs w:val="18"/>
              </w:rPr>
              <w:t>provider ID</w:t>
            </w:r>
            <w:r w:rsidRPr="00112DE7">
              <w:rPr>
                <w:rFonts w:cs="Arial"/>
                <w:color w:val="000000"/>
                <w:szCs w:val="18"/>
              </w:rPr>
              <w:t xml:space="preserve"> from the </w:t>
            </w:r>
            <w:r>
              <w:rPr>
                <w:rFonts w:cs="Arial"/>
                <w:color w:val="000000"/>
                <w:szCs w:val="18"/>
              </w:rPr>
              <w:t xml:space="preserve">source </w:t>
            </w:r>
            <w:r w:rsidRPr="00112DE7">
              <w:rPr>
                <w:rFonts w:cs="Arial"/>
                <w:color w:val="000000"/>
                <w:szCs w:val="18"/>
              </w:rPr>
              <w:t xml:space="preserve">EHR must be kept at the </w:t>
            </w:r>
            <w:r>
              <w:rPr>
                <w:rFonts w:cs="Arial"/>
                <w:color w:val="000000"/>
                <w:szCs w:val="18"/>
              </w:rPr>
              <w:t xml:space="preserve">local site. This mapping is </w:t>
            </w:r>
            <w:r w:rsidR="00A871D9">
              <w:rPr>
                <w:rFonts w:cs="Arial"/>
                <w:color w:val="000000"/>
                <w:szCs w:val="18"/>
              </w:rPr>
              <w:t xml:space="preserve">not shared with the data </w:t>
            </w:r>
            <w:r w:rsidRPr="00112DE7">
              <w:rPr>
                <w:rFonts w:cs="Arial"/>
                <w:color w:val="000000"/>
                <w:szCs w:val="18"/>
              </w:rPr>
              <w:t>coordinating center</w:t>
            </w:r>
            <w:r>
              <w:rPr>
                <w:rFonts w:cs="Arial"/>
                <w:color w:val="000000"/>
                <w:szCs w:val="18"/>
              </w:rPr>
              <w:t>. It is used only by the site for re-identification for study recruitment or for data quality review.</w:t>
            </w:r>
          </w:p>
          <w:p w14:paraId="2278EB31" w14:textId="77777777" w:rsidR="00FA30D4" w:rsidRDefault="00FA30D4" w:rsidP="0006008A">
            <w:pPr>
              <w:spacing w:before="45" w:after="45" w:line="240" w:lineRule="auto"/>
              <w:rPr>
                <w:rFonts w:cs="Arial"/>
                <w:color w:val="000000"/>
                <w:szCs w:val="18"/>
              </w:rPr>
            </w:pPr>
          </w:p>
          <w:p w14:paraId="721682D0" w14:textId="143A7A77" w:rsidR="00FA30D4" w:rsidRPr="008972F1" w:rsidRDefault="00FA30D4" w:rsidP="0006008A">
            <w:pPr>
              <w:spacing w:before="45" w:after="45" w:line="240" w:lineRule="auto"/>
              <w:rPr>
                <w:rFonts w:cs="Arial"/>
                <w:color w:val="000000"/>
                <w:szCs w:val="18"/>
              </w:rPr>
            </w:pPr>
            <w:r>
              <w:rPr>
                <w:rFonts w:cs="Arial"/>
                <w:color w:val="000000"/>
                <w:szCs w:val="18"/>
              </w:rPr>
              <w:t>Sites may consider using the provider_id field value in this table as the pseudo-identifier as long as a local mapping from provider_id to the real site identifier is maintained.</w:t>
            </w:r>
          </w:p>
        </w:tc>
      </w:tr>
      <w:tr w:rsidR="009A4776" w:rsidRPr="008972F1" w14:paraId="4D9AFF07" w14:textId="77777777" w:rsidTr="009A4776">
        <w:trPr>
          <w:trHeight w:val="575"/>
        </w:trPr>
        <w:tc>
          <w:tcPr>
            <w:tcW w:w="2597" w:type="dxa"/>
            <w:shd w:val="clear" w:color="auto" w:fill="auto"/>
            <w:vAlign w:val="center"/>
          </w:tcPr>
          <w:p w14:paraId="35470418"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specialty_source_value</w:t>
            </w:r>
          </w:p>
        </w:tc>
        <w:tc>
          <w:tcPr>
            <w:tcW w:w="988" w:type="dxa"/>
            <w:shd w:val="clear" w:color="auto" w:fill="auto"/>
            <w:vAlign w:val="center"/>
          </w:tcPr>
          <w:p w14:paraId="0074D481"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tcPr>
          <w:p w14:paraId="1D090CCB"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source code for the provider specialty as it appears in the source data, stored here for reference.</w:t>
            </w:r>
          </w:p>
        </w:tc>
        <w:tc>
          <w:tcPr>
            <w:tcW w:w="5400" w:type="dxa"/>
          </w:tcPr>
          <w:p w14:paraId="7F3C7680" w14:textId="4B09490A" w:rsidR="009A4776" w:rsidRPr="008972F1" w:rsidRDefault="004C50D1" w:rsidP="0006008A">
            <w:pPr>
              <w:spacing w:before="45" w:after="45" w:line="240" w:lineRule="auto"/>
              <w:rPr>
                <w:rFonts w:cs="Arial"/>
                <w:color w:val="000000"/>
                <w:szCs w:val="18"/>
              </w:rPr>
            </w:pPr>
            <w:r>
              <w:rPr>
                <w:rFonts w:cs="Arial"/>
                <w:color w:val="000000"/>
                <w:szCs w:val="18"/>
              </w:rPr>
              <w:t xml:space="preserve">Optional. May be obfuscated if </w:t>
            </w:r>
            <w:r w:rsidR="0006008A">
              <w:rPr>
                <w:rFonts w:cs="Arial"/>
                <w:color w:val="000000"/>
                <w:szCs w:val="18"/>
              </w:rPr>
              <w:t>deemed sensitive</w:t>
            </w:r>
            <w:r>
              <w:rPr>
                <w:rFonts w:cs="Arial"/>
                <w:color w:val="000000"/>
                <w:szCs w:val="18"/>
              </w:rPr>
              <w:t xml:space="preserve"> by local site.</w:t>
            </w:r>
          </w:p>
        </w:tc>
      </w:tr>
    </w:tbl>
    <w:p w14:paraId="4E368EC7" w14:textId="77777777" w:rsidR="00634D92" w:rsidRPr="00061AFF" w:rsidRDefault="00311115" w:rsidP="00634D92">
      <w:pPr>
        <w:pStyle w:val="Heading3"/>
      </w:pPr>
      <w:r>
        <w:lastRenderedPageBreak/>
        <w:t>additional notes</w:t>
      </w:r>
    </w:p>
    <w:p w14:paraId="1E103CF7" w14:textId="77777777" w:rsidR="00E80B5C" w:rsidRPr="00E80B5C" w:rsidRDefault="00E80B5C" w:rsidP="00311115">
      <w:pPr>
        <w:pStyle w:val="ListParagraph"/>
        <w:numPr>
          <w:ilvl w:val="0"/>
          <w:numId w:val="6"/>
        </w:numPr>
        <w:spacing w:before="0" w:after="200" w:line="240" w:lineRule="auto"/>
        <w:ind w:right="4"/>
        <w:rPr>
          <w:rFonts w:cs="Arial"/>
          <w:szCs w:val="20"/>
        </w:rPr>
      </w:pPr>
      <w:r>
        <w:rPr>
          <w:rFonts w:cs="Arial"/>
          <w:color w:val="000000"/>
          <w:szCs w:val="18"/>
        </w:rPr>
        <w:t xml:space="preserve">For PEDSnet, a provider is any individual (MD, DO, NP, PA, RN, etc) who is authorized to document care.  </w:t>
      </w:r>
    </w:p>
    <w:p w14:paraId="6FFF8CF2" w14:textId="77777777" w:rsidR="00776726" w:rsidRDefault="00634D92" w:rsidP="00311115">
      <w:pPr>
        <w:pStyle w:val="ListParagraph"/>
        <w:numPr>
          <w:ilvl w:val="0"/>
          <w:numId w:val="6"/>
        </w:numPr>
        <w:spacing w:before="0" w:after="200" w:line="240" w:lineRule="auto"/>
        <w:ind w:right="4"/>
        <w:rPr>
          <w:rFonts w:cs="Arial"/>
          <w:szCs w:val="20"/>
        </w:rPr>
      </w:pPr>
      <w:r w:rsidRPr="00061AFF">
        <w:rPr>
          <w:rFonts w:cs="Arial"/>
          <w:szCs w:val="20"/>
        </w:rPr>
        <w:t>Providers are not duplicated in the table.</w:t>
      </w:r>
    </w:p>
    <w:p w14:paraId="39CF091D" w14:textId="77777777" w:rsidR="004C50D1" w:rsidRPr="00311115" w:rsidRDefault="004C50D1" w:rsidP="004C50D1">
      <w:pPr>
        <w:pStyle w:val="ListParagraph"/>
        <w:spacing w:before="0" w:after="200" w:line="240" w:lineRule="auto"/>
        <w:ind w:right="4"/>
        <w:rPr>
          <w:rFonts w:cs="Arial"/>
          <w:szCs w:val="20"/>
        </w:rPr>
      </w:pPr>
    </w:p>
    <w:p w14:paraId="569D7846" w14:textId="77777777" w:rsidR="00634D92" w:rsidRPr="00061AFF" w:rsidRDefault="00634D92" w:rsidP="00634D92">
      <w:pPr>
        <w:pStyle w:val="Heading2"/>
      </w:pPr>
      <w:bookmarkStart w:id="16" w:name="_Toc394268578"/>
      <w:r w:rsidRPr="00061AFF">
        <w:t>VISIT_OCCURRENCE</w:t>
      </w:r>
      <w:bookmarkEnd w:id="16"/>
    </w:p>
    <w:p w14:paraId="721BEDFE" w14:textId="77777777" w:rsidR="00634D92" w:rsidRDefault="00634D92" w:rsidP="00634D92">
      <w:pPr>
        <w:spacing w:after="60" w:line="240" w:lineRule="auto"/>
      </w:pPr>
      <w:r w:rsidRPr="00061AFF">
        <w:t xml:space="preserve">The visit domain contains the spans of time a person continuously receives medical services from one or more providers at a care site in a given setting within the health care system.  </w:t>
      </w:r>
    </w:p>
    <w:p w14:paraId="34861DF0" w14:textId="77777777" w:rsidR="00634D92" w:rsidRPr="00061AFF" w:rsidRDefault="00634D92" w:rsidP="004C50D1">
      <w:pPr>
        <w:spacing w:before="0" w:line="240" w:lineRule="auto"/>
        <w:ind w:right="4"/>
        <w:rPr>
          <w:rFonts w:cs="Arial"/>
          <w:szCs w:val="20"/>
        </w:rPr>
      </w:pPr>
    </w:p>
    <w:tbl>
      <w:tblPr>
        <w:tblW w:w="11927" w:type="dxa"/>
        <w:tblInd w:w="93" w:type="dxa"/>
        <w:tblLook w:val="04A0" w:firstRow="1" w:lastRow="0" w:firstColumn="1" w:lastColumn="0" w:noHBand="0" w:noVBand="1"/>
      </w:tblPr>
      <w:tblGrid>
        <w:gridCol w:w="2625"/>
        <w:gridCol w:w="1080"/>
        <w:gridCol w:w="3690"/>
        <w:gridCol w:w="4532"/>
      </w:tblGrid>
      <w:tr w:rsidR="00800C6D" w:rsidRPr="00061AFF" w14:paraId="280E8ABB" w14:textId="77777777" w:rsidTr="00FB1672">
        <w:trPr>
          <w:cantSplit/>
          <w:trHeight w:val="197"/>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83752FC"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D775C60"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690" w:type="dxa"/>
            <w:tcBorders>
              <w:top w:val="single" w:sz="4" w:space="0" w:color="auto"/>
              <w:left w:val="nil"/>
              <w:bottom w:val="single" w:sz="4" w:space="0" w:color="auto"/>
              <w:right w:val="single" w:sz="4" w:space="0" w:color="auto"/>
            </w:tcBorders>
            <w:shd w:val="clear" w:color="000000" w:fill="BFBFBF"/>
            <w:vAlign w:val="center"/>
            <w:hideMark/>
          </w:tcPr>
          <w:p w14:paraId="071F85A7"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4532" w:type="dxa"/>
            <w:tcBorders>
              <w:top w:val="single" w:sz="4" w:space="0" w:color="auto"/>
              <w:left w:val="nil"/>
              <w:bottom w:val="single" w:sz="4" w:space="0" w:color="auto"/>
              <w:right w:val="single" w:sz="4" w:space="0" w:color="auto"/>
            </w:tcBorders>
            <w:shd w:val="clear" w:color="000000" w:fill="BFBFBF"/>
            <w:vAlign w:val="center"/>
          </w:tcPr>
          <w:p w14:paraId="5F5702AD" w14:textId="77777777" w:rsidR="00800C6D" w:rsidRPr="00061AFF" w:rsidRDefault="00800C6D" w:rsidP="000E1463">
            <w:pPr>
              <w:spacing w:before="45" w:afterLines="45" w:after="108" w:line="240" w:lineRule="auto"/>
              <w:jc w:val="center"/>
              <w:rPr>
                <w:rFonts w:cs="Arial"/>
                <w:b/>
                <w:bCs/>
                <w:color w:val="000000"/>
                <w:szCs w:val="18"/>
              </w:rPr>
            </w:pPr>
            <w:r>
              <w:rPr>
                <w:rFonts w:cs="Arial"/>
                <w:b/>
                <w:bCs/>
                <w:color w:val="000000"/>
                <w:szCs w:val="18"/>
              </w:rPr>
              <w:t>PEDSnet Conventions</w:t>
            </w:r>
          </w:p>
        </w:tc>
      </w:tr>
      <w:tr w:rsidR="00800C6D" w:rsidRPr="00061AFF" w14:paraId="26715D7B" w14:textId="77777777" w:rsidTr="00FB1672">
        <w:trPr>
          <w:trHeight w:val="64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0ECE047"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visit_occurrence_id</w:t>
            </w:r>
          </w:p>
        </w:tc>
        <w:tc>
          <w:tcPr>
            <w:tcW w:w="1080" w:type="dxa"/>
            <w:tcBorders>
              <w:top w:val="nil"/>
              <w:left w:val="nil"/>
              <w:bottom w:val="single" w:sz="4" w:space="0" w:color="auto"/>
              <w:right w:val="single" w:sz="4" w:space="0" w:color="auto"/>
            </w:tcBorders>
            <w:shd w:val="clear" w:color="auto" w:fill="auto"/>
            <w:vAlign w:val="center"/>
            <w:hideMark/>
          </w:tcPr>
          <w:p w14:paraId="2A64F469"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7E013A34"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A unique identifier for each person’s visits or encounter at a healthcare provider.</w:t>
            </w:r>
            <w:r>
              <w:rPr>
                <w:rFonts w:cs="Arial"/>
                <w:color w:val="000000"/>
                <w:szCs w:val="18"/>
              </w:rPr>
              <w:t xml:space="preserve"> </w:t>
            </w:r>
          </w:p>
        </w:tc>
        <w:tc>
          <w:tcPr>
            <w:tcW w:w="4532" w:type="dxa"/>
            <w:tcBorders>
              <w:top w:val="nil"/>
              <w:left w:val="nil"/>
              <w:bottom w:val="single" w:sz="4" w:space="0" w:color="auto"/>
              <w:right w:val="single" w:sz="4" w:space="0" w:color="auto"/>
            </w:tcBorders>
          </w:tcPr>
          <w:p w14:paraId="1022E9D6" w14:textId="7ABD746A" w:rsidR="00800C6D" w:rsidRPr="00061AFF" w:rsidRDefault="0006008A" w:rsidP="0006008A">
            <w:pPr>
              <w:spacing w:before="45" w:after="45" w:line="240" w:lineRule="auto"/>
              <w:rPr>
                <w:rFonts w:cs="Arial"/>
                <w:color w:val="000000"/>
                <w:szCs w:val="18"/>
              </w:rPr>
            </w:pPr>
            <w:r w:rsidRPr="00112DE7">
              <w:rPr>
                <w:rFonts w:cs="Arial"/>
                <w:color w:val="000000"/>
                <w:szCs w:val="18"/>
              </w:rPr>
              <w:t>This is not a value foun</w:t>
            </w:r>
            <w:r w:rsidR="00A871D9">
              <w:rPr>
                <w:rFonts w:cs="Arial"/>
                <w:color w:val="000000"/>
                <w:szCs w:val="18"/>
              </w:rPr>
              <w:t>d in the EHR.  Sites may choose</w:t>
            </w:r>
            <w:r>
              <w:rPr>
                <w:rFonts w:cs="Arial"/>
                <w:color w:val="000000"/>
                <w:szCs w:val="18"/>
              </w:rPr>
              <w:t xml:space="preserve"> to use a </w:t>
            </w:r>
            <w:r w:rsidR="00A871D9">
              <w:rPr>
                <w:rFonts w:cs="Arial"/>
                <w:color w:val="000000"/>
                <w:szCs w:val="18"/>
              </w:rPr>
              <w:t>sequential value for this field. Do not use institutional encounter ID.</w:t>
            </w:r>
          </w:p>
        </w:tc>
      </w:tr>
      <w:tr w:rsidR="00800C6D" w:rsidRPr="00061AFF" w14:paraId="1483FCC2" w14:textId="77777777" w:rsidTr="00FB1672">
        <w:trPr>
          <w:trHeight w:val="73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61C0E00"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person_id</w:t>
            </w:r>
          </w:p>
        </w:tc>
        <w:tc>
          <w:tcPr>
            <w:tcW w:w="1080" w:type="dxa"/>
            <w:tcBorders>
              <w:top w:val="nil"/>
              <w:left w:val="nil"/>
              <w:bottom w:val="single" w:sz="4" w:space="0" w:color="auto"/>
              <w:right w:val="single" w:sz="4" w:space="0" w:color="auto"/>
            </w:tcBorders>
            <w:shd w:val="clear" w:color="auto" w:fill="auto"/>
            <w:vAlign w:val="center"/>
            <w:hideMark/>
          </w:tcPr>
          <w:p w14:paraId="5D51F96E"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2CDACC3A"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A foreign key identifier to the person for whom the visit is recorded. The demographic details of that person are stored in the person table.</w:t>
            </w:r>
          </w:p>
        </w:tc>
        <w:tc>
          <w:tcPr>
            <w:tcW w:w="4532" w:type="dxa"/>
            <w:tcBorders>
              <w:top w:val="nil"/>
              <w:left w:val="nil"/>
              <w:bottom w:val="single" w:sz="4" w:space="0" w:color="auto"/>
              <w:right w:val="single" w:sz="4" w:space="0" w:color="auto"/>
            </w:tcBorders>
          </w:tcPr>
          <w:p w14:paraId="60D989B0" w14:textId="77777777" w:rsidR="00800C6D" w:rsidRPr="00061AFF" w:rsidRDefault="00800C6D" w:rsidP="00634D92">
            <w:pPr>
              <w:spacing w:before="45" w:afterLines="45" w:after="108" w:line="240" w:lineRule="auto"/>
              <w:rPr>
                <w:rFonts w:cs="Arial"/>
                <w:color w:val="000000"/>
                <w:szCs w:val="18"/>
              </w:rPr>
            </w:pPr>
          </w:p>
        </w:tc>
      </w:tr>
      <w:tr w:rsidR="00800C6D" w:rsidRPr="00061AFF" w14:paraId="5A21E8C3" w14:textId="77777777" w:rsidTr="00FB1672">
        <w:trPr>
          <w:trHeight w:val="15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26844D75"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visit_start_date</w:t>
            </w:r>
          </w:p>
        </w:tc>
        <w:tc>
          <w:tcPr>
            <w:tcW w:w="1080" w:type="dxa"/>
            <w:tcBorders>
              <w:top w:val="nil"/>
              <w:left w:val="nil"/>
              <w:bottom w:val="single" w:sz="4" w:space="0" w:color="auto"/>
              <w:right w:val="single" w:sz="4" w:space="0" w:color="auto"/>
            </w:tcBorders>
            <w:shd w:val="clear" w:color="auto" w:fill="auto"/>
            <w:vAlign w:val="center"/>
            <w:hideMark/>
          </w:tcPr>
          <w:p w14:paraId="3C9C571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54C53803"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The start date of the visit.</w:t>
            </w:r>
          </w:p>
        </w:tc>
        <w:tc>
          <w:tcPr>
            <w:tcW w:w="4532" w:type="dxa"/>
            <w:tcBorders>
              <w:top w:val="nil"/>
              <w:left w:val="nil"/>
              <w:bottom w:val="single" w:sz="4" w:space="0" w:color="auto"/>
              <w:right w:val="single" w:sz="4" w:space="0" w:color="auto"/>
            </w:tcBorders>
          </w:tcPr>
          <w:p w14:paraId="2D02A934"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No date shifting</w:t>
            </w:r>
          </w:p>
        </w:tc>
      </w:tr>
      <w:tr w:rsidR="00800C6D" w:rsidRPr="00061AFF" w14:paraId="0D4A78A9" w14:textId="77777777" w:rsidTr="00F6007A">
        <w:trPr>
          <w:trHeight w:val="161"/>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1EB5582"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visit_end_date</w:t>
            </w:r>
          </w:p>
        </w:tc>
        <w:tc>
          <w:tcPr>
            <w:tcW w:w="1080" w:type="dxa"/>
            <w:tcBorders>
              <w:top w:val="nil"/>
              <w:left w:val="nil"/>
              <w:bottom w:val="single" w:sz="4" w:space="0" w:color="auto"/>
              <w:right w:val="single" w:sz="4" w:space="0" w:color="auto"/>
            </w:tcBorders>
            <w:shd w:val="clear" w:color="auto" w:fill="auto"/>
            <w:vAlign w:val="center"/>
            <w:hideMark/>
          </w:tcPr>
          <w:p w14:paraId="1C3C3FCF"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4E68AB09"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 xml:space="preserve">The end date of the visit. </w:t>
            </w:r>
          </w:p>
        </w:tc>
        <w:tc>
          <w:tcPr>
            <w:tcW w:w="4532" w:type="dxa"/>
            <w:tcBorders>
              <w:top w:val="nil"/>
              <w:left w:val="nil"/>
              <w:bottom w:val="single" w:sz="4" w:space="0" w:color="auto"/>
              <w:right w:val="single" w:sz="4" w:space="0" w:color="auto"/>
            </w:tcBorders>
          </w:tcPr>
          <w:p w14:paraId="20765303" w14:textId="77777777" w:rsidR="00800C6D" w:rsidRDefault="00800C6D" w:rsidP="00634D92">
            <w:pPr>
              <w:spacing w:before="45" w:afterLines="45" w:after="108" w:line="240" w:lineRule="auto"/>
              <w:rPr>
                <w:rFonts w:cs="Arial"/>
                <w:color w:val="000000"/>
                <w:szCs w:val="18"/>
              </w:rPr>
            </w:pPr>
            <w:r>
              <w:rPr>
                <w:rFonts w:cs="Arial"/>
                <w:color w:val="000000"/>
                <w:szCs w:val="18"/>
              </w:rPr>
              <w:t>No date shifting</w:t>
            </w:r>
          </w:p>
          <w:p w14:paraId="765B4C4A" w14:textId="77777777" w:rsidR="00800C6D" w:rsidRDefault="00800C6D" w:rsidP="00F56CE8">
            <w:pPr>
              <w:spacing w:before="45" w:afterLines="45" w:after="108" w:line="240" w:lineRule="auto"/>
              <w:rPr>
                <w:rFonts w:cs="Arial"/>
                <w:color w:val="000000"/>
                <w:szCs w:val="18"/>
              </w:rPr>
            </w:pPr>
            <w:r w:rsidRPr="00061AFF">
              <w:rPr>
                <w:rFonts w:cs="Arial"/>
                <w:color w:val="000000"/>
                <w:szCs w:val="18"/>
              </w:rPr>
              <w:t>If this is a one-day visit the end date should match the start date.</w:t>
            </w:r>
          </w:p>
          <w:p w14:paraId="278AA78C"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 xml:space="preserve">If the encounter is on-going at the time of ETL, this should be null. </w:t>
            </w:r>
          </w:p>
        </w:tc>
      </w:tr>
      <w:tr w:rsidR="00800C6D" w:rsidRPr="00061AFF" w14:paraId="69D43CAF" w14:textId="77777777" w:rsidTr="00FB1672">
        <w:trPr>
          <w:trHeight w:val="89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D0393DA" w14:textId="77777777" w:rsidR="00800C6D" w:rsidRPr="00061AFF" w:rsidRDefault="00800C6D" w:rsidP="000E1463">
            <w:pPr>
              <w:spacing w:before="45" w:afterLines="45" w:after="108" w:line="240" w:lineRule="auto"/>
              <w:jc w:val="center"/>
              <w:rPr>
                <w:rFonts w:cs="Arial"/>
                <w:color w:val="000000"/>
                <w:szCs w:val="18"/>
                <w:lang w:val="de-DE"/>
              </w:rPr>
            </w:pPr>
            <w:r w:rsidRPr="00061AFF">
              <w:rPr>
                <w:rFonts w:cs="Arial"/>
                <w:color w:val="000000"/>
                <w:szCs w:val="18"/>
              </w:rPr>
              <w:t>provider</w:t>
            </w:r>
            <w:r w:rsidRPr="00061AFF">
              <w:rPr>
                <w:rFonts w:cs="Arial"/>
                <w:color w:val="000000"/>
                <w:szCs w:val="18"/>
                <w:lang w:val="de-DE"/>
              </w:rPr>
              <w:t>_id</w:t>
            </w:r>
          </w:p>
        </w:tc>
        <w:tc>
          <w:tcPr>
            <w:tcW w:w="1080" w:type="dxa"/>
            <w:tcBorders>
              <w:top w:val="nil"/>
              <w:left w:val="nil"/>
              <w:bottom w:val="single" w:sz="4" w:space="0" w:color="auto"/>
              <w:right w:val="single" w:sz="4" w:space="0" w:color="auto"/>
            </w:tcBorders>
            <w:shd w:val="clear" w:color="auto" w:fill="auto"/>
            <w:vAlign w:val="center"/>
            <w:hideMark/>
          </w:tcPr>
          <w:p w14:paraId="0D4C15B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3AE91F1D" w14:textId="77777777" w:rsidR="00800C6D" w:rsidRDefault="00800C6D" w:rsidP="00634D92">
            <w:pPr>
              <w:spacing w:before="45" w:afterLines="45" w:after="108" w:line="240" w:lineRule="auto"/>
              <w:rPr>
                <w:rFonts w:cs="Arial"/>
                <w:color w:val="000000"/>
                <w:szCs w:val="18"/>
              </w:rPr>
            </w:pPr>
            <w:r w:rsidRPr="00061AFF">
              <w:rPr>
                <w:rFonts w:cs="Arial"/>
                <w:color w:val="000000"/>
                <w:szCs w:val="18"/>
              </w:rPr>
              <w:t>A foreign key to the provider in the provider table who was associated with the visit.</w:t>
            </w:r>
          </w:p>
          <w:p w14:paraId="1C5B6006" w14:textId="77777777" w:rsidR="00800C6D" w:rsidRPr="00061AFF" w:rsidRDefault="00800C6D" w:rsidP="00F56CE8">
            <w:pPr>
              <w:spacing w:before="45" w:afterLines="45" w:after="108" w:line="240" w:lineRule="auto"/>
              <w:rPr>
                <w:rFonts w:cs="Arial"/>
                <w:color w:val="000000"/>
                <w:szCs w:val="18"/>
              </w:rPr>
            </w:pPr>
          </w:p>
        </w:tc>
        <w:tc>
          <w:tcPr>
            <w:tcW w:w="4532" w:type="dxa"/>
            <w:tcBorders>
              <w:top w:val="nil"/>
              <w:left w:val="nil"/>
              <w:bottom w:val="single" w:sz="4" w:space="0" w:color="auto"/>
              <w:right w:val="single" w:sz="4" w:space="0" w:color="auto"/>
            </w:tcBorders>
          </w:tcPr>
          <w:p w14:paraId="787F7A67" w14:textId="77777777" w:rsidR="002608AC" w:rsidRDefault="00800C6D" w:rsidP="002608AC">
            <w:pPr>
              <w:spacing w:before="45" w:afterLines="45" w:after="108" w:line="240" w:lineRule="auto"/>
              <w:rPr>
                <w:rFonts w:cs="Arial"/>
                <w:color w:val="000000"/>
                <w:szCs w:val="18"/>
              </w:rPr>
            </w:pPr>
            <w:r w:rsidRPr="002608AC">
              <w:rPr>
                <w:rFonts w:cs="Arial"/>
                <w:color w:val="000000"/>
                <w:szCs w:val="18"/>
              </w:rPr>
              <w:t xml:space="preserve">Use </w:t>
            </w:r>
            <w:r w:rsidR="005325B8" w:rsidRPr="002608AC">
              <w:rPr>
                <w:rFonts w:cs="Arial"/>
                <w:color w:val="000000"/>
                <w:szCs w:val="18"/>
              </w:rPr>
              <w:t>attending</w:t>
            </w:r>
            <w:r w:rsidR="002608AC" w:rsidRPr="002608AC">
              <w:rPr>
                <w:rFonts w:cs="Arial"/>
                <w:color w:val="000000"/>
                <w:szCs w:val="18"/>
              </w:rPr>
              <w:t xml:space="preserve"> or billing</w:t>
            </w:r>
            <w:r w:rsidR="005325B8" w:rsidRPr="002608AC">
              <w:rPr>
                <w:rFonts w:cs="Arial"/>
                <w:color w:val="000000"/>
                <w:szCs w:val="18"/>
              </w:rPr>
              <w:t xml:space="preserve"> </w:t>
            </w:r>
            <w:r w:rsidRPr="002608AC">
              <w:rPr>
                <w:rFonts w:cs="Arial"/>
                <w:color w:val="000000"/>
                <w:szCs w:val="18"/>
              </w:rPr>
              <w:t>provider for this field</w:t>
            </w:r>
            <w:r w:rsidR="002608AC" w:rsidRPr="002608AC">
              <w:rPr>
                <w:rFonts w:cs="Arial"/>
                <w:color w:val="000000"/>
                <w:szCs w:val="18"/>
              </w:rPr>
              <w:t xml:space="preserve"> if available</w:t>
            </w:r>
            <w:r w:rsidRPr="002608AC">
              <w:rPr>
                <w:rFonts w:cs="Arial"/>
                <w:color w:val="000000"/>
                <w:szCs w:val="18"/>
              </w:rPr>
              <w:t xml:space="preserve">, even if multiple providers were involved in the visit. </w:t>
            </w:r>
            <w:r w:rsidR="002608AC" w:rsidRPr="002608AC">
              <w:rPr>
                <w:rFonts w:cs="Arial"/>
                <w:color w:val="000000"/>
                <w:szCs w:val="18"/>
              </w:rPr>
              <w:t xml:space="preserve"> Otherwise, make site-specific decision on which provider to associate with visits and document.</w:t>
            </w:r>
          </w:p>
          <w:p w14:paraId="4D87B269" w14:textId="77777777" w:rsidR="00800C6D" w:rsidRPr="00061AFF" w:rsidRDefault="00800C6D" w:rsidP="002608AC">
            <w:pPr>
              <w:spacing w:before="45" w:afterLines="45" w:after="108" w:line="240" w:lineRule="auto"/>
              <w:rPr>
                <w:rFonts w:cs="Arial"/>
                <w:color w:val="000000"/>
                <w:szCs w:val="18"/>
              </w:rPr>
            </w:pPr>
            <w:r w:rsidRPr="00761D3F">
              <w:rPr>
                <w:rFonts w:cs="Arial"/>
                <w:b/>
                <w:color w:val="000000"/>
                <w:szCs w:val="18"/>
              </w:rPr>
              <w:t>NOTE: this is NOT in OMOP CDM v4, but appears in OMOP CDMv5.</w:t>
            </w:r>
          </w:p>
        </w:tc>
      </w:tr>
      <w:tr w:rsidR="00800C6D" w:rsidRPr="00061AFF" w14:paraId="3D8CC16B" w14:textId="77777777" w:rsidTr="00FB1672">
        <w:trPr>
          <w:trHeight w:val="242"/>
        </w:trPr>
        <w:tc>
          <w:tcPr>
            <w:tcW w:w="2625" w:type="dxa"/>
            <w:tcBorders>
              <w:top w:val="nil"/>
              <w:left w:val="single" w:sz="4" w:space="0" w:color="auto"/>
              <w:bottom w:val="single" w:sz="4" w:space="0" w:color="auto"/>
              <w:right w:val="single" w:sz="4" w:space="0" w:color="auto"/>
            </w:tcBorders>
            <w:shd w:val="clear" w:color="auto" w:fill="auto"/>
            <w:vAlign w:val="center"/>
          </w:tcPr>
          <w:p w14:paraId="0E28FDEA" w14:textId="77777777" w:rsidR="00800C6D" w:rsidRPr="00061AFF" w:rsidRDefault="00800C6D" w:rsidP="000E1463">
            <w:pPr>
              <w:spacing w:before="45" w:afterLines="45" w:after="108" w:line="240" w:lineRule="auto"/>
              <w:jc w:val="center"/>
              <w:rPr>
                <w:rFonts w:cs="Arial"/>
                <w:color w:val="000000"/>
                <w:szCs w:val="18"/>
              </w:rPr>
            </w:pPr>
            <w:r w:rsidRPr="00061AFF" w:rsidDel="002426C6">
              <w:rPr>
                <w:rFonts w:cs="Arial"/>
                <w:color w:val="000000"/>
                <w:szCs w:val="18"/>
              </w:rPr>
              <w:t>care_site_id</w:t>
            </w:r>
          </w:p>
        </w:tc>
        <w:tc>
          <w:tcPr>
            <w:tcW w:w="1080" w:type="dxa"/>
            <w:tcBorders>
              <w:top w:val="nil"/>
              <w:left w:val="nil"/>
              <w:bottom w:val="single" w:sz="4" w:space="0" w:color="auto"/>
              <w:right w:val="single" w:sz="4" w:space="0" w:color="auto"/>
            </w:tcBorders>
            <w:shd w:val="clear" w:color="auto" w:fill="auto"/>
            <w:vAlign w:val="center"/>
          </w:tcPr>
          <w:p w14:paraId="55A1A28B" w14:textId="77777777" w:rsidR="00800C6D" w:rsidRPr="00061AFF" w:rsidRDefault="00800C6D" w:rsidP="000E1463">
            <w:pPr>
              <w:spacing w:before="45" w:afterLines="45" w:after="108" w:line="240" w:lineRule="auto"/>
              <w:jc w:val="center"/>
              <w:rPr>
                <w:rFonts w:cs="Arial"/>
                <w:color w:val="000000"/>
                <w:szCs w:val="18"/>
              </w:rPr>
            </w:pPr>
            <w:r w:rsidRPr="00061AFF" w:rsidDel="002426C6">
              <w:rPr>
                <w:rFonts w:cs="Arial"/>
                <w:color w:val="000000"/>
                <w:szCs w:val="18"/>
              </w:rPr>
              <w:t>No</w:t>
            </w:r>
          </w:p>
        </w:tc>
        <w:tc>
          <w:tcPr>
            <w:tcW w:w="3690" w:type="dxa"/>
            <w:tcBorders>
              <w:top w:val="nil"/>
              <w:left w:val="nil"/>
              <w:bottom w:val="single" w:sz="4" w:space="0" w:color="auto"/>
              <w:right w:val="single" w:sz="4" w:space="0" w:color="auto"/>
            </w:tcBorders>
            <w:shd w:val="clear" w:color="auto" w:fill="auto"/>
          </w:tcPr>
          <w:p w14:paraId="34E5929A" w14:textId="77777777" w:rsidR="00800C6D" w:rsidRPr="00061AFF" w:rsidRDefault="00800C6D" w:rsidP="00634D92">
            <w:pPr>
              <w:spacing w:before="45" w:afterLines="45" w:after="108" w:line="240" w:lineRule="auto"/>
              <w:rPr>
                <w:rFonts w:cs="Arial"/>
                <w:color w:val="000000"/>
                <w:szCs w:val="18"/>
              </w:rPr>
            </w:pPr>
            <w:r w:rsidRPr="00061AFF" w:rsidDel="002426C6">
              <w:rPr>
                <w:rFonts w:cs="Arial"/>
                <w:color w:val="000000"/>
                <w:szCs w:val="18"/>
              </w:rPr>
              <w:t>A foreign key to the care site in the care site table that was visited.</w:t>
            </w:r>
          </w:p>
        </w:tc>
        <w:tc>
          <w:tcPr>
            <w:tcW w:w="4532" w:type="dxa"/>
            <w:tcBorders>
              <w:top w:val="nil"/>
              <w:left w:val="nil"/>
              <w:bottom w:val="single" w:sz="4" w:space="0" w:color="auto"/>
              <w:right w:val="single" w:sz="4" w:space="0" w:color="auto"/>
            </w:tcBorders>
          </w:tcPr>
          <w:p w14:paraId="6635EB32" w14:textId="77777777" w:rsidR="00800C6D" w:rsidRPr="00061AFF" w:rsidDel="002426C6" w:rsidRDefault="00FB1672" w:rsidP="00634D92">
            <w:pPr>
              <w:spacing w:before="45" w:afterLines="45" w:after="108" w:line="240" w:lineRule="auto"/>
              <w:rPr>
                <w:rFonts w:cs="Arial"/>
                <w:color w:val="000000"/>
                <w:szCs w:val="18"/>
              </w:rPr>
            </w:pPr>
            <w:r>
              <w:rPr>
                <w:rFonts w:cs="Arial"/>
                <w:color w:val="000000"/>
                <w:szCs w:val="18"/>
              </w:rPr>
              <w:t>See CARE_SITE.care_site_id (primary key)</w:t>
            </w:r>
          </w:p>
        </w:tc>
      </w:tr>
      <w:tr w:rsidR="00800C6D" w:rsidRPr="00061AFF" w14:paraId="18F753F3" w14:textId="77777777" w:rsidTr="00824D59">
        <w:trPr>
          <w:trHeight w:val="512"/>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5BE5010F" w14:textId="77777777" w:rsidR="00800C6D" w:rsidRDefault="00800C6D" w:rsidP="000E1463">
            <w:pPr>
              <w:spacing w:before="45" w:afterLines="45" w:after="108" w:line="240" w:lineRule="auto"/>
              <w:jc w:val="center"/>
              <w:rPr>
                <w:rFonts w:cs="Arial"/>
                <w:color w:val="000000"/>
                <w:szCs w:val="18"/>
              </w:rPr>
            </w:pPr>
            <w:r>
              <w:rPr>
                <w:rFonts w:cs="Arial"/>
                <w:color w:val="000000"/>
                <w:szCs w:val="18"/>
              </w:rPr>
              <w:lastRenderedPageBreak/>
              <w:t>place_of_service_concept_id</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667875" w14:textId="77777777" w:rsidR="00800C6D" w:rsidRPr="00061AFF" w:rsidRDefault="00800C6D" w:rsidP="009877B1">
            <w:pPr>
              <w:spacing w:before="45" w:afterLines="45" w:after="108" w:line="240" w:lineRule="auto"/>
              <w:jc w:val="center"/>
              <w:rPr>
                <w:rFonts w:cs="Arial"/>
                <w:color w:val="000000"/>
                <w:szCs w:val="18"/>
              </w:rPr>
            </w:pPr>
            <w:r>
              <w:rPr>
                <w:rFonts w:cs="Arial"/>
                <w:color w:val="000000"/>
                <w:szCs w:val="18"/>
              </w:rPr>
              <w:t>Yes</w:t>
            </w:r>
          </w:p>
        </w:tc>
        <w:tc>
          <w:tcPr>
            <w:tcW w:w="3690" w:type="dxa"/>
            <w:tcBorders>
              <w:top w:val="single" w:sz="4" w:space="0" w:color="auto"/>
              <w:left w:val="nil"/>
              <w:bottom w:val="single" w:sz="4" w:space="0" w:color="auto"/>
              <w:right w:val="single" w:sz="4" w:space="0" w:color="auto"/>
            </w:tcBorders>
            <w:shd w:val="clear" w:color="auto" w:fill="auto"/>
          </w:tcPr>
          <w:p w14:paraId="252822CE" w14:textId="77777777" w:rsidR="00800C6D" w:rsidRPr="00061AFF" w:rsidRDefault="00800C6D" w:rsidP="00E54CF4">
            <w:pPr>
              <w:spacing w:before="45" w:afterLines="45" w:after="108" w:line="240" w:lineRule="auto"/>
              <w:rPr>
                <w:szCs w:val="18"/>
              </w:rPr>
            </w:pPr>
            <w:r>
              <w:rPr>
                <w:szCs w:val="18"/>
              </w:rPr>
              <w:t>A foreign key that refers to a place of service concept identifier in the vocabulary.</w:t>
            </w:r>
          </w:p>
        </w:tc>
        <w:tc>
          <w:tcPr>
            <w:tcW w:w="4532" w:type="dxa"/>
            <w:tcBorders>
              <w:top w:val="single" w:sz="4" w:space="0" w:color="auto"/>
              <w:left w:val="nil"/>
              <w:bottom w:val="single" w:sz="4" w:space="0" w:color="auto"/>
              <w:right w:val="single" w:sz="4" w:space="0" w:color="auto"/>
            </w:tcBorders>
          </w:tcPr>
          <w:p w14:paraId="0FCC0DE2" w14:textId="36D93E0D" w:rsidR="00FB1672" w:rsidRPr="00E41003" w:rsidRDefault="00FB1672" w:rsidP="00FB1672">
            <w:pPr>
              <w:spacing w:before="0" w:after="0" w:line="240" w:lineRule="auto"/>
              <w:rPr>
                <w:color w:val="333333"/>
                <w:szCs w:val="18"/>
                <w:shd w:val="clear" w:color="auto" w:fill="FFFFFF"/>
              </w:rPr>
            </w:pPr>
            <w:r w:rsidRPr="00E41003">
              <w:rPr>
                <w:color w:val="333333"/>
                <w:szCs w:val="18"/>
                <w:shd w:val="clear" w:color="auto" w:fill="FFFFFF"/>
              </w:rPr>
              <w:t>Please include valid concept ids (consistent with OMOP CDMv4).  Predefined value set (valid concept_ids found in CONCE</w:t>
            </w:r>
            <w:r w:rsidR="00FA30D4">
              <w:rPr>
                <w:color w:val="333333"/>
                <w:szCs w:val="18"/>
                <w:shd w:val="clear" w:color="auto" w:fill="FFFFFF"/>
              </w:rPr>
              <w:t>PT table where vocabulary_id = 2</w:t>
            </w:r>
            <w:r w:rsidRPr="00E41003">
              <w:rPr>
                <w:color w:val="333333"/>
                <w:szCs w:val="18"/>
                <w:shd w:val="clear" w:color="auto" w:fill="FFFFFF"/>
              </w:rPr>
              <w:t>4)</w:t>
            </w:r>
          </w:p>
          <w:p w14:paraId="223D50CC" w14:textId="77777777" w:rsidR="00FB1672" w:rsidRPr="00E41003" w:rsidRDefault="00FB1672" w:rsidP="00FB1672">
            <w:pPr>
              <w:spacing w:before="0" w:after="0" w:line="240" w:lineRule="auto"/>
              <w:rPr>
                <w:color w:val="333333"/>
                <w:szCs w:val="18"/>
                <w:shd w:val="clear" w:color="auto" w:fill="FFFFFF"/>
              </w:rPr>
            </w:pPr>
          </w:p>
          <w:p w14:paraId="255176B5" w14:textId="1288E6F1" w:rsidR="00FB1672" w:rsidRPr="00E41003" w:rsidRDefault="00FB1672" w:rsidP="00FB1672">
            <w:pPr>
              <w:spacing w:before="0" w:after="0" w:line="240" w:lineRule="auto"/>
              <w:rPr>
                <w:color w:val="333333"/>
                <w:szCs w:val="18"/>
                <w:shd w:val="clear" w:color="auto" w:fill="FFFFFF"/>
              </w:rPr>
            </w:pPr>
            <w:r w:rsidRPr="00E41003">
              <w:rPr>
                <w:color w:val="333333"/>
                <w:szCs w:val="18"/>
                <w:shd w:val="clear" w:color="auto" w:fill="FFFFFF"/>
              </w:rPr>
              <w:t>select * from concept wh</w:t>
            </w:r>
            <w:r w:rsidR="00FA30D4">
              <w:rPr>
                <w:color w:val="333333"/>
                <w:szCs w:val="18"/>
                <w:shd w:val="clear" w:color="auto" w:fill="FFFFFF"/>
              </w:rPr>
              <w:t>ere vocabulary_id = 24 yields 4</w:t>
            </w:r>
            <w:r w:rsidRPr="00E41003">
              <w:rPr>
                <w:color w:val="333333"/>
                <w:szCs w:val="18"/>
                <w:shd w:val="clear" w:color="auto" w:fill="FFFFFF"/>
              </w:rPr>
              <w:t xml:space="preserve"> valid concept_ids. </w:t>
            </w:r>
          </w:p>
          <w:p w14:paraId="4143B401" w14:textId="77777777" w:rsidR="00800C6D" w:rsidRPr="00E41003" w:rsidRDefault="00FB1672" w:rsidP="00FB1672">
            <w:pPr>
              <w:spacing w:before="45" w:afterLines="45" w:after="108" w:line="240" w:lineRule="auto"/>
              <w:rPr>
                <w:color w:val="333333"/>
                <w:szCs w:val="18"/>
                <w:shd w:val="clear" w:color="auto" w:fill="FFFFFF"/>
              </w:rPr>
            </w:pPr>
            <w:r w:rsidRPr="00E41003">
              <w:rPr>
                <w:color w:val="333333"/>
                <w:szCs w:val="18"/>
                <w:shd w:val="clear" w:color="auto" w:fill="FFFFFF"/>
              </w:rPr>
              <w:t>If none are correct, use concept_id = 0</w:t>
            </w:r>
          </w:p>
          <w:p w14:paraId="60059127"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Inpatient Hospital Stay: </w:t>
            </w:r>
            <w:r w:rsidR="005E0A80" w:rsidRPr="00E41003">
              <w:rPr>
                <w:color w:val="333333"/>
                <w:szCs w:val="18"/>
                <w:shd w:val="clear" w:color="auto" w:fill="FFFFFF"/>
              </w:rPr>
              <w:t xml:space="preserve">concept_id = </w:t>
            </w:r>
            <w:r w:rsidRPr="00E41003">
              <w:rPr>
                <w:color w:val="333333"/>
                <w:szCs w:val="18"/>
                <w:shd w:val="clear" w:color="auto" w:fill="FFFFFF"/>
              </w:rPr>
              <w:t>9201</w:t>
            </w:r>
          </w:p>
          <w:p w14:paraId="509E6141"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Ambulatory Visit: </w:t>
            </w:r>
            <w:r w:rsidR="005E0A80" w:rsidRPr="00E41003">
              <w:rPr>
                <w:color w:val="333333"/>
                <w:szCs w:val="18"/>
                <w:shd w:val="clear" w:color="auto" w:fill="FFFFFF"/>
              </w:rPr>
              <w:t xml:space="preserve">concept_id = </w:t>
            </w:r>
            <w:r w:rsidRPr="00E41003">
              <w:rPr>
                <w:color w:val="333333"/>
                <w:szCs w:val="18"/>
                <w:shd w:val="clear" w:color="auto" w:fill="FFFFFF"/>
              </w:rPr>
              <w:t>9202</w:t>
            </w:r>
          </w:p>
          <w:p w14:paraId="6705DD84"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Emergency Department:</w:t>
            </w:r>
            <w:r w:rsidR="005E0A80" w:rsidRPr="00E41003">
              <w:rPr>
                <w:color w:val="333333"/>
                <w:szCs w:val="18"/>
                <w:shd w:val="clear" w:color="auto" w:fill="FFFFFF"/>
              </w:rPr>
              <w:t xml:space="preserve"> concept_id = </w:t>
            </w:r>
            <w:r w:rsidRPr="00E41003">
              <w:rPr>
                <w:color w:val="333333"/>
                <w:szCs w:val="18"/>
                <w:shd w:val="clear" w:color="auto" w:fill="FFFFFF"/>
              </w:rPr>
              <w:t>9203</w:t>
            </w:r>
          </w:p>
          <w:p w14:paraId="67100829" w14:textId="3F71AD93" w:rsidR="00BF7AFD" w:rsidRPr="0006008A" w:rsidRDefault="00BF7AFD"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Non-Acute Institutional Stay:</w:t>
            </w:r>
            <w:r w:rsidR="0006008A">
              <w:rPr>
                <w:szCs w:val="18"/>
                <w:shd w:val="clear" w:color="auto" w:fill="FFFFFF"/>
              </w:rPr>
              <w:t xml:space="preserve"> concept_id = </w:t>
            </w:r>
            <w:r w:rsidRPr="0006008A">
              <w:rPr>
                <w:szCs w:val="18"/>
                <w:shd w:val="clear" w:color="auto" w:fill="FFFFFF"/>
              </w:rPr>
              <w:t>42898160</w:t>
            </w:r>
          </w:p>
          <w:p w14:paraId="73DF139D" w14:textId="77777777"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Unknown: concept_id = </w:t>
            </w:r>
            <w:r w:rsidRPr="0006008A">
              <w:rPr>
                <w:rFonts w:eastAsiaTheme="minorEastAsia" w:cs="Times"/>
                <w:szCs w:val="18"/>
              </w:rPr>
              <w:t>44814713</w:t>
            </w:r>
          </w:p>
          <w:p w14:paraId="50005D27" w14:textId="48B16F20"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Other: concept_id = </w:t>
            </w:r>
            <w:r w:rsidRPr="0006008A">
              <w:rPr>
                <w:rFonts w:eastAsiaTheme="minorEastAsia" w:cs="Times"/>
                <w:szCs w:val="18"/>
              </w:rPr>
              <w:t>44814711 (vocab</w:t>
            </w:r>
            <w:r w:rsidR="0006008A">
              <w:rPr>
                <w:rFonts w:eastAsiaTheme="minorEastAsia" w:cs="Times"/>
                <w:szCs w:val="18"/>
              </w:rPr>
              <w:t>ulary</w:t>
            </w:r>
            <w:r w:rsidRPr="0006008A">
              <w:rPr>
                <w:rFonts w:eastAsiaTheme="minorEastAsia" w:cs="Times"/>
                <w:szCs w:val="18"/>
              </w:rPr>
              <w:t xml:space="preserve"> 60)</w:t>
            </w:r>
          </w:p>
          <w:p w14:paraId="5F17391F" w14:textId="5A010A12" w:rsidR="002608AC" w:rsidRPr="00F300E4" w:rsidRDefault="00BA2F55"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 xml:space="preserve">No information: concept_id = </w:t>
            </w:r>
            <w:r w:rsidRPr="0006008A">
              <w:rPr>
                <w:rFonts w:eastAsiaTheme="minorEastAsia" w:cs="Times"/>
                <w:szCs w:val="18"/>
              </w:rPr>
              <w:t>44814712</w:t>
            </w:r>
            <w:r w:rsidR="0006008A">
              <w:rPr>
                <w:rFonts w:eastAsiaTheme="minorEastAsia" w:cs="Times"/>
                <w:szCs w:val="18"/>
              </w:rPr>
              <w:t xml:space="preserve"> (vocabulary 60)</w:t>
            </w:r>
          </w:p>
        </w:tc>
      </w:tr>
      <w:tr w:rsidR="00800C6D" w:rsidRPr="00061AFF" w14:paraId="2CCDA298" w14:textId="77777777" w:rsidTr="00FB1672">
        <w:trPr>
          <w:trHeight w:val="1097"/>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635C5B28" w14:textId="77777777" w:rsidR="00800C6D" w:rsidRDefault="00800C6D" w:rsidP="000E1463">
            <w:pPr>
              <w:spacing w:before="45" w:afterLines="45" w:after="108" w:line="240" w:lineRule="auto"/>
              <w:jc w:val="center"/>
              <w:rPr>
                <w:rFonts w:cs="Arial"/>
                <w:color w:val="000000"/>
                <w:szCs w:val="18"/>
              </w:rPr>
            </w:pPr>
            <w:r>
              <w:rPr>
                <w:rFonts w:cs="Arial"/>
                <w:color w:val="000000"/>
                <w:szCs w:val="18"/>
              </w:rPr>
              <w:t>place_of_service_source_value</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21EB1D"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single" w:sz="4" w:space="0" w:color="auto"/>
              <w:left w:val="nil"/>
              <w:bottom w:val="single" w:sz="4" w:space="0" w:color="auto"/>
              <w:right w:val="single" w:sz="4" w:space="0" w:color="auto"/>
            </w:tcBorders>
            <w:shd w:val="clear" w:color="auto" w:fill="auto"/>
          </w:tcPr>
          <w:p w14:paraId="5545B2B7" w14:textId="77777777" w:rsidR="00800C6D" w:rsidRPr="00061AFF" w:rsidRDefault="00800C6D" w:rsidP="00E54CF4">
            <w:pPr>
              <w:spacing w:before="45" w:afterLines="45" w:after="108" w:line="240" w:lineRule="auto"/>
              <w:rPr>
                <w:szCs w:val="18"/>
              </w:rPr>
            </w:pPr>
            <w:r>
              <w:rPr>
                <w:szCs w:val="18"/>
              </w:rPr>
              <w:t>The source code used to reflect the type or source of the visit in the source data. Valid entries incl</w:t>
            </w:r>
            <w:r w:rsidR="002D428A">
              <w:rPr>
                <w:szCs w:val="18"/>
              </w:rPr>
              <w:t>u</w:t>
            </w:r>
            <w:r>
              <w:rPr>
                <w:szCs w:val="18"/>
              </w:rPr>
              <w:t>de office visits, hospital admissions, etc.  These source codes can also be type-of service codes and activity type codes.</w:t>
            </w:r>
          </w:p>
        </w:tc>
        <w:tc>
          <w:tcPr>
            <w:tcW w:w="4532" w:type="dxa"/>
            <w:tcBorders>
              <w:top w:val="single" w:sz="4" w:space="0" w:color="auto"/>
              <w:left w:val="nil"/>
              <w:bottom w:val="single" w:sz="4" w:space="0" w:color="auto"/>
              <w:right w:val="single" w:sz="4" w:space="0" w:color="auto"/>
            </w:tcBorders>
          </w:tcPr>
          <w:p w14:paraId="6DE607FF" w14:textId="77777777" w:rsidR="00800C6D" w:rsidRPr="00061AFF" w:rsidRDefault="00800C6D" w:rsidP="006B6A18">
            <w:pPr>
              <w:spacing w:before="45" w:afterLines="45" w:after="108" w:line="240" w:lineRule="auto"/>
              <w:rPr>
                <w:szCs w:val="18"/>
              </w:rPr>
            </w:pPr>
          </w:p>
        </w:tc>
      </w:tr>
    </w:tbl>
    <w:p w14:paraId="67E37CDB" w14:textId="77777777" w:rsidR="00634D92" w:rsidRPr="00061AFF" w:rsidRDefault="00FB1672" w:rsidP="00634D92">
      <w:pPr>
        <w:pStyle w:val="Heading3"/>
      </w:pPr>
      <w:r>
        <w:t>Additional Notes</w:t>
      </w:r>
    </w:p>
    <w:p w14:paraId="1D39BD05" w14:textId="77777777" w:rsidR="004C50D1" w:rsidRPr="0089618B" w:rsidRDefault="004C50D1" w:rsidP="00634D92">
      <w:pPr>
        <w:pStyle w:val="ListParagraph"/>
        <w:numPr>
          <w:ilvl w:val="0"/>
          <w:numId w:val="8"/>
        </w:numPr>
        <w:spacing w:before="0" w:after="200" w:line="240" w:lineRule="auto"/>
        <w:ind w:right="4"/>
        <w:rPr>
          <w:rFonts w:cs="Arial"/>
        </w:rPr>
      </w:pPr>
      <w:r>
        <w:rPr>
          <w:rFonts w:cs="Arial"/>
        </w:rPr>
        <w:t>The 1/1/</w:t>
      </w:r>
      <w:r w:rsidRPr="0089618B">
        <w:rPr>
          <w:rFonts w:cs="Arial"/>
        </w:rPr>
        <w:t>2009 date limitation that is used to define a PEDSnet active patient is **NOT** applied to visit_occurrence. All visits, of all types (physical and virtual) are included for an active patient.</w:t>
      </w:r>
    </w:p>
    <w:p w14:paraId="4B152C07"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 xml:space="preserve">A Visit Occurrence is recorded for each visit to a healthcare facility. </w:t>
      </w:r>
    </w:p>
    <w:p w14:paraId="0646DFC3" w14:textId="77777777" w:rsidR="0089618B" w:rsidRPr="0089618B" w:rsidRDefault="0089618B" w:rsidP="00634D92">
      <w:pPr>
        <w:pStyle w:val="ListParagraph"/>
        <w:numPr>
          <w:ilvl w:val="0"/>
          <w:numId w:val="8"/>
        </w:numPr>
        <w:spacing w:before="0" w:after="200" w:line="240" w:lineRule="auto"/>
        <w:ind w:right="4"/>
        <w:rPr>
          <w:rFonts w:cs="Arial"/>
        </w:rPr>
      </w:pPr>
      <w:r w:rsidRPr="0089618B">
        <w:t>If a visit includes moving between different “place_of_service_concepts” (ED -&gt; inpatient) this should be split into separate visit_occurrences to meet PCORnet’s definitions</w:t>
      </w:r>
    </w:p>
    <w:p w14:paraId="6802FFCC"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Each Visit is standardized by assigning a corresponding Concept Identifier based on the type of facility visited and the type of services rendered.</w:t>
      </w:r>
    </w:p>
    <w:p w14:paraId="561C2BA5"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At any one day, there could be more than one visit.</w:t>
      </w:r>
    </w:p>
    <w:p w14:paraId="11C3406C" w14:textId="77777777" w:rsidR="00634D92" w:rsidRPr="00061AFF" w:rsidRDefault="00634D92" w:rsidP="00634D92">
      <w:pPr>
        <w:pStyle w:val="ListParagraph"/>
        <w:numPr>
          <w:ilvl w:val="0"/>
          <w:numId w:val="8"/>
        </w:numPr>
        <w:spacing w:before="0" w:after="200" w:line="240" w:lineRule="auto"/>
        <w:ind w:right="4"/>
        <w:rPr>
          <w:rFonts w:cs="Arial"/>
        </w:rPr>
      </w:pPr>
      <w:r w:rsidRPr="00061AFF">
        <w:rPr>
          <w:rFonts w:cs="Arial"/>
        </w:rPr>
        <w:t>One visit may involve multiple</w:t>
      </w:r>
      <w:r w:rsidR="00FB1672">
        <w:rPr>
          <w:rFonts w:cs="Arial"/>
        </w:rPr>
        <w:t xml:space="preserve"> </w:t>
      </w:r>
      <w:r w:rsidR="002608AC" w:rsidRPr="002608AC">
        <w:rPr>
          <w:rFonts w:cs="Arial"/>
        </w:rPr>
        <w:t xml:space="preserve">attending or </w:t>
      </w:r>
      <w:r w:rsidR="00FB1672" w:rsidRPr="002608AC">
        <w:rPr>
          <w:rFonts w:cs="Arial"/>
        </w:rPr>
        <w:t>billing</w:t>
      </w:r>
      <w:r w:rsidRPr="002608AC">
        <w:rPr>
          <w:rFonts w:cs="Arial"/>
        </w:rPr>
        <w:t xml:space="preserve"> providers</w:t>
      </w:r>
      <w:r w:rsidR="00FF09F0">
        <w:rPr>
          <w:rFonts w:cs="Arial"/>
        </w:rPr>
        <w:t xml:space="preserve"> (e.g. billing, attending, etc)</w:t>
      </w:r>
      <w:r w:rsidRPr="00061AFF">
        <w:rPr>
          <w:rFonts w:cs="Arial"/>
        </w:rPr>
        <w:t>, in which case the ETL must specify how a single provider id is selected or leave the provider_id field null.</w:t>
      </w:r>
    </w:p>
    <w:p w14:paraId="0A8B1CCB" w14:textId="77777777" w:rsidR="00634D92" w:rsidRDefault="00634D92" w:rsidP="00634D92">
      <w:pPr>
        <w:pStyle w:val="ListParagraph"/>
        <w:numPr>
          <w:ilvl w:val="0"/>
          <w:numId w:val="8"/>
        </w:numPr>
        <w:spacing w:before="0" w:after="200" w:line="240" w:lineRule="auto"/>
        <w:ind w:right="4"/>
        <w:rPr>
          <w:rFonts w:cs="Arial"/>
        </w:rPr>
      </w:pPr>
      <w:r w:rsidRPr="00061AFF">
        <w:rPr>
          <w:rFonts w:cs="Arial"/>
        </w:rPr>
        <w:t>One visit may involve multiple care sites, in which case the ETL must specify how a single care_site id is selected or leave the care_site_id field null.</w:t>
      </w:r>
    </w:p>
    <w:p w14:paraId="7C2B104C" w14:textId="77777777" w:rsidR="00643BB3" w:rsidRDefault="00643BB3" w:rsidP="00643BB3">
      <w:pPr>
        <w:spacing w:before="0" w:after="200" w:line="240" w:lineRule="auto"/>
        <w:ind w:left="360" w:right="4"/>
        <w:rPr>
          <w:rFonts w:cs="Arial"/>
        </w:rPr>
      </w:pPr>
    </w:p>
    <w:p w14:paraId="1AAFB2AD" w14:textId="77777777" w:rsidR="00643BB3" w:rsidRPr="00643BB3" w:rsidRDefault="00643BB3" w:rsidP="00643BB3">
      <w:pPr>
        <w:spacing w:before="0" w:after="200" w:line="240" w:lineRule="auto"/>
        <w:ind w:left="360" w:right="4"/>
        <w:rPr>
          <w:rFonts w:cs="Arial"/>
        </w:rPr>
      </w:pPr>
    </w:p>
    <w:p w14:paraId="15DC5C02" w14:textId="77777777" w:rsidR="009E2569" w:rsidRPr="00061AFF" w:rsidRDefault="009E2569" w:rsidP="009E2569">
      <w:pPr>
        <w:pStyle w:val="Heading2"/>
      </w:pPr>
      <w:bookmarkStart w:id="17" w:name="_Toc394268582"/>
      <w:r w:rsidRPr="00061AFF">
        <w:t>CONDITION_OCCURRENCE</w:t>
      </w:r>
      <w:bookmarkEnd w:id="17"/>
    </w:p>
    <w:p w14:paraId="41C27E69" w14:textId="77777777" w:rsidR="009E2569" w:rsidRPr="00061AFF" w:rsidRDefault="009E2569" w:rsidP="009E2569">
      <w:pPr>
        <w:spacing w:after="60" w:line="240" w:lineRule="auto"/>
      </w:pPr>
      <w:r w:rsidRPr="00061AFF">
        <w:t xml:space="preserve">The condition occurrence domain captures records of a disease or a medical condition based on diagnoses, signs and/or symptoms observed by a provider or reported by a patient.  </w:t>
      </w:r>
    </w:p>
    <w:p w14:paraId="5D785923" w14:textId="77777777" w:rsidR="009E2569" w:rsidRPr="00061AFF" w:rsidRDefault="009E2569" w:rsidP="009E2569">
      <w:pPr>
        <w:spacing w:after="60" w:line="240" w:lineRule="auto"/>
      </w:pPr>
    </w:p>
    <w:p w14:paraId="6D006921" w14:textId="77777777" w:rsidR="009E2569" w:rsidRPr="00061AFF" w:rsidRDefault="009E2569" w:rsidP="009E2569">
      <w:pPr>
        <w:rPr>
          <w:rFonts w:cs="Arial"/>
        </w:rPr>
      </w:pPr>
      <w:r w:rsidRPr="00061AFF">
        <w:rPr>
          <w:rFonts w:cs="Arial"/>
        </w:rPr>
        <w:t>Conditions are recorded in different sources and levels of standardization. For example:</w:t>
      </w:r>
    </w:p>
    <w:p w14:paraId="43CE19E3"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Medical claims data include ICD-9-CM diagnosis codes that are submitted as part of a claim for health services and procedures. </w:t>
      </w:r>
    </w:p>
    <w:p w14:paraId="54C3FFE4"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EHRs may capture </w:t>
      </w:r>
      <w:r w:rsidR="00831C68">
        <w:rPr>
          <w:rFonts w:cs="Arial"/>
        </w:rPr>
        <w:t>a person’s</w:t>
      </w:r>
      <w:r w:rsidR="00831C68" w:rsidRPr="00061AFF">
        <w:rPr>
          <w:rFonts w:cs="Arial"/>
        </w:rPr>
        <w:t xml:space="preserve"> </w:t>
      </w:r>
      <w:r w:rsidRPr="00061AFF">
        <w:rPr>
          <w:rFonts w:cs="Arial"/>
        </w:rPr>
        <w:t>conditions in the form of diagnosis codes and symptoms as ICD-9-CM codes, but may not have a way to capture out-of-system conditions.</w:t>
      </w:r>
    </w:p>
    <w:p w14:paraId="7E3CB347" w14:textId="77777777" w:rsidR="009E2569" w:rsidRPr="00061AFF" w:rsidRDefault="009E2569" w:rsidP="009E2569">
      <w:pPr>
        <w:spacing w:before="240"/>
        <w:ind w:right="4"/>
        <w:rPr>
          <w:rFonts w:cs="Arial"/>
        </w:rPr>
      </w:pPr>
    </w:p>
    <w:tbl>
      <w:tblPr>
        <w:tblStyle w:val="CDMspecs"/>
        <w:tblW w:w="12870" w:type="dxa"/>
        <w:tblLayout w:type="fixed"/>
        <w:tblLook w:val="04A0" w:firstRow="1" w:lastRow="0" w:firstColumn="1" w:lastColumn="0" w:noHBand="0" w:noVBand="1"/>
      </w:tblPr>
      <w:tblGrid>
        <w:gridCol w:w="2416"/>
        <w:gridCol w:w="1088"/>
        <w:gridCol w:w="4056"/>
        <w:gridCol w:w="5310"/>
      </w:tblGrid>
      <w:tr w:rsidR="00C0413C" w:rsidRPr="008972F1" w14:paraId="6F5EDEC6" w14:textId="77777777" w:rsidTr="00C0413C">
        <w:trPr>
          <w:cnfStyle w:val="100000000000" w:firstRow="1" w:lastRow="0" w:firstColumn="0" w:lastColumn="0" w:oddVBand="0" w:evenVBand="0" w:oddHBand="0" w:evenHBand="0" w:firstRowFirstColumn="0" w:firstRowLastColumn="0" w:lastRowFirstColumn="0" w:lastRowLastColumn="0"/>
          <w:trHeight w:val="179"/>
        </w:trPr>
        <w:tc>
          <w:tcPr>
            <w:tcW w:w="2416" w:type="dxa"/>
            <w:vAlign w:val="center"/>
            <w:hideMark/>
          </w:tcPr>
          <w:p w14:paraId="79B6A8BF"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bookmarkStart w:id="18" w:name="_Toc236647144"/>
            <w:bookmarkStart w:id="19" w:name="_Toc235934047"/>
            <w:bookmarkStart w:id="20" w:name="_Toc236647145"/>
            <w:bookmarkEnd w:id="18"/>
            <w:r w:rsidRPr="008972F1">
              <w:rPr>
                <w:rFonts w:asciiTheme="minorHAnsi" w:hAnsiTheme="minorHAnsi"/>
                <w:szCs w:val="18"/>
              </w:rPr>
              <w:t>Field</w:t>
            </w:r>
          </w:p>
        </w:tc>
        <w:tc>
          <w:tcPr>
            <w:tcW w:w="1088" w:type="dxa"/>
            <w:vAlign w:val="center"/>
            <w:hideMark/>
          </w:tcPr>
          <w:p w14:paraId="6F748E43"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4056" w:type="dxa"/>
            <w:vAlign w:val="center"/>
            <w:hideMark/>
          </w:tcPr>
          <w:p w14:paraId="65828950"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5310" w:type="dxa"/>
            <w:vAlign w:val="center"/>
          </w:tcPr>
          <w:p w14:paraId="5BDAAE55" w14:textId="77777777" w:rsidR="00C0413C" w:rsidRPr="008972F1" w:rsidRDefault="00C0413C" w:rsidP="000E1463">
            <w:pPr>
              <w:spacing w:before="45" w:afterLines="45" w:after="108" w:line="240" w:lineRule="auto"/>
              <w:jc w:val="center"/>
              <w:rPr>
                <w:rFonts w:asciiTheme="minorHAnsi" w:hAnsiTheme="minorHAnsi"/>
                <w:szCs w:val="18"/>
              </w:rPr>
            </w:pPr>
            <w:r>
              <w:rPr>
                <w:rFonts w:asciiTheme="minorHAnsi" w:hAnsiTheme="minorHAnsi"/>
                <w:szCs w:val="18"/>
              </w:rPr>
              <w:t>PEDSnet Conventions</w:t>
            </w:r>
          </w:p>
        </w:tc>
      </w:tr>
      <w:tr w:rsidR="00C0413C" w:rsidRPr="008972F1" w14:paraId="1F17E801" w14:textId="77777777" w:rsidTr="00C0413C">
        <w:trPr>
          <w:trHeight w:val="414"/>
        </w:trPr>
        <w:tc>
          <w:tcPr>
            <w:tcW w:w="2416" w:type="dxa"/>
            <w:vAlign w:val="center"/>
            <w:hideMark/>
          </w:tcPr>
          <w:p w14:paraId="2595415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condition_occurrence_id</w:t>
            </w:r>
          </w:p>
        </w:tc>
        <w:tc>
          <w:tcPr>
            <w:tcW w:w="1088" w:type="dxa"/>
            <w:vAlign w:val="center"/>
            <w:hideMark/>
          </w:tcPr>
          <w:p w14:paraId="69F8D1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09795BEF"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condition occurrence event.</w:t>
            </w:r>
          </w:p>
        </w:tc>
        <w:tc>
          <w:tcPr>
            <w:tcW w:w="5310" w:type="dxa"/>
          </w:tcPr>
          <w:p w14:paraId="0FC8A2BD" w14:textId="51280BE1" w:rsidR="00C0413C" w:rsidRPr="008972F1" w:rsidRDefault="0006008A" w:rsidP="00E66D63">
            <w:pPr>
              <w:spacing w:before="45" w:afterLines="45" w:after="108" w:line="240" w:lineRule="auto"/>
              <w:rPr>
                <w:rFonts w:asciiTheme="minorHAnsi" w:hAnsiTheme="minorHAnsi"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p>
        </w:tc>
      </w:tr>
      <w:tr w:rsidR="00C0413C" w:rsidRPr="008972F1" w14:paraId="78586E5D" w14:textId="77777777" w:rsidTr="00C0413C">
        <w:trPr>
          <w:trHeight w:val="558"/>
        </w:trPr>
        <w:tc>
          <w:tcPr>
            <w:tcW w:w="2416" w:type="dxa"/>
            <w:vAlign w:val="center"/>
            <w:hideMark/>
          </w:tcPr>
          <w:p w14:paraId="732C42C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person_id</w:t>
            </w:r>
          </w:p>
        </w:tc>
        <w:tc>
          <w:tcPr>
            <w:tcW w:w="1088" w:type="dxa"/>
            <w:vAlign w:val="center"/>
            <w:hideMark/>
          </w:tcPr>
          <w:p w14:paraId="040BCDE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3E5D9B9"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5310" w:type="dxa"/>
          </w:tcPr>
          <w:p w14:paraId="33DE75C2"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1B88BC0A" w14:textId="77777777" w:rsidTr="00C0413C">
        <w:trPr>
          <w:trHeight w:val="414"/>
        </w:trPr>
        <w:tc>
          <w:tcPr>
            <w:tcW w:w="2416" w:type="dxa"/>
            <w:vAlign w:val="center"/>
            <w:hideMark/>
          </w:tcPr>
          <w:p w14:paraId="738ECC4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condition_concept_id</w:t>
            </w:r>
          </w:p>
        </w:tc>
        <w:tc>
          <w:tcPr>
            <w:tcW w:w="1088" w:type="dxa"/>
            <w:vAlign w:val="center"/>
            <w:hideMark/>
          </w:tcPr>
          <w:p w14:paraId="483FF8F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93E0918"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A foreign key that refers to a standard condition concept identifier in the Vocabulary. </w:t>
            </w:r>
          </w:p>
          <w:p w14:paraId="3BEFCBDD" w14:textId="77777777" w:rsidR="00C0413C" w:rsidRPr="008972F1" w:rsidRDefault="00C0413C" w:rsidP="00E66D63">
            <w:pPr>
              <w:spacing w:before="45" w:afterLines="45" w:after="108" w:line="240" w:lineRule="auto"/>
              <w:rPr>
                <w:rFonts w:asciiTheme="minorHAnsi" w:hAnsiTheme="minorHAnsi" w:cs="Arial"/>
                <w:color w:val="000000"/>
                <w:szCs w:val="18"/>
              </w:rPr>
            </w:pPr>
          </w:p>
        </w:tc>
        <w:tc>
          <w:tcPr>
            <w:tcW w:w="5310" w:type="dxa"/>
          </w:tcPr>
          <w:p w14:paraId="796CB792"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w:t>
            </w:r>
          </w:p>
          <w:p w14:paraId="5ACB5785" w14:textId="77777777" w:rsidR="00C0413C" w:rsidRDefault="00C0413C" w:rsidP="00FB1672">
            <w:pPr>
              <w:spacing w:before="0" w:after="0" w:line="240" w:lineRule="auto"/>
              <w:rPr>
                <w:rFonts w:asciiTheme="minorHAnsi" w:hAnsiTheme="minorHAnsi"/>
                <w:color w:val="333333"/>
                <w:szCs w:val="18"/>
                <w:shd w:val="clear" w:color="auto" w:fill="FFFFFF"/>
              </w:rPr>
            </w:pPr>
          </w:p>
          <w:p w14:paraId="45E97058"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select * from concept where vocabulary_id = 1 yields ~400,000 valid concept_ids. </w:t>
            </w:r>
          </w:p>
          <w:p w14:paraId="2787B072" w14:textId="77777777" w:rsidR="00C0413C" w:rsidRPr="008972F1" w:rsidRDefault="00C0413C" w:rsidP="00FB1672">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If none are correct, use concept_id = 0</w:t>
            </w:r>
          </w:p>
        </w:tc>
      </w:tr>
      <w:tr w:rsidR="00C0413C" w:rsidRPr="008972F1" w14:paraId="32758A28" w14:textId="77777777" w:rsidTr="00C0413C">
        <w:trPr>
          <w:trHeight w:val="369"/>
        </w:trPr>
        <w:tc>
          <w:tcPr>
            <w:tcW w:w="2416" w:type="dxa"/>
            <w:vAlign w:val="center"/>
            <w:hideMark/>
          </w:tcPr>
          <w:p w14:paraId="67A28F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condition_start_date</w:t>
            </w:r>
          </w:p>
        </w:tc>
        <w:tc>
          <w:tcPr>
            <w:tcW w:w="1088" w:type="dxa"/>
            <w:vAlign w:val="center"/>
            <w:hideMark/>
          </w:tcPr>
          <w:p w14:paraId="62576B4C"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4EBC2092"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recorded.</w:t>
            </w:r>
          </w:p>
        </w:tc>
        <w:tc>
          <w:tcPr>
            <w:tcW w:w="5310" w:type="dxa"/>
          </w:tcPr>
          <w:p w14:paraId="223A5257" w14:textId="77777777" w:rsidR="00C0413C" w:rsidRPr="008972F1"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0413C" w:rsidRPr="008972F1" w14:paraId="374A0FA1" w14:textId="77777777" w:rsidTr="00C0413C">
        <w:trPr>
          <w:trHeight w:val="513"/>
        </w:trPr>
        <w:tc>
          <w:tcPr>
            <w:tcW w:w="2416" w:type="dxa"/>
            <w:vAlign w:val="center"/>
            <w:hideMark/>
          </w:tcPr>
          <w:p w14:paraId="6241DCF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condition_end_date</w:t>
            </w:r>
          </w:p>
        </w:tc>
        <w:tc>
          <w:tcPr>
            <w:tcW w:w="1088" w:type="dxa"/>
            <w:vAlign w:val="center"/>
            <w:hideMark/>
          </w:tcPr>
          <w:p w14:paraId="13C812E2"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7D891F52" w14:textId="77777777" w:rsidR="00C0413C" w:rsidRPr="008972F1" w:rsidRDefault="00C0413C" w:rsidP="00FB1672">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considered to have ended</w:t>
            </w:r>
          </w:p>
        </w:tc>
        <w:tc>
          <w:tcPr>
            <w:tcW w:w="5310" w:type="dxa"/>
          </w:tcPr>
          <w:p w14:paraId="108387F9" w14:textId="77777777" w:rsidR="00C0413C"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p w14:paraId="2104269D" w14:textId="77777777" w:rsidR="00C0413C" w:rsidRPr="008972F1" w:rsidRDefault="00C0413C" w:rsidP="00F56CE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this information is not available, set to NULL.</w:t>
            </w:r>
          </w:p>
        </w:tc>
      </w:tr>
      <w:tr w:rsidR="00C0413C" w:rsidRPr="008972F1" w14:paraId="6E96846C" w14:textId="77777777" w:rsidTr="00C0413C">
        <w:trPr>
          <w:trHeight w:val="1226"/>
        </w:trPr>
        <w:tc>
          <w:tcPr>
            <w:tcW w:w="2416" w:type="dxa"/>
            <w:vAlign w:val="center"/>
            <w:hideMark/>
          </w:tcPr>
          <w:p w14:paraId="2F466EF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condition_type_concept_id</w:t>
            </w:r>
          </w:p>
        </w:tc>
        <w:tc>
          <w:tcPr>
            <w:tcW w:w="1088" w:type="dxa"/>
            <w:vAlign w:val="center"/>
            <w:hideMark/>
          </w:tcPr>
          <w:p w14:paraId="3C1C3E5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229081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w:t>
            </w:r>
            <w:r>
              <w:rPr>
                <w:rFonts w:asciiTheme="minorHAnsi" w:hAnsiTheme="minorHAnsi" w:cs="Arial"/>
                <w:color w:val="000000"/>
                <w:szCs w:val="18"/>
              </w:rPr>
              <w:t>blem lists and person statuses.</w:t>
            </w:r>
          </w:p>
        </w:tc>
        <w:tc>
          <w:tcPr>
            <w:tcW w:w="5310" w:type="dxa"/>
          </w:tcPr>
          <w:p w14:paraId="1CC1E2B4"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37)</w:t>
            </w:r>
          </w:p>
          <w:p w14:paraId="5522DE65" w14:textId="77777777" w:rsidR="00C0413C" w:rsidRDefault="00C0413C" w:rsidP="00FB1672">
            <w:pPr>
              <w:spacing w:before="0" w:after="0" w:line="240" w:lineRule="auto"/>
              <w:rPr>
                <w:rFonts w:asciiTheme="minorHAnsi" w:hAnsiTheme="minorHAnsi"/>
                <w:color w:val="333333"/>
                <w:szCs w:val="18"/>
                <w:shd w:val="clear" w:color="auto" w:fill="FFFFFF"/>
              </w:rPr>
            </w:pPr>
          </w:p>
          <w:p w14:paraId="35BA9BB7"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select * from concept where vocabulary_id = 37 yields 67 valid concept_ids. </w:t>
            </w:r>
          </w:p>
          <w:p w14:paraId="52F478D9"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07CCED9C" w14:textId="77777777" w:rsidR="00C0413C" w:rsidRDefault="00C0413C" w:rsidP="00FB1672">
            <w:pPr>
              <w:spacing w:before="45" w:afterLines="45" w:after="108" w:line="240" w:lineRule="auto"/>
              <w:rPr>
                <w:rFonts w:asciiTheme="minorHAnsi" w:hAnsiTheme="minorHAnsi"/>
                <w:color w:val="333333"/>
                <w:szCs w:val="18"/>
                <w:shd w:val="clear" w:color="auto" w:fill="FFFFFF"/>
              </w:rPr>
            </w:pPr>
          </w:p>
          <w:p w14:paraId="5BC425CE"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data source only identifies conditions as “primary” or “secondary” with no sequence number, use the following concept_ids:</w:t>
            </w:r>
          </w:p>
          <w:p w14:paraId="0EEB2927" w14:textId="77777777" w:rsidR="00C0413C" w:rsidRPr="00CE47A4" w:rsidRDefault="00C0413C" w:rsidP="00FB1672">
            <w:pPr>
              <w:spacing w:before="45" w:afterLines="45" w:after="108" w:line="240" w:lineRule="auto"/>
              <w:rPr>
                <w:rFonts w:asciiTheme="minorHAnsi" w:hAnsiTheme="minorHAnsi"/>
                <w:color w:val="333333"/>
                <w:szCs w:val="18"/>
                <w:shd w:val="clear" w:color="auto" w:fill="FFFFFF"/>
              </w:rPr>
            </w:pPr>
            <w:r w:rsidRPr="00CE47A4">
              <w:rPr>
                <w:rFonts w:asciiTheme="minorHAnsi" w:hAnsiTheme="minorHAnsi"/>
                <w:color w:val="333333"/>
                <w:szCs w:val="18"/>
                <w:shd w:val="clear" w:color="auto" w:fill="FFFFFF"/>
              </w:rPr>
              <w:t xml:space="preserve">Inpatient primary: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38000199</w:t>
            </w:r>
            <w:r w:rsidRPr="00CE47A4">
              <w:rPr>
                <w:rFonts w:asciiTheme="minorHAnsi" w:hAnsiTheme="minorHAnsi"/>
                <w:color w:val="333333"/>
                <w:szCs w:val="18"/>
                <w:shd w:val="clear" w:color="auto" w:fill="FFFFFF"/>
              </w:rPr>
              <w:br/>
              <w:t>Inpatient secondary:</w:t>
            </w:r>
            <w:r w:rsidRPr="00CE47A4">
              <w:rPr>
                <w:rFonts w:asciiTheme="minorHAnsi" w:hAnsiTheme="minorHAnsi"/>
                <w:szCs w:val="18"/>
              </w:rPr>
              <w:t xml:space="preserve">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38000201</w:t>
            </w:r>
            <w:r w:rsidRPr="00CE47A4">
              <w:rPr>
                <w:rFonts w:asciiTheme="minorHAnsi" w:hAnsiTheme="minorHAnsi"/>
                <w:color w:val="333333"/>
                <w:szCs w:val="18"/>
                <w:shd w:val="clear" w:color="auto" w:fill="FFFFFF"/>
              </w:rPr>
              <w:br/>
              <w:t>Outpatient primary:</w:t>
            </w:r>
            <w:r>
              <w:rPr>
                <w:rFonts w:asciiTheme="minorHAnsi" w:hAnsiTheme="minorHAnsi"/>
                <w:color w:val="333333"/>
                <w:szCs w:val="18"/>
                <w:shd w:val="clear" w:color="auto" w:fill="FFFFFF"/>
              </w:rPr>
              <w:t xml:space="preserve"> concept_id = </w:t>
            </w:r>
            <w:r w:rsidRPr="00CE47A4">
              <w:rPr>
                <w:rFonts w:asciiTheme="minorHAnsi" w:hAnsiTheme="minorHAnsi"/>
                <w:szCs w:val="18"/>
              </w:rPr>
              <w:t xml:space="preserve"> </w:t>
            </w:r>
            <w:r w:rsidRPr="00CE47A4">
              <w:rPr>
                <w:rFonts w:asciiTheme="minorHAnsi" w:hAnsiTheme="minorHAnsi"/>
                <w:color w:val="333333"/>
                <w:szCs w:val="18"/>
                <w:shd w:val="clear" w:color="auto" w:fill="FFFFFF"/>
              </w:rPr>
              <w:t>38000230</w:t>
            </w:r>
            <w:r w:rsidRPr="00CE47A4">
              <w:rPr>
                <w:rFonts w:asciiTheme="minorHAnsi" w:hAnsiTheme="minorHAnsi"/>
                <w:color w:val="333333"/>
                <w:szCs w:val="18"/>
                <w:shd w:val="clear" w:color="auto" w:fill="FFFFFF"/>
              </w:rPr>
              <w:br/>
              <w:t>Outpatient secondary:</w:t>
            </w:r>
            <w:r w:rsidRPr="00CE47A4">
              <w:rPr>
                <w:rFonts w:asciiTheme="minorHAnsi" w:hAnsiTheme="minorHAnsi"/>
                <w:szCs w:val="18"/>
              </w:rPr>
              <w:t xml:space="preserve">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38000231</w:t>
            </w:r>
          </w:p>
        </w:tc>
      </w:tr>
      <w:tr w:rsidR="00C0413C" w:rsidRPr="008972F1" w14:paraId="306B06E0" w14:textId="77777777" w:rsidTr="00C0413C">
        <w:trPr>
          <w:trHeight w:val="270"/>
        </w:trPr>
        <w:tc>
          <w:tcPr>
            <w:tcW w:w="2416" w:type="dxa"/>
            <w:vAlign w:val="center"/>
            <w:hideMark/>
          </w:tcPr>
          <w:p w14:paraId="1F63197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stop_reason</w:t>
            </w:r>
          </w:p>
        </w:tc>
        <w:tc>
          <w:tcPr>
            <w:tcW w:w="1088" w:type="dxa"/>
            <w:vAlign w:val="center"/>
            <w:hideMark/>
          </w:tcPr>
          <w:p w14:paraId="37D502B6"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01D5CC19"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reason, if available, that the condition was no longer recorded, as indicated in the source data. </w:t>
            </w:r>
          </w:p>
        </w:tc>
        <w:tc>
          <w:tcPr>
            <w:tcW w:w="5310" w:type="dxa"/>
          </w:tcPr>
          <w:p w14:paraId="0203959B" w14:textId="77777777" w:rsidR="00C0413C"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Valid values include discharged, resolved, etc.  Note that a stop_reason does not necessarily imply that the condition is no longer occurring</w:t>
            </w:r>
            <w:r w:rsidR="002D428A">
              <w:rPr>
                <w:rFonts w:asciiTheme="minorHAnsi" w:hAnsiTheme="minorHAnsi" w:cs="Arial"/>
                <w:color w:val="000000"/>
                <w:szCs w:val="18"/>
              </w:rPr>
              <w:t>, and therefore does not mandate that the end date be assigned</w:t>
            </w:r>
            <w:r w:rsidRPr="008972F1">
              <w:rPr>
                <w:rFonts w:asciiTheme="minorHAnsi" w:hAnsiTheme="minorHAnsi" w:cs="Arial"/>
                <w:color w:val="000000"/>
                <w:szCs w:val="18"/>
              </w:rPr>
              <w:t>.</w:t>
            </w:r>
          </w:p>
          <w:p w14:paraId="5E8F0977" w14:textId="77777777" w:rsidR="00F455C9" w:rsidRPr="008972F1" w:rsidRDefault="00F455C9" w:rsidP="00E66D63">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Leave blank for billing diagnoses. Possibly will be used for problem list diagnoses in the future.</w:t>
            </w:r>
          </w:p>
        </w:tc>
      </w:tr>
      <w:tr w:rsidR="00C0413C" w:rsidRPr="008972F1" w14:paraId="7A016C37" w14:textId="77777777" w:rsidTr="00C0413C">
        <w:trPr>
          <w:trHeight w:val="722"/>
        </w:trPr>
        <w:tc>
          <w:tcPr>
            <w:tcW w:w="2416" w:type="dxa"/>
            <w:vAlign w:val="center"/>
            <w:hideMark/>
          </w:tcPr>
          <w:p w14:paraId="14F379B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associated_provider_id</w:t>
            </w:r>
          </w:p>
        </w:tc>
        <w:tc>
          <w:tcPr>
            <w:tcW w:w="1088" w:type="dxa"/>
            <w:vAlign w:val="center"/>
            <w:hideMark/>
          </w:tcPr>
          <w:p w14:paraId="5B925AF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8B8B9FB"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determining (diagnosing) the condition.</w:t>
            </w:r>
          </w:p>
        </w:tc>
        <w:tc>
          <w:tcPr>
            <w:tcW w:w="5310" w:type="dxa"/>
            <w:shd w:val="clear" w:color="auto" w:fill="auto"/>
          </w:tcPr>
          <w:p w14:paraId="01C39C84" w14:textId="77777777" w:rsidR="00C0413C" w:rsidRPr="00E56EC7" w:rsidRDefault="00C0413C" w:rsidP="00F56CE8">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Any valid provider_id allowed (see definition of providers in PROVIDER table)</w:t>
            </w:r>
          </w:p>
          <w:p w14:paraId="48582E9F" w14:textId="6C2A0934" w:rsidR="00C0413C" w:rsidRPr="00E56EC7" w:rsidRDefault="00C0413C" w:rsidP="00E56EC7">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Make a best-gue</w:t>
            </w:r>
            <w:r w:rsidR="0032020C">
              <w:rPr>
                <w:rFonts w:asciiTheme="minorHAnsi" w:hAnsiTheme="minorHAnsi" w:cs="Arial"/>
                <w:color w:val="000000"/>
                <w:szCs w:val="18"/>
              </w:rPr>
              <w:t>ss and document method used. Or</w:t>
            </w:r>
            <w:r w:rsidRPr="00E56EC7">
              <w:rPr>
                <w:rFonts w:asciiTheme="minorHAnsi" w:hAnsiTheme="minorHAnsi" w:cs="Arial"/>
                <w:color w:val="000000"/>
                <w:szCs w:val="18"/>
              </w:rPr>
              <w:t xml:space="preserve"> leave blank</w:t>
            </w:r>
          </w:p>
        </w:tc>
      </w:tr>
      <w:tr w:rsidR="00C0413C" w:rsidRPr="008972F1" w14:paraId="1B48971A" w14:textId="77777777" w:rsidTr="0032020C">
        <w:trPr>
          <w:trHeight w:val="413"/>
        </w:trPr>
        <w:tc>
          <w:tcPr>
            <w:tcW w:w="2416" w:type="dxa"/>
            <w:vAlign w:val="center"/>
            <w:hideMark/>
          </w:tcPr>
          <w:p w14:paraId="23A184C0"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visit_occurrence_id</w:t>
            </w:r>
          </w:p>
        </w:tc>
        <w:tc>
          <w:tcPr>
            <w:tcW w:w="1088" w:type="dxa"/>
            <w:vAlign w:val="center"/>
            <w:hideMark/>
          </w:tcPr>
          <w:p w14:paraId="066E7C84"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57AB815C"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condition was determined (diagnosed).</w:t>
            </w:r>
          </w:p>
        </w:tc>
        <w:tc>
          <w:tcPr>
            <w:tcW w:w="5310" w:type="dxa"/>
          </w:tcPr>
          <w:p w14:paraId="698E831B"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0ED784A9" w14:textId="77777777" w:rsidTr="0032020C">
        <w:trPr>
          <w:trHeight w:val="998"/>
        </w:trPr>
        <w:tc>
          <w:tcPr>
            <w:tcW w:w="2416" w:type="dxa"/>
            <w:vAlign w:val="center"/>
            <w:hideMark/>
          </w:tcPr>
          <w:p w14:paraId="4AD97053"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condition_source_value</w:t>
            </w:r>
          </w:p>
        </w:tc>
        <w:tc>
          <w:tcPr>
            <w:tcW w:w="1088" w:type="dxa"/>
            <w:vAlign w:val="center"/>
            <w:hideMark/>
          </w:tcPr>
          <w:p w14:paraId="12B6FC9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105F2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condition as it appears in the source data. This code is mapped to a standard condition concept in the Vocabulary and the original code is, stored here for reference. </w:t>
            </w:r>
          </w:p>
        </w:tc>
        <w:tc>
          <w:tcPr>
            <w:tcW w:w="5310" w:type="dxa"/>
          </w:tcPr>
          <w:p w14:paraId="2C31D57A"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Condition source codes are typically ICD-9-CM diagnosis codes from medical claims or discharge status/visit diagnosis codes from EHRs.</w:t>
            </w:r>
            <w:r>
              <w:rPr>
                <w:rFonts w:asciiTheme="minorHAnsi" w:hAnsiTheme="minorHAnsi" w:cs="Arial"/>
                <w:color w:val="000000"/>
                <w:szCs w:val="18"/>
              </w:rPr>
              <w:t xml:space="preserve"> Use source_to_concept maps to translation from source codes to OMOP concept_ids.</w:t>
            </w:r>
          </w:p>
        </w:tc>
      </w:tr>
    </w:tbl>
    <w:bookmarkEnd w:id="19"/>
    <w:bookmarkEnd w:id="20"/>
    <w:p w14:paraId="7D090AFA" w14:textId="77777777" w:rsidR="009E2569" w:rsidRPr="00061AFF" w:rsidRDefault="00CE47A4" w:rsidP="009E2569">
      <w:pPr>
        <w:pStyle w:val="Heading3"/>
      </w:pPr>
      <w:r>
        <w:lastRenderedPageBreak/>
        <w:t>Additional Notes</w:t>
      </w:r>
    </w:p>
    <w:p w14:paraId="5EF712E0" w14:textId="77777777"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condition_occurrence. All conditions are included for an active patient. For PEDSnet CDM V1, we limit condition_occurrences to </w:t>
      </w:r>
      <w:r w:rsidR="0024673D">
        <w:rPr>
          <w:rFonts w:cs="Arial"/>
        </w:rPr>
        <w:t xml:space="preserve">final </w:t>
      </w:r>
      <w:r>
        <w:rPr>
          <w:rFonts w:cs="Arial"/>
        </w:rPr>
        <w:t xml:space="preserve">diagnoses only (not reason-for-visit, , </w:t>
      </w:r>
      <w:r w:rsidRPr="004C50D1">
        <w:rPr>
          <w:rFonts w:cs="Arial"/>
        </w:rPr>
        <w:t xml:space="preserve">and </w:t>
      </w:r>
      <w:r w:rsidR="0024673D" w:rsidRPr="004A2F39">
        <w:rPr>
          <w:rFonts w:cs="Arial"/>
        </w:rPr>
        <w:t xml:space="preserve">provisional </w:t>
      </w:r>
      <w:r w:rsidRPr="004A2F39">
        <w:rPr>
          <w:rFonts w:cs="Arial"/>
        </w:rPr>
        <w:t>surgical diagnoses</w:t>
      </w:r>
      <w:r w:rsidR="00D53DAF">
        <w:rPr>
          <w:rFonts w:cs="Arial"/>
        </w:rPr>
        <w:t xml:space="preserve"> such as those recored in EPIC OPTIME</w:t>
      </w:r>
      <w:r>
        <w:rPr>
          <w:rFonts w:cs="Arial"/>
        </w:rPr>
        <w:t>).</w:t>
      </w:r>
      <w:r w:rsidR="0024673D">
        <w:rPr>
          <w:rFonts w:cs="Arial"/>
        </w:rPr>
        <w:t xml:space="preserve"> In EPIC, final diagnoses includes both encounter diagnoses and billing diagnoses</w:t>
      </w:r>
      <w:r w:rsidR="00D53DAF">
        <w:rPr>
          <w:rFonts w:cs="Arial"/>
        </w:rPr>
        <w:t>, problem lists (all problems, not filtered on “chronic” versus “provisional” unless local practices use this flag as intended).</w:t>
      </w:r>
    </w:p>
    <w:p w14:paraId="479C1788" w14:textId="77777777" w:rsidR="009E2569" w:rsidRPr="002608AC" w:rsidRDefault="009E2569" w:rsidP="009E2569">
      <w:pPr>
        <w:pStyle w:val="ListParagraph"/>
        <w:numPr>
          <w:ilvl w:val="0"/>
          <w:numId w:val="13"/>
        </w:numPr>
        <w:spacing w:before="120" w:after="200" w:line="240" w:lineRule="auto"/>
        <w:ind w:right="4"/>
      </w:pPr>
      <w:r w:rsidRPr="002608AC">
        <w:t>Condition records are inferred from diagnostic codes recorded in the source data by a clinician or abstractionist for a specific visit. In the current version of the CDM, problem list entries are not used, nor are diagnoses extracted from unstructured data, such as notes.</w:t>
      </w:r>
    </w:p>
    <w:p w14:paraId="4A3F956C" w14:textId="77777777" w:rsidR="0089618B" w:rsidRDefault="009E2569" w:rsidP="0089618B">
      <w:pPr>
        <w:pStyle w:val="ListParagraph"/>
        <w:numPr>
          <w:ilvl w:val="0"/>
          <w:numId w:val="13"/>
        </w:numPr>
        <w:spacing w:before="120" w:after="200" w:line="240" w:lineRule="auto"/>
        <w:ind w:right="4"/>
        <w:rPr>
          <w:lang w:val="de-DE"/>
        </w:rPr>
      </w:pPr>
      <w:r w:rsidRPr="002608AC">
        <w:t>Source code system</w:t>
      </w:r>
      <w:r w:rsidR="002D428A">
        <w:t>s</w:t>
      </w:r>
      <w:r w:rsidRPr="002608AC">
        <w:t xml:space="preserve">, like ICD-9-CM, ICD-10-CM, etc., provide coverage of conditions. However, if the code does not define a condition, but rather </w:t>
      </w:r>
      <w:r w:rsidR="00CE47A4" w:rsidRPr="002608AC">
        <w:t xml:space="preserve">is </w:t>
      </w:r>
      <w:r w:rsidRPr="002608AC">
        <w:t>an observation or a procedure, then such information is not stored in the CONDITION_OCCURRENCE table</w:t>
      </w:r>
      <w:r w:rsidRPr="002608AC">
        <w:rPr>
          <w:lang w:val="de-DE"/>
        </w:rPr>
        <w:t>, but in the respective tables instead.</w:t>
      </w:r>
      <w:r w:rsidR="00CE47A4" w:rsidRPr="002608AC">
        <w:rPr>
          <w:lang w:val="de-DE"/>
        </w:rPr>
        <w:t xml:space="preserve"> An example are ICD-9-CM procedure codes. </w:t>
      </w:r>
      <w:r w:rsidR="002608AC">
        <w:rPr>
          <w:lang w:val="de-DE"/>
        </w:rPr>
        <w:t xml:space="preserve">For example, </w:t>
      </w:r>
      <w:r w:rsidR="00CE47A4" w:rsidRPr="002608AC">
        <w:rPr>
          <w:lang w:val="de-DE"/>
        </w:rPr>
        <w:t xml:space="preserve">OMOP source-to-concept </w:t>
      </w:r>
      <w:r w:rsidR="002608AC">
        <w:rPr>
          <w:lang w:val="de-DE"/>
        </w:rPr>
        <w:t>table uses the MAPPING_TYPE column to distinguish</w:t>
      </w:r>
      <w:r w:rsidR="00CE47A4" w:rsidRPr="002608AC">
        <w:rPr>
          <w:lang w:val="de-DE"/>
        </w:rPr>
        <w:t xml:space="preserve"> ICD9 codes that represent procedures rather than conditions</w:t>
      </w:r>
      <w:r w:rsidR="002608AC">
        <w:rPr>
          <w:lang w:val="de-DE"/>
        </w:rPr>
        <w:t>.</w:t>
      </w:r>
    </w:p>
    <w:p w14:paraId="045421FC" w14:textId="77777777" w:rsidR="0089618B" w:rsidRPr="0089618B" w:rsidRDefault="0089618B" w:rsidP="0089618B">
      <w:pPr>
        <w:pStyle w:val="ListParagraph"/>
        <w:numPr>
          <w:ilvl w:val="0"/>
          <w:numId w:val="13"/>
        </w:numPr>
        <w:spacing w:before="120" w:after="200" w:line="240" w:lineRule="auto"/>
        <w:ind w:right="4"/>
        <w:rPr>
          <w:lang w:val="de-DE"/>
        </w:rPr>
      </w:pPr>
      <w:r>
        <w:rPr>
          <w:rFonts w:cs="Arial"/>
          <w:szCs w:val="20"/>
        </w:rPr>
        <w:t>Condition source values are mapped to standard concepts for cflow</w:t>
      </w:r>
      <w:r w:rsidR="00D6432A" w:rsidRPr="0089618B">
        <w:rPr>
          <w:rFonts w:cs="Arial"/>
          <w:szCs w:val="20"/>
        </w:rPr>
        <w:t xml:space="preserve">onditions in the Vocabulary. </w:t>
      </w:r>
      <w:r w:rsidRPr="0089618B">
        <w:t>Since the icd9-cm diagnosis codes are not in the concept table, use the source_to_concept_map table where the icd9_code = source_code and the source_vocabulary_id =2 (icd_9)</w:t>
      </w:r>
      <w:r w:rsidR="00304217">
        <w:t xml:space="preserve"> </w:t>
      </w:r>
      <w:r w:rsidRPr="0089618B">
        <w:t>and target_vocabulatory_id=1 (snomed-ct) to locate the correct condition_concept_id value.</w:t>
      </w:r>
    </w:p>
    <w:p w14:paraId="2AA87A8B" w14:textId="77777777" w:rsidR="00D6432A" w:rsidRPr="002608AC" w:rsidRDefault="00D6432A" w:rsidP="009E2569">
      <w:pPr>
        <w:pStyle w:val="ListParagraph"/>
        <w:numPr>
          <w:ilvl w:val="0"/>
          <w:numId w:val="13"/>
        </w:numPr>
        <w:spacing w:before="120" w:after="200" w:line="240" w:lineRule="auto"/>
        <w:ind w:right="4"/>
      </w:pPr>
      <w:r w:rsidRPr="002608AC">
        <w:rPr>
          <w:rFonts w:cs="Arial"/>
          <w:szCs w:val="20"/>
        </w:rPr>
        <w:t>When the source code cannot be translated into a Standard Concept, a CONDITION_OCCURRENCE entry is stored with only the corresponding source_value and a condition_concept_id of 0.</w:t>
      </w:r>
    </w:p>
    <w:p w14:paraId="1C71F09A" w14:textId="77777777" w:rsidR="009E2569" w:rsidRPr="002608AC" w:rsidRDefault="009E2569" w:rsidP="009E2569">
      <w:pPr>
        <w:pStyle w:val="ListParagraph"/>
        <w:numPr>
          <w:ilvl w:val="0"/>
          <w:numId w:val="13"/>
        </w:numPr>
        <w:spacing w:before="0" w:after="0" w:line="240" w:lineRule="auto"/>
      </w:pPr>
      <w:r w:rsidRPr="002608AC">
        <w:t>Codes written in the process of establishing the diagnosis, such as "question of" of and "rule out", are not represented here.</w:t>
      </w:r>
    </w:p>
    <w:p w14:paraId="5A281012" w14:textId="77777777" w:rsidR="00AD6D73" w:rsidRDefault="00AD6D73" w:rsidP="00634D92"/>
    <w:p w14:paraId="28A84DED" w14:textId="77777777" w:rsidR="004828D1" w:rsidRPr="00061AFF" w:rsidRDefault="004828D1" w:rsidP="004828D1">
      <w:pPr>
        <w:pStyle w:val="Heading2"/>
      </w:pPr>
      <w:r w:rsidRPr="00061AFF">
        <w:t>PROCEDURE_OCCURRENCE</w:t>
      </w:r>
    </w:p>
    <w:p w14:paraId="5BC2530A" w14:textId="77777777" w:rsidR="004828D1" w:rsidRPr="00061AFF" w:rsidRDefault="004828D1" w:rsidP="004828D1">
      <w:r w:rsidRPr="00061AFF">
        <w:t>The procedure domain contains records of significant activities or processes ordered by and/or carried out by a healthcare provider on the patient to have a diagnostic and/or therapeutic purpose that are not fully captured in another table (e.g. drug_exposure).</w:t>
      </w:r>
    </w:p>
    <w:p w14:paraId="36A9BC44" w14:textId="025C7D00" w:rsidR="004828D1" w:rsidRPr="004828D1" w:rsidRDefault="004828D1" w:rsidP="004828D1">
      <w:pPr>
        <w:rPr>
          <w:rFonts w:cs="Arial"/>
          <w:szCs w:val="20"/>
        </w:rPr>
      </w:pPr>
      <w:r w:rsidRPr="00061AFF">
        <w:rPr>
          <w:rFonts w:cs="Arial"/>
          <w:szCs w:val="20"/>
        </w:rPr>
        <w:t xml:space="preserve">Procedures records are extracted from structured data in Electronic Health Records that capture </w:t>
      </w:r>
      <w:r>
        <w:rPr>
          <w:rFonts w:cs="Arial"/>
          <w:szCs w:val="20"/>
        </w:rPr>
        <w:t xml:space="preserve">source procedure codes using </w:t>
      </w:r>
      <w:r w:rsidRPr="00061AFF">
        <w:rPr>
          <w:rFonts w:cs="Arial"/>
          <w:szCs w:val="20"/>
        </w:rPr>
        <w:t>CPT-4, ICD-9-CM (Procedures), HCPCS or OPCS-4 procedures as orders.</w:t>
      </w:r>
    </w:p>
    <w:tbl>
      <w:tblPr>
        <w:tblpPr w:leftFromText="180" w:rightFromText="180" w:vertAnchor="text" w:horzAnchor="margin" w:tblpY="995"/>
        <w:tblW w:w="12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70"/>
        <w:gridCol w:w="1003"/>
        <w:gridCol w:w="4633"/>
        <w:gridCol w:w="4655"/>
      </w:tblGrid>
      <w:tr w:rsidR="0032020C" w:rsidRPr="00061AFF" w14:paraId="6AD1ECC6" w14:textId="77777777" w:rsidTr="00B53035">
        <w:trPr>
          <w:trHeight w:val="66"/>
          <w:tblHeader/>
        </w:trPr>
        <w:tc>
          <w:tcPr>
            <w:tcW w:w="2670" w:type="dxa"/>
            <w:shd w:val="clear" w:color="000000" w:fill="BFBFBF"/>
            <w:vAlign w:val="center"/>
            <w:hideMark/>
          </w:tcPr>
          <w:p w14:paraId="7E55E874" w14:textId="77777777" w:rsidR="0032020C" w:rsidRPr="00061AFF" w:rsidRDefault="0032020C" w:rsidP="004828D1">
            <w:pPr>
              <w:spacing w:before="15" w:afterLines="15" w:after="36" w:line="240" w:lineRule="auto"/>
              <w:jc w:val="center"/>
              <w:rPr>
                <w:rFonts w:cs="Arial"/>
                <w:b/>
                <w:bCs/>
                <w:color w:val="000000"/>
                <w:szCs w:val="18"/>
              </w:rPr>
            </w:pPr>
            <w:bookmarkStart w:id="21" w:name="_Toc394268579"/>
            <w:r w:rsidRPr="00061AFF">
              <w:rPr>
                <w:rFonts w:cs="Arial"/>
                <w:b/>
                <w:bCs/>
                <w:color w:val="000000"/>
                <w:szCs w:val="18"/>
              </w:rPr>
              <w:t>Field</w:t>
            </w:r>
          </w:p>
        </w:tc>
        <w:tc>
          <w:tcPr>
            <w:tcW w:w="1003" w:type="dxa"/>
            <w:shd w:val="clear" w:color="000000" w:fill="BFBFBF"/>
            <w:vAlign w:val="center"/>
            <w:hideMark/>
          </w:tcPr>
          <w:p w14:paraId="40C39C2F"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Required</w:t>
            </w:r>
          </w:p>
        </w:tc>
        <w:tc>
          <w:tcPr>
            <w:tcW w:w="4633" w:type="dxa"/>
            <w:shd w:val="clear" w:color="000000" w:fill="BFBFBF"/>
            <w:vAlign w:val="center"/>
            <w:hideMark/>
          </w:tcPr>
          <w:p w14:paraId="2B4B7C3C"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Description</w:t>
            </w:r>
          </w:p>
        </w:tc>
        <w:tc>
          <w:tcPr>
            <w:tcW w:w="4655" w:type="dxa"/>
            <w:shd w:val="clear" w:color="000000" w:fill="BFBFBF"/>
            <w:vAlign w:val="center"/>
          </w:tcPr>
          <w:p w14:paraId="09E9D661" w14:textId="77777777" w:rsidR="0032020C" w:rsidRPr="00061AFF" w:rsidRDefault="0032020C" w:rsidP="004828D1">
            <w:pPr>
              <w:spacing w:before="15" w:afterLines="15" w:after="36" w:line="240" w:lineRule="auto"/>
              <w:jc w:val="center"/>
              <w:rPr>
                <w:rFonts w:cs="Arial"/>
                <w:b/>
                <w:bCs/>
                <w:color w:val="000000"/>
                <w:szCs w:val="18"/>
              </w:rPr>
            </w:pPr>
            <w:r>
              <w:rPr>
                <w:rFonts w:cs="Arial"/>
                <w:b/>
                <w:bCs/>
                <w:color w:val="000000"/>
                <w:szCs w:val="18"/>
              </w:rPr>
              <w:t>PEDSnet Conventions</w:t>
            </w:r>
          </w:p>
        </w:tc>
      </w:tr>
      <w:tr w:rsidR="0032020C" w:rsidRPr="00061AFF" w14:paraId="3AF4D7D3" w14:textId="77777777" w:rsidTr="00B53035">
        <w:trPr>
          <w:trHeight w:val="297"/>
        </w:trPr>
        <w:tc>
          <w:tcPr>
            <w:tcW w:w="2670" w:type="dxa"/>
            <w:shd w:val="clear" w:color="auto" w:fill="auto"/>
            <w:vAlign w:val="center"/>
            <w:hideMark/>
          </w:tcPr>
          <w:p w14:paraId="12756836"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procedure_occurrence_id</w:t>
            </w:r>
          </w:p>
        </w:tc>
        <w:tc>
          <w:tcPr>
            <w:tcW w:w="1003" w:type="dxa"/>
            <w:shd w:val="clear" w:color="auto" w:fill="auto"/>
            <w:vAlign w:val="center"/>
            <w:hideMark/>
          </w:tcPr>
          <w:p w14:paraId="3D2B91E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4B88D37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system-generated unique identifier for each procedure occurrence</w:t>
            </w:r>
            <w:r>
              <w:rPr>
                <w:rFonts w:cs="Arial"/>
                <w:color w:val="000000"/>
                <w:szCs w:val="18"/>
              </w:rPr>
              <w:t xml:space="preserve"> </w:t>
            </w:r>
          </w:p>
        </w:tc>
        <w:tc>
          <w:tcPr>
            <w:tcW w:w="4655" w:type="dxa"/>
          </w:tcPr>
          <w:p w14:paraId="5B252477" w14:textId="77777777" w:rsidR="0032020C" w:rsidRPr="00061AFF" w:rsidRDefault="0032020C" w:rsidP="004828D1">
            <w:pPr>
              <w:spacing w:before="15" w:afterLines="15" w:after="36" w:line="240" w:lineRule="auto"/>
              <w:rPr>
                <w:rFonts w:cs="Arial"/>
                <w:color w:val="000000"/>
                <w:szCs w:val="18"/>
              </w:rPr>
            </w:pPr>
            <w:r w:rsidRPr="00112DE7">
              <w:rPr>
                <w:rFonts w:cs="Arial"/>
                <w:color w:val="000000"/>
                <w:szCs w:val="18"/>
              </w:rPr>
              <w:t>This is not a value foun</w:t>
            </w:r>
            <w:r>
              <w:rPr>
                <w:rFonts w:cs="Arial"/>
                <w:color w:val="000000"/>
                <w:szCs w:val="18"/>
              </w:rPr>
              <w:t>d in the EHR.  Sites may choose to use a sequential value for this field</w:t>
            </w:r>
          </w:p>
        </w:tc>
      </w:tr>
      <w:tr w:rsidR="0032020C" w:rsidRPr="00061AFF" w14:paraId="301829C1" w14:textId="77777777" w:rsidTr="00B53035">
        <w:trPr>
          <w:trHeight w:val="767"/>
        </w:trPr>
        <w:tc>
          <w:tcPr>
            <w:tcW w:w="2670" w:type="dxa"/>
            <w:shd w:val="clear" w:color="auto" w:fill="auto"/>
            <w:vAlign w:val="center"/>
            <w:hideMark/>
          </w:tcPr>
          <w:p w14:paraId="5E089763"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person_id</w:t>
            </w:r>
          </w:p>
        </w:tc>
        <w:tc>
          <w:tcPr>
            <w:tcW w:w="1003" w:type="dxa"/>
            <w:shd w:val="clear" w:color="auto" w:fill="auto"/>
            <w:vAlign w:val="center"/>
            <w:hideMark/>
          </w:tcPr>
          <w:p w14:paraId="0AA493B9"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6C3E31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identifier to the person who is subjected to the procedure. The demographic details of that person are stored in the person table.</w:t>
            </w:r>
          </w:p>
        </w:tc>
        <w:tc>
          <w:tcPr>
            <w:tcW w:w="4655" w:type="dxa"/>
          </w:tcPr>
          <w:p w14:paraId="03ECD79C" w14:textId="77777777" w:rsidR="0032020C" w:rsidRPr="00061AFF" w:rsidRDefault="0032020C" w:rsidP="004828D1">
            <w:pPr>
              <w:spacing w:before="15" w:afterLines="15" w:after="36" w:line="240" w:lineRule="auto"/>
              <w:rPr>
                <w:rFonts w:cs="Arial"/>
                <w:color w:val="000000"/>
                <w:szCs w:val="18"/>
              </w:rPr>
            </w:pPr>
          </w:p>
        </w:tc>
      </w:tr>
      <w:tr w:rsidR="0032020C" w:rsidRPr="00061AFF" w14:paraId="3782D1E4" w14:textId="77777777" w:rsidTr="00B53035">
        <w:trPr>
          <w:trHeight w:val="929"/>
        </w:trPr>
        <w:tc>
          <w:tcPr>
            <w:tcW w:w="2670" w:type="dxa"/>
            <w:shd w:val="clear" w:color="auto" w:fill="auto"/>
            <w:vAlign w:val="center"/>
            <w:hideMark/>
          </w:tcPr>
          <w:p w14:paraId="2A069FCA"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lastRenderedPageBreak/>
              <w:t>procedure_concept_id</w:t>
            </w:r>
          </w:p>
        </w:tc>
        <w:tc>
          <w:tcPr>
            <w:tcW w:w="1003" w:type="dxa"/>
            <w:shd w:val="clear" w:color="auto" w:fill="auto"/>
            <w:vAlign w:val="center"/>
            <w:hideMark/>
          </w:tcPr>
          <w:p w14:paraId="5B2CD79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25748B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that refers to a standard procedure concept identifier in the Vocabulary. </w:t>
            </w:r>
          </w:p>
        </w:tc>
        <w:tc>
          <w:tcPr>
            <w:tcW w:w="4655" w:type="dxa"/>
            <w:shd w:val="clear" w:color="auto" w:fill="auto"/>
          </w:tcPr>
          <w:p w14:paraId="498E8427" w14:textId="77777777" w:rsidR="0032020C" w:rsidRPr="00A31DAC" w:rsidRDefault="0032020C" w:rsidP="004828D1">
            <w:pPr>
              <w:spacing w:before="0" w:after="200" w:line="240" w:lineRule="auto"/>
              <w:contextualSpacing/>
              <w:rPr>
                <w:szCs w:val="22"/>
              </w:rPr>
            </w:pPr>
            <w:r w:rsidRPr="00A31DAC">
              <w:rPr>
                <w:szCs w:val="22"/>
              </w:rPr>
              <w:t xml:space="preserve">Valid Procedure Concepts belong to the "Procedure" domain. Procedure Concepts are based on a variety of vocabularies: SNOMED-CT (vocabulary_id = 1), ICD-9-Procedures (vocabulary_id = 3), CPT-4 (vocabulary_id = 4), and HCPCS (vocabulary_id = 5) </w:t>
            </w:r>
          </w:p>
          <w:p w14:paraId="7B70B1EB" w14:textId="77777777" w:rsidR="0032020C" w:rsidRPr="00A31DAC" w:rsidRDefault="0032020C" w:rsidP="004828D1">
            <w:pPr>
              <w:spacing w:before="0" w:after="200" w:line="240" w:lineRule="auto"/>
              <w:contextualSpacing/>
              <w:rPr>
                <w:szCs w:val="22"/>
              </w:rPr>
            </w:pPr>
          </w:p>
          <w:p w14:paraId="2D6677D6" w14:textId="77777777" w:rsidR="0032020C" w:rsidRPr="00A31DAC" w:rsidRDefault="0032020C" w:rsidP="004828D1">
            <w:pPr>
              <w:spacing w:before="0" w:after="200" w:line="240" w:lineRule="auto"/>
              <w:contextualSpacing/>
              <w:rPr>
                <w:szCs w:val="22"/>
              </w:rPr>
            </w:pPr>
            <w:r w:rsidRPr="00A31DAC">
              <w:rPr>
                <w:szCs w:val="22"/>
              </w:rPr>
              <w:t>Procedures are expected to be carried out within one day. If they stretch over a number of days, such as artificial respiration, usually only the initiation is reported as a procedure (CPT-4 "Intubation, endotracheal, emergency procedure").</w:t>
            </w:r>
          </w:p>
          <w:p w14:paraId="4F102322" w14:textId="77777777" w:rsidR="0032020C" w:rsidRPr="00A31DAC" w:rsidRDefault="0032020C" w:rsidP="004828D1">
            <w:pPr>
              <w:spacing w:before="0" w:after="200" w:line="240" w:lineRule="auto"/>
              <w:contextualSpacing/>
              <w:rPr>
                <w:szCs w:val="22"/>
              </w:rPr>
            </w:pPr>
          </w:p>
          <w:p w14:paraId="3920B9C0" w14:textId="77777777" w:rsidR="0032020C" w:rsidRPr="00E41003" w:rsidRDefault="0032020C" w:rsidP="004828D1">
            <w:pPr>
              <w:spacing w:before="0" w:after="200" w:line="240" w:lineRule="auto"/>
              <w:contextualSpacing/>
              <w:rPr>
                <w:szCs w:val="22"/>
              </w:rPr>
            </w:pPr>
            <w:r w:rsidRPr="00A31DAC">
              <w:rPr>
                <w:szCs w:val="22"/>
              </w:rPr>
              <w:t xml:space="preserve">Procedures could involve the </w:t>
            </w:r>
            <w:r>
              <w:rPr>
                <w:szCs w:val="22"/>
              </w:rPr>
              <w:t>administration</w:t>
            </w:r>
            <w:r w:rsidRPr="00A31DAC">
              <w:rPr>
                <w:szCs w:val="22"/>
              </w:rPr>
              <w:t xml:space="preserve"> of a drug, in which case the procedure is recorded in the procedure table and simultaneously the administered drug in the drug table.</w:t>
            </w:r>
            <w:r w:rsidRPr="00766977">
              <w:rPr>
                <w:szCs w:val="22"/>
              </w:rPr>
              <w:t xml:space="preserve"> </w:t>
            </w:r>
          </w:p>
        </w:tc>
      </w:tr>
      <w:tr w:rsidR="0032020C" w:rsidRPr="00061AFF" w14:paraId="7CDA403D" w14:textId="77777777" w:rsidTr="00B53035">
        <w:trPr>
          <w:trHeight w:val="512"/>
        </w:trPr>
        <w:tc>
          <w:tcPr>
            <w:tcW w:w="2670" w:type="dxa"/>
            <w:shd w:val="clear" w:color="auto" w:fill="auto"/>
            <w:vAlign w:val="center"/>
            <w:hideMark/>
          </w:tcPr>
          <w:p w14:paraId="30BAFB2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procedure_date</w:t>
            </w:r>
          </w:p>
        </w:tc>
        <w:tc>
          <w:tcPr>
            <w:tcW w:w="1003" w:type="dxa"/>
            <w:shd w:val="clear" w:color="auto" w:fill="auto"/>
            <w:vAlign w:val="center"/>
            <w:hideMark/>
          </w:tcPr>
          <w:p w14:paraId="10430E5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778B133F"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The date on which the procedure was performed.</w:t>
            </w:r>
          </w:p>
        </w:tc>
        <w:tc>
          <w:tcPr>
            <w:tcW w:w="4655" w:type="dxa"/>
            <w:shd w:val="clear" w:color="auto" w:fill="auto"/>
          </w:tcPr>
          <w:p w14:paraId="2D6E55B1" w14:textId="77777777" w:rsidR="0032020C" w:rsidRPr="00061AFF" w:rsidRDefault="0032020C" w:rsidP="004828D1">
            <w:pPr>
              <w:spacing w:before="15" w:afterLines="15" w:after="36" w:line="240" w:lineRule="auto"/>
              <w:rPr>
                <w:rFonts w:cs="Arial"/>
                <w:color w:val="000000"/>
                <w:szCs w:val="18"/>
              </w:rPr>
            </w:pPr>
          </w:p>
        </w:tc>
      </w:tr>
      <w:tr w:rsidR="0032020C" w:rsidRPr="00061AFF" w14:paraId="465D93C8" w14:textId="77777777" w:rsidTr="00B53035">
        <w:trPr>
          <w:trHeight w:val="1357"/>
        </w:trPr>
        <w:tc>
          <w:tcPr>
            <w:tcW w:w="2670" w:type="dxa"/>
            <w:shd w:val="clear" w:color="auto" w:fill="auto"/>
            <w:vAlign w:val="center"/>
            <w:hideMark/>
          </w:tcPr>
          <w:p w14:paraId="5BDF554D"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procedure_type_concept_id</w:t>
            </w:r>
          </w:p>
        </w:tc>
        <w:tc>
          <w:tcPr>
            <w:tcW w:w="1003" w:type="dxa"/>
            <w:shd w:val="clear" w:color="auto" w:fill="auto"/>
            <w:vAlign w:val="center"/>
            <w:hideMark/>
          </w:tcPr>
          <w:p w14:paraId="21D84F9B"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02729E9E"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type of source data from which the procedure record is derived. </w:t>
            </w:r>
          </w:p>
          <w:p w14:paraId="023BB472"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(OMOP vocabulary_id = 38)</w:t>
            </w:r>
          </w:p>
        </w:tc>
        <w:tc>
          <w:tcPr>
            <w:tcW w:w="4655" w:type="dxa"/>
            <w:shd w:val="clear" w:color="auto" w:fill="auto"/>
          </w:tcPr>
          <w:p w14:paraId="478630DD" w14:textId="77777777" w:rsidR="0032020C" w:rsidRDefault="0032020C" w:rsidP="004828D1">
            <w:pPr>
              <w:spacing w:before="0" w:after="0" w:line="240" w:lineRule="auto"/>
              <w:rPr>
                <w:color w:val="333333"/>
                <w:szCs w:val="18"/>
                <w:shd w:val="clear" w:color="auto" w:fill="FFFFFF"/>
              </w:rPr>
            </w:pPr>
            <w:r>
              <w:rPr>
                <w:color w:val="333333"/>
                <w:szCs w:val="18"/>
                <w:shd w:val="clear" w:color="auto" w:fill="FFFFFF"/>
              </w:rPr>
              <w:t>Please include valid concept ids (consistent with OMOP CDMv4).  Predefined value set (valid concept_ids found in CONCEPT table where vocabulary_id = 38)</w:t>
            </w:r>
          </w:p>
          <w:p w14:paraId="020D68A6" w14:textId="77777777" w:rsidR="0032020C" w:rsidRDefault="0032020C" w:rsidP="004828D1">
            <w:pPr>
              <w:spacing w:before="0" w:after="0" w:line="240" w:lineRule="auto"/>
              <w:rPr>
                <w:color w:val="333333"/>
                <w:szCs w:val="18"/>
                <w:shd w:val="clear" w:color="auto" w:fill="FFFFFF"/>
              </w:rPr>
            </w:pPr>
          </w:p>
          <w:p w14:paraId="57745662" w14:textId="77777777" w:rsidR="0032020C" w:rsidRDefault="0032020C" w:rsidP="004828D1">
            <w:pPr>
              <w:spacing w:before="0" w:after="0" w:line="240" w:lineRule="auto"/>
              <w:rPr>
                <w:color w:val="333333"/>
                <w:szCs w:val="18"/>
                <w:shd w:val="clear" w:color="auto" w:fill="FFFFFF"/>
              </w:rPr>
            </w:pPr>
            <w:r>
              <w:rPr>
                <w:color w:val="333333"/>
                <w:szCs w:val="18"/>
                <w:shd w:val="clear" w:color="auto" w:fill="FFFFFF"/>
              </w:rPr>
              <w:t xml:space="preserve">select * from concept where vocabulary_id = 38 yields 33 valid concept_ids. </w:t>
            </w:r>
          </w:p>
          <w:p w14:paraId="2522E2A5" w14:textId="77777777" w:rsidR="0032020C" w:rsidRPr="005E0A80" w:rsidRDefault="0032020C" w:rsidP="004828D1">
            <w:pPr>
              <w:spacing w:before="45" w:afterLines="45" w:after="108" w:line="240" w:lineRule="auto"/>
              <w:rPr>
                <w:color w:val="333333"/>
                <w:szCs w:val="18"/>
                <w:shd w:val="clear" w:color="auto" w:fill="FFFFFF"/>
              </w:rPr>
            </w:pPr>
            <w:r>
              <w:rPr>
                <w:color w:val="333333"/>
                <w:szCs w:val="18"/>
                <w:shd w:val="clear" w:color="auto" w:fill="FFFFFF"/>
              </w:rPr>
              <w:t>If none are correct, use concept_id = 0</w:t>
            </w:r>
          </w:p>
        </w:tc>
      </w:tr>
      <w:tr w:rsidR="0032020C" w:rsidRPr="00061AFF" w14:paraId="7BF30B2D" w14:textId="77777777" w:rsidTr="00B53035">
        <w:trPr>
          <w:trHeight w:val="512"/>
        </w:trPr>
        <w:tc>
          <w:tcPr>
            <w:tcW w:w="2670" w:type="dxa"/>
            <w:shd w:val="clear" w:color="auto" w:fill="auto"/>
            <w:vAlign w:val="center"/>
            <w:hideMark/>
          </w:tcPr>
          <w:p w14:paraId="0EFB303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associated_provider_id</w:t>
            </w:r>
          </w:p>
        </w:tc>
        <w:tc>
          <w:tcPr>
            <w:tcW w:w="1003" w:type="dxa"/>
            <w:shd w:val="clear" w:color="auto" w:fill="auto"/>
            <w:vAlign w:val="center"/>
            <w:hideMark/>
          </w:tcPr>
          <w:p w14:paraId="55751ED8"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092D2A2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provider in the provider table who was responsible for carrying out the procedure.</w:t>
            </w:r>
          </w:p>
        </w:tc>
        <w:tc>
          <w:tcPr>
            <w:tcW w:w="4655" w:type="dxa"/>
            <w:shd w:val="clear" w:color="auto" w:fill="FFFFFF" w:themeFill="background1"/>
          </w:tcPr>
          <w:p w14:paraId="24B6B9F1" w14:textId="77777777" w:rsidR="0032020C" w:rsidRDefault="0032020C" w:rsidP="004828D1">
            <w:pPr>
              <w:spacing w:before="15" w:afterLines="15" w:after="36" w:line="240" w:lineRule="auto"/>
              <w:rPr>
                <w:rFonts w:cs="Arial"/>
                <w:color w:val="000000"/>
                <w:szCs w:val="18"/>
              </w:rPr>
            </w:pPr>
            <w:r w:rsidRPr="00A31DAC">
              <w:rPr>
                <w:rFonts w:cs="Arial"/>
                <w:color w:val="000000"/>
                <w:szCs w:val="18"/>
              </w:rPr>
              <w:t>Any valid provider_id allowed (see definition of providers in PROVIDER table)</w:t>
            </w:r>
          </w:p>
          <w:p w14:paraId="110806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Document how selection was made.</w:t>
            </w:r>
          </w:p>
        </w:tc>
      </w:tr>
      <w:tr w:rsidR="0032020C" w:rsidRPr="00061AFF" w14:paraId="6C16A05D" w14:textId="77777777" w:rsidTr="00B53035">
        <w:trPr>
          <w:trHeight w:val="512"/>
        </w:trPr>
        <w:tc>
          <w:tcPr>
            <w:tcW w:w="2670" w:type="dxa"/>
            <w:shd w:val="clear" w:color="auto" w:fill="auto"/>
            <w:vAlign w:val="center"/>
            <w:hideMark/>
          </w:tcPr>
          <w:p w14:paraId="3600C27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visit_occurrence_id</w:t>
            </w:r>
          </w:p>
        </w:tc>
        <w:tc>
          <w:tcPr>
            <w:tcW w:w="1003" w:type="dxa"/>
            <w:shd w:val="clear" w:color="auto" w:fill="auto"/>
            <w:vAlign w:val="center"/>
            <w:hideMark/>
          </w:tcPr>
          <w:p w14:paraId="5632536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63B7A63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visit in the visit table during which the procedure was carried out.</w:t>
            </w:r>
          </w:p>
        </w:tc>
        <w:tc>
          <w:tcPr>
            <w:tcW w:w="4655" w:type="dxa"/>
          </w:tcPr>
          <w:p w14:paraId="17712E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See VISIT.visit_occurrence_id (primary key)</w:t>
            </w:r>
          </w:p>
        </w:tc>
      </w:tr>
      <w:tr w:rsidR="0032020C" w:rsidRPr="00061AFF" w14:paraId="2A97B253" w14:textId="77777777" w:rsidTr="00B53035">
        <w:trPr>
          <w:trHeight w:val="512"/>
        </w:trPr>
        <w:tc>
          <w:tcPr>
            <w:tcW w:w="2670" w:type="dxa"/>
            <w:shd w:val="clear" w:color="auto" w:fill="auto"/>
            <w:vAlign w:val="center"/>
          </w:tcPr>
          <w:p w14:paraId="3B1313BC"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relevant_condition_concept_id</w:t>
            </w:r>
          </w:p>
        </w:tc>
        <w:tc>
          <w:tcPr>
            <w:tcW w:w="1003" w:type="dxa"/>
            <w:shd w:val="clear" w:color="auto" w:fill="auto"/>
            <w:vAlign w:val="center"/>
          </w:tcPr>
          <w:p w14:paraId="65E8E830"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tcPr>
          <w:p w14:paraId="332071E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condition that was the cause for initiation of the procedure. </w:t>
            </w:r>
          </w:p>
          <w:p w14:paraId="7EBF4791" w14:textId="77777777" w:rsidR="0032020C" w:rsidRPr="00061AFF" w:rsidRDefault="0032020C" w:rsidP="004828D1">
            <w:pPr>
              <w:spacing w:before="15" w:afterLines="15" w:after="36" w:line="240" w:lineRule="auto"/>
              <w:rPr>
                <w:rFonts w:cs="Arial"/>
                <w:color w:val="000000"/>
                <w:szCs w:val="18"/>
              </w:rPr>
            </w:pPr>
          </w:p>
        </w:tc>
        <w:tc>
          <w:tcPr>
            <w:tcW w:w="4655" w:type="dxa"/>
          </w:tcPr>
          <w:p w14:paraId="0B2987E8"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Note that this is not a direct reference to a specific condition record in the condition table, but rather a condition concept in the vocabulary.</w:t>
            </w:r>
          </w:p>
          <w:p w14:paraId="534F771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Use OMOP vocabulary_id = 1</w:t>
            </w:r>
          </w:p>
        </w:tc>
      </w:tr>
      <w:tr w:rsidR="0032020C" w:rsidRPr="00061AFF" w14:paraId="6EFC34F7" w14:textId="77777777" w:rsidTr="00B53035">
        <w:trPr>
          <w:trHeight w:val="845"/>
        </w:trPr>
        <w:tc>
          <w:tcPr>
            <w:tcW w:w="2670" w:type="dxa"/>
            <w:shd w:val="clear" w:color="auto" w:fill="auto"/>
            <w:vAlign w:val="center"/>
          </w:tcPr>
          <w:p w14:paraId="18A0EA41" w14:textId="77777777" w:rsidR="0032020C" w:rsidRPr="00061AFF" w:rsidRDefault="0032020C" w:rsidP="004828D1">
            <w:pPr>
              <w:spacing w:before="15" w:afterLines="15" w:after="36" w:line="240" w:lineRule="auto"/>
              <w:jc w:val="center"/>
              <w:rPr>
                <w:rFonts w:cs="Arial"/>
                <w:color w:val="000000"/>
                <w:szCs w:val="18"/>
              </w:rPr>
            </w:pPr>
            <w:r>
              <w:rPr>
                <w:rFonts w:cs="Arial"/>
                <w:color w:val="000000"/>
                <w:szCs w:val="18"/>
              </w:rPr>
              <w:t>procedure_source_value</w:t>
            </w:r>
          </w:p>
        </w:tc>
        <w:tc>
          <w:tcPr>
            <w:tcW w:w="1003" w:type="dxa"/>
            <w:shd w:val="clear" w:color="auto" w:fill="auto"/>
            <w:vAlign w:val="center"/>
          </w:tcPr>
          <w:p w14:paraId="704779C1" w14:textId="77777777" w:rsidR="0032020C" w:rsidRPr="00061AFF" w:rsidRDefault="0032020C" w:rsidP="004828D1">
            <w:pPr>
              <w:spacing w:before="15" w:afterLines="15" w:after="36" w:line="240" w:lineRule="auto"/>
              <w:jc w:val="center"/>
              <w:rPr>
                <w:rFonts w:cs="Arial"/>
                <w:color w:val="000000"/>
                <w:szCs w:val="18"/>
              </w:rPr>
            </w:pPr>
            <w:r>
              <w:rPr>
                <w:rFonts w:cs="Arial"/>
                <w:color w:val="000000"/>
                <w:szCs w:val="18"/>
              </w:rPr>
              <w:t>No</w:t>
            </w:r>
          </w:p>
        </w:tc>
        <w:tc>
          <w:tcPr>
            <w:tcW w:w="4633" w:type="dxa"/>
            <w:shd w:val="clear" w:color="auto" w:fill="auto"/>
          </w:tcPr>
          <w:p w14:paraId="0116DF85"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The source code for the procedure as it appears in the source data.  This code is mapped to a standard procedure concept in the Vocabulary and the original code is stored here for reference.</w:t>
            </w:r>
          </w:p>
        </w:tc>
        <w:tc>
          <w:tcPr>
            <w:tcW w:w="4655" w:type="dxa"/>
            <w:shd w:val="clear" w:color="auto" w:fill="FFFFFF" w:themeFill="background1"/>
          </w:tcPr>
          <w:p w14:paraId="6589B546"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Procedure_source_value codes are typically ICD-9, ICD-10 Proc, CPT-4, HCPCS, or OPCS-4 codes.  All of these codes are acceptable source values.</w:t>
            </w:r>
          </w:p>
        </w:tc>
      </w:tr>
    </w:tbl>
    <w:p w14:paraId="57F83D5C" w14:textId="77777777" w:rsidR="0032020C" w:rsidRDefault="0032020C" w:rsidP="0032020C"/>
    <w:p w14:paraId="6956CA16" w14:textId="77777777" w:rsidR="0032020C" w:rsidRPr="0032020C" w:rsidRDefault="0032020C" w:rsidP="0032020C"/>
    <w:bookmarkEnd w:id="21"/>
    <w:p w14:paraId="1F0FF97E" w14:textId="77777777" w:rsidR="00E66D63" w:rsidRPr="00061AFF" w:rsidRDefault="00FF09F0" w:rsidP="00E66D63">
      <w:pPr>
        <w:pStyle w:val="Heading3"/>
      </w:pPr>
      <w:r>
        <w:lastRenderedPageBreak/>
        <w:t>additional notes</w:t>
      </w:r>
    </w:p>
    <w:p w14:paraId="42E31F61" w14:textId="77777777" w:rsidR="004C50D1" w:rsidRDefault="004C50D1" w:rsidP="004C50D1">
      <w:pPr>
        <w:pStyle w:val="ListParagraph"/>
        <w:numPr>
          <w:ilvl w:val="0"/>
          <w:numId w:val="8"/>
        </w:numPr>
        <w:spacing w:before="0" w:after="200" w:line="240" w:lineRule="auto"/>
        <w:ind w:right="4"/>
        <w:rPr>
          <w:rFonts w:cs="Arial"/>
        </w:rPr>
      </w:pPr>
      <w:r>
        <w:rPr>
          <w:rFonts w:cs="Arial"/>
        </w:rPr>
        <w:t>The 1/1/2009 date limitation that is used to define a PEDSnet active patient is **NOT** applied to procedure_occurrence. All procedures are included for an active patient. For PEDSnet CDM V1, we limit procedures_occurrences to billing procedures only (</w:t>
      </w:r>
      <w:r w:rsidRPr="004A2F39">
        <w:rPr>
          <w:rFonts w:cs="Arial"/>
        </w:rPr>
        <w:t>not surgical diagnoses</w:t>
      </w:r>
      <w:r>
        <w:rPr>
          <w:rFonts w:cs="Arial"/>
        </w:rPr>
        <w:t>).</w:t>
      </w:r>
    </w:p>
    <w:p w14:paraId="1E37A674" w14:textId="77777777" w:rsidR="00E66D63" w:rsidRPr="00061AFF" w:rsidRDefault="00E66D63" w:rsidP="00E66D63">
      <w:pPr>
        <w:pStyle w:val="ListParagraph"/>
        <w:numPr>
          <w:ilvl w:val="0"/>
          <w:numId w:val="5"/>
        </w:numPr>
        <w:spacing w:before="0" w:after="200" w:line="240" w:lineRule="auto"/>
      </w:pPr>
      <w:r w:rsidRPr="00061AFF">
        <w:t>Procedure Concepts are based on a variety of vocabularies: SNOMED-CT, ICD-9-Proc, CPT-4, HCPCS and OPCS-4.</w:t>
      </w:r>
    </w:p>
    <w:p w14:paraId="57F97E4A" w14:textId="77777777" w:rsidR="00E66D63" w:rsidRPr="00061AFF" w:rsidRDefault="00E66D63" w:rsidP="00E66D63">
      <w:pPr>
        <w:pStyle w:val="ListParagraph"/>
        <w:numPr>
          <w:ilvl w:val="0"/>
          <w:numId w:val="14"/>
        </w:numPr>
        <w:spacing w:before="0" w:after="200" w:line="240" w:lineRule="auto"/>
      </w:pPr>
      <w:r w:rsidRPr="00061AFF">
        <w:t xml:space="preserve">Procedures could reflect the administration of a drug, in which case the procedure is recorded in the procedure table and simultaneously the administered drug in the drug table. </w:t>
      </w:r>
    </w:p>
    <w:p w14:paraId="196EC808"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Visit during which the procedure was performed is recorded through a reference to the VISIT_OCCURRENCE table. This information is not always available.</w:t>
      </w:r>
    </w:p>
    <w:p w14:paraId="49FCAB01"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Provider carrying out the procedure is recorded through a reference to the PROVIDER table. This information is not always available.</w:t>
      </w:r>
    </w:p>
    <w:p w14:paraId="7D3925DE" w14:textId="77777777" w:rsidR="006B6A18" w:rsidRPr="00061AFF" w:rsidRDefault="006B6A18" w:rsidP="006B6A18">
      <w:pPr>
        <w:pStyle w:val="Heading2"/>
      </w:pPr>
      <w:bookmarkStart w:id="22" w:name="_Toc309807773"/>
      <w:bookmarkStart w:id="23" w:name="_Toc310442295"/>
      <w:bookmarkStart w:id="24" w:name="_Toc394268585"/>
      <w:r w:rsidRPr="00061AFF">
        <w:t>OBSERVATION</w:t>
      </w:r>
      <w:bookmarkEnd w:id="22"/>
      <w:bookmarkEnd w:id="23"/>
      <w:bookmarkEnd w:id="24"/>
    </w:p>
    <w:p w14:paraId="146EB40E" w14:textId="41939BC3" w:rsidR="006942D3" w:rsidRDefault="006B6A18" w:rsidP="006B6A18">
      <w:r w:rsidRPr="0032020C">
        <w:t xml:space="preserve">The observation domain captures clinical facts about a patient obtained in the context of examination, questioning or a procedure. For the PEDSnet CDM version 1, the observations </w:t>
      </w:r>
      <w:r w:rsidR="005E0A80" w:rsidRPr="0032020C">
        <w:t>listed below are extracted from source data. Please assign the specific concept_ids listed in the table below to these observations as observation_concept_ids.</w:t>
      </w:r>
      <w:r w:rsidR="0080735C" w:rsidRPr="0032020C">
        <w:t xml:space="preserve"> </w:t>
      </w:r>
      <w:r w:rsidR="006942D3" w:rsidRPr="0032020C">
        <w:t>Non-standard PCORnet concepts require concepts that have been entered into a</w:t>
      </w:r>
      <w:r w:rsidR="00D964CA" w:rsidRPr="0032020C">
        <w:t>n</w:t>
      </w:r>
      <w:r w:rsidR="006942D3" w:rsidRPr="0032020C">
        <w:t xml:space="preserve"> </w:t>
      </w:r>
      <w:r w:rsidR="00D964CA" w:rsidRPr="0032020C">
        <w:t>OMOP-generated</w:t>
      </w:r>
      <w:r w:rsidR="006942D3" w:rsidRPr="0032020C">
        <w:t xml:space="preserve"> vocabulary (</w:t>
      </w:r>
      <w:r w:rsidR="0032020C">
        <w:t xml:space="preserve">OMOP provided </w:t>
      </w:r>
      <w:r w:rsidR="006942D3" w:rsidRPr="0032020C">
        <w:t xml:space="preserve">vocabulary_id = </w:t>
      </w:r>
      <w:r w:rsidR="00D964CA" w:rsidRPr="0032020C">
        <w:t>60</w:t>
      </w:r>
      <w:r w:rsidR="006942D3" w:rsidRPr="0032020C">
        <w:t xml:space="preserve">). </w:t>
      </w:r>
      <w:r w:rsidR="006942D3" w:rsidRPr="0032020C">
        <w:rPr>
          <w:strike/>
        </w:rPr>
        <w:t xml:space="preserve">See </w:t>
      </w:r>
      <w:r w:rsidR="00C17545" w:rsidRPr="0032020C">
        <w:rPr>
          <w:strike/>
        </w:rPr>
        <w:t>Appendix</w:t>
      </w:r>
      <w:r w:rsidR="006942D3" w:rsidRPr="0032020C">
        <w:rPr>
          <w:strike/>
        </w:rPr>
        <w:t xml:space="preserve"> for SQL INSERT statements that add the necessary rows in the CONCEPT table to support PCORnet CDM V1.0.</w:t>
      </w:r>
    </w:p>
    <w:p w14:paraId="75FE410B" w14:textId="77777777" w:rsidR="006B6A18" w:rsidRPr="00061AFF" w:rsidRDefault="0080735C" w:rsidP="006B6A18">
      <w:r>
        <w:t>NOTE: DRG and DRG Type require special logic/processing described below.</w:t>
      </w:r>
    </w:p>
    <w:p w14:paraId="36123989" w14:textId="77777777" w:rsidR="006B6A18" w:rsidRPr="00061AFF" w:rsidRDefault="006B6A18" w:rsidP="006B6A18">
      <w:pPr>
        <w:pStyle w:val="ListParagraph"/>
        <w:numPr>
          <w:ilvl w:val="0"/>
          <w:numId w:val="15"/>
        </w:numPr>
      </w:pPr>
      <w:r w:rsidRPr="00061AFF">
        <w:t>Height/length in cm</w:t>
      </w:r>
      <w:r w:rsidR="00AC7CC0">
        <w:t xml:space="preserve"> (</w:t>
      </w:r>
      <w:r w:rsidR="006D3E0F">
        <w:t>use numeric precision as recorded in EHR</w:t>
      </w:r>
      <w:r w:rsidR="00AC7CC0">
        <w:t>)</w:t>
      </w:r>
    </w:p>
    <w:p w14:paraId="7435FE07" w14:textId="77777777" w:rsidR="006B6A18" w:rsidRPr="00061AFF" w:rsidRDefault="006B6A18" w:rsidP="006B6A18">
      <w:pPr>
        <w:pStyle w:val="ListParagraph"/>
        <w:numPr>
          <w:ilvl w:val="0"/>
          <w:numId w:val="15"/>
        </w:numPr>
      </w:pPr>
      <w:r w:rsidRPr="00061AFF">
        <w:t>Height/length type</w:t>
      </w:r>
      <w:r w:rsidR="00AC7CC0">
        <w:t xml:space="preserve"> </w:t>
      </w:r>
    </w:p>
    <w:p w14:paraId="565F5AC3" w14:textId="77777777" w:rsidR="006B6A18" w:rsidRPr="00061AFF" w:rsidRDefault="006B6A18" w:rsidP="006B6A18">
      <w:pPr>
        <w:pStyle w:val="ListParagraph"/>
        <w:numPr>
          <w:ilvl w:val="0"/>
          <w:numId w:val="15"/>
        </w:numPr>
      </w:pPr>
      <w:r w:rsidRPr="00061AFF">
        <w:t>Weight in kg</w:t>
      </w:r>
      <w:r w:rsidR="00AC7CC0">
        <w:t xml:space="preserve"> (</w:t>
      </w:r>
      <w:r w:rsidR="006D3E0F">
        <w:t>use numeric precision as recorded in EHR)</w:t>
      </w:r>
    </w:p>
    <w:p w14:paraId="2329CD5F" w14:textId="77777777" w:rsidR="006B6A18" w:rsidRPr="00061AFF" w:rsidRDefault="006B6A18" w:rsidP="006B6A18">
      <w:pPr>
        <w:pStyle w:val="ListParagraph"/>
        <w:numPr>
          <w:ilvl w:val="0"/>
          <w:numId w:val="15"/>
        </w:numPr>
      </w:pPr>
      <w:r w:rsidRPr="00061AFF">
        <w:t>Body mass index in kg/m</w:t>
      </w:r>
      <w:r w:rsidRPr="00061AFF">
        <w:rPr>
          <w:vertAlign w:val="superscript"/>
        </w:rPr>
        <w:t>2</w:t>
      </w:r>
      <w:r w:rsidRPr="00061AFF">
        <w:t xml:space="preserve"> (extracted only if height and weight are not present)</w:t>
      </w:r>
    </w:p>
    <w:p w14:paraId="15B889E2" w14:textId="77777777" w:rsidR="006B6A18" w:rsidRDefault="006B6A18" w:rsidP="006B6A18">
      <w:pPr>
        <w:pStyle w:val="ListParagraph"/>
        <w:numPr>
          <w:ilvl w:val="0"/>
          <w:numId w:val="15"/>
        </w:numPr>
      </w:pPr>
      <w:r w:rsidRPr="00061AFF">
        <w:t>Systolic blood pressure in mmHg</w:t>
      </w:r>
      <w:r w:rsidR="00AC7CC0">
        <w:t xml:space="preserve">  </w:t>
      </w:r>
    </w:p>
    <w:p w14:paraId="638E6ACE" w14:textId="77777777" w:rsidR="00AC7CC0" w:rsidRPr="00B661E4" w:rsidRDefault="00993DFF" w:rsidP="00B661E4">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69A45A84" w14:textId="77777777" w:rsidR="006B6A18" w:rsidRDefault="006B6A18" w:rsidP="006B6A18">
      <w:pPr>
        <w:pStyle w:val="ListParagraph"/>
        <w:numPr>
          <w:ilvl w:val="0"/>
          <w:numId w:val="15"/>
        </w:numPr>
      </w:pPr>
      <w:r w:rsidRPr="00061AFF">
        <w:t>Diastolic blood pressure in mmHg</w:t>
      </w:r>
    </w:p>
    <w:p w14:paraId="6131798E" w14:textId="77777777" w:rsidR="00993DFF" w:rsidRPr="00B661E4" w:rsidRDefault="00993DFF" w:rsidP="00993DFF">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4211233D" w14:textId="77777777" w:rsidR="00F56CE8" w:rsidRDefault="00F56CE8" w:rsidP="00F56CE8">
      <w:pPr>
        <w:pStyle w:val="ListParagraph"/>
        <w:numPr>
          <w:ilvl w:val="0"/>
          <w:numId w:val="15"/>
        </w:numPr>
      </w:pPr>
      <w:r>
        <w:t>Blood pressure position</w:t>
      </w:r>
      <w:r w:rsidR="00993DFF">
        <w:t xml:space="preserve"> is described by the selection of a concept_id that contains the BP position as describe below. For example, in Table 1, concept_id </w:t>
      </w:r>
      <w:r w:rsidR="00993DFF" w:rsidRPr="00D96799">
        <w:rPr>
          <w:color w:val="333333"/>
          <w:szCs w:val="18"/>
        </w:rPr>
        <w:t>3018586</w:t>
      </w:r>
      <w:r w:rsidR="00993DFF">
        <w:rPr>
          <w:color w:val="333333"/>
          <w:szCs w:val="18"/>
        </w:rPr>
        <w:t xml:space="preserve"> is Systolic Blood Pressure, Sitting. This concept_id identifies both the measurement (Systolic BP) and the BP position (sitting).</w:t>
      </w:r>
    </w:p>
    <w:p w14:paraId="2681AF28" w14:textId="77777777" w:rsidR="00F56CE8" w:rsidRDefault="00F56CE8" w:rsidP="00F56CE8">
      <w:pPr>
        <w:pStyle w:val="ListParagraph"/>
        <w:numPr>
          <w:ilvl w:val="0"/>
          <w:numId w:val="15"/>
        </w:numPr>
      </w:pPr>
      <w:r w:rsidRPr="00F56CE8">
        <w:t>Biobank availability</w:t>
      </w:r>
    </w:p>
    <w:p w14:paraId="58295CC2" w14:textId="77777777" w:rsidR="00F56CE8" w:rsidRDefault="00F56CE8" w:rsidP="00F56CE8">
      <w:pPr>
        <w:pStyle w:val="ListParagraph"/>
        <w:numPr>
          <w:ilvl w:val="0"/>
          <w:numId w:val="15"/>
        </w:numPr>
      </w:pPr>
      <w:r w:rsidRPr="00F56CE8">
        <w:t>Admitting source</w:t>
      </w:r>
    </w:p>
    <w:p w14:paraId="45D86667" w14:textId="77777777" w:rsidR="00F56CE8" w:rsidRDefault="00F56CE8" w:rsidP="00F56CE8">
      <w:pPr>
        <w:pStyle w:val="ListParagraph"/>
        <w:numPr>
          <w:ilvl w:val="0"/>
          <w:numId w:val="15"/>
        </w:numPr>
      </w:pPr>
      <w:r>
        <w:t>Discharge disposition</w:t>
      </w:r>
    </w:p>
    <w:p w14:paraId="19DD54C9" w14:textId="77777777" w:rsidR="00F56CE8" w:rsidRDefault="00F56CE8" w:rsidP="00F56CE8">
      <w:pPr>
        <w:pStyle w:val="ListParagraph"/>
        <w:numPr>
          <w:ilvl w:val="0"/>
          <w:numId w:val="15"/>
        </w:numPr>
      </w:pPr>
      <w:r>
        <w:t>Discharge status</w:t>
      </w:r>
    </w:p>
    <w:p w14:paraId="5B0A74EA" w14:textId="77777777" w:rsidR="00F56CE8" w:rsidRDefault="00F56CE8" w:rsidP="00F56CE8">
      <w:pPr>
        <w:pStyle w:val="ListParagraph"/>
        <w:numPr>
          <w:ilvl w:val="0"/>
          <w:numId w:val="15"/>
        </w:numPr>
      </w:pPr>
      <w:r>
        <w:t>Chart availability</w:t>
      </w:r>
    </w:p>
    <w:p w14:paraId="3B34234E" w14:textId="77777777" w:rsidR="00F56CE8" w:rsidRDefault="00F56CE8" w:rsidP="00F56CE8">
      <w:pPr>
        <w:pStyle w:val="ListParagraph"/>
        <w:numPr>
          <w:ilvl w:val="0"/>
          <w:numId w:val="15"/>
        </w:numPr>
      </w:pPr>
      <w:r>
        <w:t>Vital source</w:t>
      </w:r>
    </w:p>
    <w:p w14:paraId="5A3B2932" w14:textId="77777777" w:rsidR="00F56CE8" w:rsidRDefault="00F56CE8" w:rsidP="00F56CE8">
      <w:pPr>
        <w:pStyle w:val="ListParagraph"/>
        <w:numPr>
          <w:ilvl w:val="0"/>
          <w:numId w:val="15"/>
        </w:numPr>
      </w:pPr>
      <w:r>
        <w:t>DRG</w:t>
      </w:r>
      <w:r w:rsidR="0080735C">
        <w:t xml:space="preserve"> (requires special logic – see </w:t>
      </w:r>
      <w:r w:rsidR="00FE21C2">
        <w:t>Note</w:t>
      </w:r>
      <w:r w:rsidR="00D96799">
        <w:t xml:space="preserve"> 4</w:t>
      </w:r>
      <w:r w:rsidR="00FE21C2">
        <w:t xml:space="preserve"> below</w:t>
      </w:r>
      <w:r w:rsidR="0080735C">
        <w:t>)</w:t>
      </w:r>
    </w:p>
    <w:p w14:paraId="2AA85668" w14:textId="77777777" w:rsidR="00BF17FE" w:rsidRPr="0080735C" w:rsidRDefault="00BD790C" w:rsidP="0080735C">
      <w:pPr>
        <w:pStyle w:val="ListParagraph"/>
        <w:numPr>
          <w:ilvl w:val="0"/>
          <w:numId w:val="15"/>
        </w:numPr>
      </w:pPr>
      <w:r>
        <w:t>Vital source</w:t>
      </w:r>
      <w:r w:rsidR="0080735C">
        <w:t xml:space="preserve"> (not captured in PEDSnet CDM 1.0)</w:t>
      </w:r>
    </w:p>
    <w:p w14:paraId="17079532" w14:textId="54077B07" w:rsidR="00F56CE8" w:rsidRDefault="00D53179" w:rsidP="00F56CE8">
      <w:pPr>
        <w:ind w:left="360"/>
      </w:pPr>
      <w:r>
        <w:lastRenderedPageBreak/>
        <w:t>Use the followin</w:t>
      </w:r>
      <w:r w:rsidR="00BF17FE">
        <w:t xml:space="preserve">g table to populate </w:t>
      </w:r>
      <w:r w:rsidR="0080735C">
        <w:t>observation_concept_ids</w:t>
      </w:r>
      <w:r>
        <w:t xml:space="preserve"> </w:t>
      </w:r>
      <w:r w:rsidRPr="0032020C">
        <w:t xml:space="preserve">and </w:t>
      </w:r>
      <w:r w:rsidR="00BF17FE" w:rsidRPr="0032020C">
        <w:t xml:space="preserve">(where applicable) </w:t>
      </w:r>
      <w:r w:rsidRPr="0032020C">
        <w:t>value_as_concept_id</w:t>
      </w:r>
      <w:r w:rsidR="0080735C" w:rsidRPr="0032020C">
        <w:t>s</w:t>
      </w:r>
      <w:r w:rsidRPr="0032020C">
        <w:t xml:space="preserve"> for the </w:t>
      </w:r>
      <w:r w:rsidR="001C1E26" w:rsidRPr="0032020C">
        <w:t xml:space="preserve">observations listed above. </w:t>
      </w:r>
      <w:r w:rsidR="00CC1606" w:rsidRPr="0032020C">
        <w:t>The vocabulary column is used to highlight n</w:t>
      </w:r>
      <w:r w:rsidR="001C1E26" w:rsidRPr="0032020C">
        <w:t xml:space="preserve">on-standard codes </w:t>
      </w:r>
      <w:r w:rsidR="00CC1606" w:rsidRPr="0032020C">
        <w:t xml:space="preserve">from vocabulary </w:t>
      </w:r>
      <w:r w:rsidR="005B3ABB" w:rsidRPr="0032020C">
        <w:t xml:space="preserve">39 and </w:t>
      </w:r>
      <w:r w:rsidR="005A4817" w:rsidRPr="0032020C">
        <w:t>60</w:t>
      </w:r>
      <w:r w:rsidR="002449E7" w:rsidRPr="0032020C">
        <w:t xml:space="preserve"> </w:t>
      </w:r>
      <w:r w:rsidR="0032020C">
        <w:t>and one n</w:t>
      </w:r>
      <w:r w:rsidR="002449E7" w:rsidRPr="0032020C">
        <w:t>ewly added standard concept from vocabulary 1</w:t>
      </w:r>
      <w:r w:rsidR="00CC1606" w:rsidRPr="0032020C">
        <w:t>.</w:t>
      </w:r>
      <w:r w:rsidR="00CC1606">
        <w:t xml:space="preserve"> </w:t>
      </w:r>
      <w:r w:rsidR="00BF17FE">
        <w:t xml:space="preserve"> </w:t>
      </w:r>
    </w:p>
    <w:p w14:paraId="18F36899" w14:textId="77777777" w:rsidR="00CC1606" w:rsidRDefault="00CC1606" w:rsidP="00F56CE8">
      <w:pPr>
        <w:ind w:left="360"/>
      </w:pPr>
    </w:p>
    <w:p w14:paraId="4D00695B" w14:textId="77777777" w:rsidR="009E1FFC" w:rsidRDefault="009E1FFC" w:rsidP="009E1FFC">
      <w:pPr>
        <w:pStyle w:val="Caption"/>
        <w:keepNext/>
      </w:pPr>
      <w:bookmarkStart w:id="25" w:name="_Ref401511318"/>
      <w:r>
        <w:t xml:space="preserve">Table </w:t>
      </w:r>
      <w:r w:rsidR="002B68D8">
        <w:fldChar w:fldCharType="begin"/>
      </w:r>
      <w:r w:rsidR="002B68D8">
        <w:instrText xml:space="preserve"> SEQ Table \* ARABIC </w:instrText>
      </w:r>
      <w:r w:rsidR="002B68D8">
        <w:fldChar w:fldCharType="separate"/>
      </w:r>
      <w:r w:rsidR="0032020C">
        <w:rPr>
          <w:noProof/>
        </w:rPr>
        <w:t>1</w:t>
      </w:r>
      <w:r w:rsidR="002B68D8">
        <w:rPr>
          <w:noProof/>
        </w:rPr>
        <w:fldChar w:fldCharType="end"/>
      </w:r>
      <w:bookmarkEnd w:id="25"/>
      <w:r>
        <w:t>: Observation concept IDs for PCORnet concepts. Concept_ids from vocabulary_id 99 are non-standard codes.</w:t>
      </w:r>
    </w:p>
    <w:tbl>
      <w:tblPr>
        <w:tblStyle w:val="GridTable1LightAccent1"/>
        <w:tblW w:w="112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1170"/>
        <w:gridCol w:w="1890"/>
        <w:gridCol w:w="2970"/>
        <w:gridCol w:w="900"/>
      </w:tblGrid>
      <w:tr w:rsidR="00DE0610" w:rsidRPr="0032020C" w14:paraId="699598A0" w14:textId="77777777" w:rsidTr="003042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Borders>
              <w:bottom w:val="none" w:sz="0" w:space="0" w:color="auto"/>
            </w:tcBorders>
            <w:shd w:val="clear" w:color="auto" w:fill="D9D9D9" w:themeFill="background1" w:themeFillShade="D9"/>
            <w:noWrap/>
            <w:vAlign w:val="center"/>
          </w:tcPr>
          <w:p w14:paraId="23D6B59B" w14:textId="77777777" w:rsidR="00DE0610" w:rsidRPr="0032020C" w:rsidRDefault="00DE0610" w:rsidP="00304217">
            <w:pPr>
              <w:spacing w:before="0" w:after="0" w:line="240" w:lineRule="auto"/>
              <w:jc w:val="center"/>
              <w:rPr>
                <w:szCs w:val="18"/>
              </w:rPr>
            </w:pPr>
            <w:r w:rsidRPr="0032020C">
              <w:rPr>
                <w:szCs w:val="18"/>
              </w:rPr>
              <w:t>Concept Name</w:t>
            </w:r>
          </w:p>
        </w:tc>
        <w:tc>
          <w:tcPr>
            <w:tcW w:w="2160" w:type="dxa"/>
            <w:tcBorders>
              <w:bottom w:val="none" w:sz="0" w:space="0" w:color="auto"/>
            </w:tcBorders>
            <w:shd w:val="clear" w:color="auto" w:fill="D9D9D9" w:themeFill="background1" w:themeFillShade="D9"/>
            <w:noWrap/>
            <w:vAlign w:val="center"/>
          </w:tcPr>
          <w:p w14:paraId="7F01C436"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Observation concept ID</w:t>
            </w:r>
          </w:p>
        </w:tc>
        <w:tc>
          <w:tcPr>
            <w:tcW w:w="1170" w:type="dxa"/>
            <w:tcBorders>
              <w:bottom w:val="none" w:sz="0" w:space="0" w:color="auto"/>
            </w:tcBorders>
            <w:shd w:val="clear" w:color="auto" w:fill="D9D9D9" w:themeFill="background1" w:themeFillShade="D9"/>
            <w:vAlign w:val="center"/>
          </w:tcPr>
          <w:p w14:paraId="01D141B5"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c>
          <w:tcPr>
            <w:tcW w:w="1890" w:type="dxa"/>
            <w:tcBorders>
              <w:bottom w:val="none" w:sz="0" w:space="0" w:color="auto"/>
            </w:tcBorders>
            <w:shd w:val="clear" w:color="auto" w:fill="D9D9D9" w:themeFill="background1" w:themeFillShade="D9"/>
            <w:noWrap/>
            <w:vAlign w:val="center"/>
          </w:tcPr>
          <w:p w14:paraId="53D27A6B"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Value as concept ID</w:t>
            </w:r>
          </w:p>
        </w:tc>
        <w:tc>
          <w:tcPr>
            <w:tcW w:w="2970" w:type="dxa"/>
            <w:tcBorders>
              <w:bottom w:val="none" w:sz="0" w:space="0" w:color="auto"/>
            </w:tcBorders>
            <w:shd w:val="clear" w:color="auto" w:fill="D9D9D9" w:themeFill="background1" w:themeFillShade="D9"/>
            <w:noWrap/>
            <w:vAlign w:val="center"/>
          </w:tcPr>
          <w:p w14:paraId="4CAF4785"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Concept description</w:t>
            </w:r>
          </w:p>
        </w:tc>
        <w:tc>
          <w:tcPr>
            <w:tcW w:w="900" w:type="dxa"/>
            <w:tcBorders>
              <w:bottom w:val="none" w:sz="0" w:space="0" w:color="auto"/>
            </w:tcBorders>
            <w:shd w:val="clear" w:color="auto" w:fill="D9D9D9" w:themeFill="background1" w:themeFillShade="D9"/>
            <w:vAlign w:val="center"/>
          </w:tcPr>
          <w:p w14:paraId="7B579254"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r>
      <w:tr w:rsidR="00DE0610" w:rsidRPr="0032020C" w14:paraId="5449D0E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1B74924" w14:textId="77777777" w:rsidR="00DE0610" w:rsidRDefault="00DE0610" w:rsidP="00D53179">
            <w:pPr>
              <w:spacing w:before="0" w:after="0" w:line="240" w:lineRule="auto"/>
              <w:rPr>
                <w:b w:val="0"/>
                <w:szCs w:val="18"/>
              </w:rPr>
            </w:pPr>
            <w:r w:rsidRPr="0032020C">
              <w:rPr>
                <w:b w:val="0"/>
                <w:szCs w:val="18"/>
              </w:rPr>
              <w:t>Biobank flag</w:t>
            </w:r>
          </w:p>
          <w:p w14:paraId="2B0D128F" w14:textId="7F7DB8C0" w:rsidR="003A3760" w:rsidRPr="0032020C" w:rsidRDefault="003A3760" w:rsidP="00D53179">
            <w:pPr>
              <w:spacing w:before="0" w:after="0" w:line="240" w:lineRule="auto"/>
              <w:rPr>
                <w:b w:val="0"/>
                <w:szCs w:val="18"/>
              </w:rPr>
            </w:pPr>
            <w:r>
              <w:rPr>
                <w:b w:val="0"/>
                <w:szCs w:val="18"/>
              </w:rPr>
              <w:t>(see Note 5)</w:t>
            </w:r>
          </w:p>
        </w:tc>
        <w:tc>
          <w:tcPr>
            <w:tcW w:w="2160" w:type="dxa"/>
            <w:noWrap/>
            <w:hideMark/>
          </w:tcPr>
          <w:p w14:paraId="2F8DC90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6D65B32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98014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6F757CD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09426C8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968D54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EE01CAA" w14:textId="77777777" w:rsidR="00DE0610" w:rsidRPr="0032020C" w:rsidRDefault="00DE0610" w:rsidP="00D53179">
            <w:pPr>
              <w:spacing w:before="0" w:after="0" w:line="240" w:lineRule="auto"/>
              <w:rPr>
                <w:b w:val="0"/>
                <w:szCs w:val="18"/>
              </w:rPr>
            </w:pPr>
            <w:r w:rsidRPr="0032020C">
              <w:rPr>
                <w:b w:val="0"/>
                <w:szCs w:val="18"/>
              </w:rPr>
              <w:t>Biobank flag</w:t>
            </w:r>
          </w:p>
        </w:tc>
        <w:tc>
          <w:tcPr>
            <w:tcW w:w="2160" w:type="dxa"/>
            <w:noWrap/>
            <w:hideMark/>
          </w:tcPr>
          <w:p w14:paraId="66B86B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4BF045B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BAE5AF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4AE46A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37C4868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295F4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5CB23DE" w14:textId="77777777" w:rsidR="00DE0610" w:rsidRPr="0032020C" w:rsidRDefault="00DE0610" w:rsidP="00D53179">
            <w:pPr>
              <w:spacing w:before="0" w:after="0" w:line="240" w:lineRule="auto"/>
              <w:rPr>
                <w:b w:val="0"/>
                <w:szCs w:val="18"/>
              </w:rPr>
            </w:pPr>
            <w:r w:rsidRPr="0032020C">
              <w:rPr>
                <w:b w:val="0"/>
                <w:szCs w:val="18"/>
              </w:rPr>
              <w:t>Biobank flag</w:t>
            </w:r>
          </w:p>
        </w:tc>
        <w:tc>
          <w:tcPr>
            <w:tcW w:w="2160" w:type="dxa"/>
            <w:noWrap/>
            <w:hideMark/>
          </w:tcPr>
          <w:p w14:paraId="2D2BC70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037F270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009A01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4C5097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4AE0868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7C59E1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DDC93A4" w14:textId="77777777" w:rsidR="00DE0610" w:rsidRPr="0032020C" w:rsidRDefault="00DE0610" w:rsidP="00D53179">
            <w:pPr>
              <w:spacing w:before="0" w:after="0" w:line="240" w:lineRule="auto"/>
              <w:rPr>
                <w:b w:val="0"/>
                <w:szCs w:val="18"/>
              </w:rPr>
            </w:pPr>
            <w:r w:rsidRPr="0032020C">
              <w:rPr>
                <w:b w:val="0"/>
                <w:szCs w:val="18"/>
              </w:rPr>
              <w:t>Biobank flag</w:t>
            </w:r>
          </w:p>
        </w:tc>
        <w:tc>
          <w:tcPr>
            <w:tcW w:w="2160" w:type="dxa"/>
            <w:noWrap/>
            <w:hideMark/>
          </w:tcPr>
          <w:p w14:paraId="4218E58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5029412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9B482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7D0BD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r w:rsidR="008D4FD1" w:rsidRPr="0032020C">
              <w:rPr>
                <w:szCs w:val="18"/>
              </w:rPr>
              <w:t>/Other</w:t>
            </w:r>
          </w:p>
        </w:tc>
        <w:tc>
          <w:tcPr>
            <w:tcW w:w="900" w:type="dxa"/>
          </w:tcPr>
          <w:p w14:paraId="497CE76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3A2EA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4F1CD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D116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EE1FA8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E5597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34930D9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087D8D5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14A0D9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142D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D3F00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5064E5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DF81CE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72796D5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3765390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83E994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0F78B2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3A3483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A15498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DB2B6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38004207</w:t>
            </w:r>
          </w:p>
        </w:tc>
        <w:tc>
          <w:tcPr>
            <w:tcW w:w="2970" w:type="dxa"/>
            <w:noWrap/>
            <w:hideMark/>
          </w:tcPr>
          <w:p w14:paraId="5BFF142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Ambulatory Visit</w:t>
            </w:r>
          </w:p>
        </w:tc>
        <w:tc>
          <w:tcPr>
            <w:tcW w:w="900" w:type="dxa"/>
          </w:tcPr>
          <w:p w14:paraId="63B4C03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90A8D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A30F4"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484A8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02FE96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91986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8870</w:t>
            </w:r>
          </w:p>
        </w:tc>
        <w:tc>
          <w:tcPr>
            <w:tcW w:w="2970" w:type="dxa"/>
            <w:noWrap/>
            <w:hideMark/>
          </w:tcPr>
          <w:p w14:paraId="2337BF8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Emergency Department</w:t>
            </w:r>
          </w:p>
        </w:tc>
        <w:tc>
          <w:tcPr>
            <w:tcW w:w="900" w:type="dxa"/>
          </w:tcPr>
          <w:p w14:paraId="2CBBFAC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8E4744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2AA264F"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48C754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B7AD5D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26A7E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2A8EAB3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3E4BB17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35E8EE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F4CC0C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E8C39C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14917D0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C7576F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3162A9C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3117A69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8B5138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9DEA0D"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E28A1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77B58A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A938E9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59D108F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435115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E71C9B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B9D556"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53A3B2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5FC2B3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61209E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3D12127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795A761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D9B2AC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E545E8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55BA395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4371E4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90F8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218B29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72B4CF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953EB3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4C5958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0B05FF1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0018AF5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E0A573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7DC1D4C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100D4D1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AD5E5E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744240"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E1E68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FA8E6E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DAF343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44814680</w:t>
            </w:r>
          </w:p>
        </w:tc>
        <w:tc>
          <w:tcPr>
            <w:tcW w:w="2970" w:type="dxa"/>
            <w:noWrap/>
            <w:hideMark/>
          </w:tcPr>
          <w:p w14:paraId="7572E4F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53C6C08E" w14:textId="796B732C"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138D5B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AE25C82"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903D5E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33196E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076AD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53F7614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45CA5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E19065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6C5DD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4590B6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47181F7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7B6A3B" w14:textId="3E07A0B2"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44814682</w:t>
            </w:r>
          </w:p>
        </w:tc>
        <w:tc>
          <w:tcPr>
            <w:tcW w:w="2970" w:type="dxa"/>
            <w:noWrap/>
            <w:hideMark/>
          </w:tcPr>
          <w:p w14:paraId="30A6F8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09EFB3D" w14:textId="050B321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6B4B522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114ED6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AE4724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290173F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7CAF14C" w14:textId="45ACAEBF"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44814683</w:t>
            </w:r>
          </w:p>
        </w:tc>
        <w:tc>
          <w:tcPr>
            <w:tcW w:w="2970" w:type="dxa"/>
            <w:noWrap/>
            <w:hideMark/>
          </w:tcPr>
          <w:p w14:paraId="7F97C247" w14:textId="22D10522"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p>
        </w:tc>
        <w:tc>
          <w:tcPr>
            <w:tcW w:w="900" w:type="dxa"/>
          </w:tcPr>
          <w:p w14:paraId="7C051D8B" w14:textId="61DB2703"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BA2F55" w:rsidRPr="0032020C" w14:paraId="31CCE5C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731D4FDC" w14:textId="1C97481A" w:rsidR="00BA2F55" w:rsidRPr="0032020C" w:rsidRDefault="00BA2F55" w:rsidP="00D53179">
            <w:pPr>
              <w:spacing w:before="0" w:after="0" w:line="240" w:lineRule="auto"/>
              <w:rPr>
                <w:b w:val="0"/>
                <w:szCs w:val="18"/>
              </w:rPr>
            </w:pPr>
            <w:r w:rsidRPr="0032020C">
              <w:rPr>
                <w:b w:val="0"/>
                <w:szCs w:val="18"/>
              </w:rPr>
              <w:t xml:space="preserve">Admitting source </w:t>
            </w:r>
          </w:p>
        </w:tc>
        <w:tc>
          <w:tcPr>
            <w:tcW w:w="2160" w:type="dxa"/>
            <w:noWrap/>
          </w:tcPr>
          <w:p w14:paraId="468D8DFA" w14:textId="72B5D44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F8C8E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E4D6147" w14:textId="48EED092"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imes"/>
                <w:szCs w:val="18"/>
              </w:rPr>
            </w:pPr>
            <w:r w:rsidRPr="0032020C">
              <w:rPr>
                <w:rFonts w:eastAsiaTheme="minorEastAsia" w:cs="Times"/>
                <w:szCs w:val="18"/>
              </w:rPr>
              <w:t>44814684</w:t>
            </w:r>
          </w:p>
        </w:tc>
        <w:tc>
          <w:tcPr>
            <w:tcW w:w="2970" w:type="dxa"/>
            <w:noWrap/>
          </w:tcPr>
          <w:p w14:paraId="49998821" w14:textId="0CC44D6E"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220841B1" w14:textId="2F7484D1"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99616F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9BC1B1" w14:textId="29ED24D3" w:rsidR="00DE0610" w:rsidRPr="0032020C" w:rsidRDefault="00DE0610" w:rsidP="00D53179">
            <w:pPr>
              <w:spacing w:before="0" w:after="0" w:line="240" w:lineRule="auto"/>
              <w:rPr>
                <w:b w:val="0"/>
                <w:szCs w:val="18"/>
              </w:rPr>
            </w:pPr>
            <w:r w:rsidRPr="0032020C">
              <w:rPr>
                <w:b w:val="0"/>
                <w:szCs w:val="18"/>
              </w:rPr>
              <w:t>Discharge disposition</w:t>
            </w:r>
            <w:r w:rsidR="003A3760">
              <w:rPr>
                <w:b w:val="0"/>
                <w:szCs w:val="18"/>
              </w:rPr>
              <w:t xml:space="preserve"> (See Note 6)</w:t>
            </w:r>
          </w:p>
        </w:tc>
        <w:tc>
          <w:tcPr>
            <w:tcW w:w="2160" w:type="dxa"/>
            <w:noWrap/>
            <w:hideMark/>
          </w:tcPr>
          <w:p w14:paraId="4962723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60C3F2A1" w14:textId="6A105660"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583FFE1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4161979</w:t>
            </w:r>
          </w:p>
        </w:tc>
        <w:tc>
          <w:tcPr>
            <w:tcW w:w="2970" w:type="dxa"/>
            <w:noWrap/>
            <w:hideMark/>
          </w:tcPr>
          <w:p w14:paraId="2A040FB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Discharged alive</w:t>
            </w:r>
          </w:p>
        </w:tc>
        <w:tc>
          <w:tcPr>
            <w:tcW w:w="900" w:type="dxa"/>
          </w:tcPr>
          <w:p w14:paraId="78DB213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F73476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DFCEA35"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AB1EE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71AC995" w14:textId="0FCE9697"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49B431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0E907B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26D975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2B637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714A3"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D2F59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C764026" w14:textId="0373E00C"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4F87C1E7" w14:textId="47BEBA6D"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44814687</w:t>
            </w:r>
          </w:p>
        </w:tc>
        <w:tc>
          <w:tcPr>
            <w:tcW w:w="2970" w:type="dxa"/>
            <w:noWrap/>
            <w:hideMark/>
          </w:tcPr>
          <w:p w14:paraId="26269B6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32257CA4" w14:textId="195E501D"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56883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2939570"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2D8AE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0DBB6748" w14:textId="0F66E0E3"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6975FCEF" w14:textId="7B02AF9A"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44814688</w:t>
            </w:r>
          </w:p>
        </w:tc>
        <w:tc>
          <w:tcPr>
            <w:tcW w:w="2970" w:type="dxa"/>
            <w:noWrap/>
            <w:hideMark/>
          </w:tcPr>
          <w:p w14:paraId="6E755D79" w14:textId="31179624"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p>
        </w:tc>
        <w:tc>
          <w:tcPr>
            <w:tcW w:w="900" w:type="dxa"/>
          </w:tcPr>
          <w:p w14:paraId="278FE671" w14:textId="5234224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BA2F55" w:rsidRPr="0032020C" w14:paraId="012D4A7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151EE77" w14:textId="562F37CF" w:rsidR="00BA2F55" w:rsidRPr="0032020C" w:rsidRDefault="00BA2F55" w:rsidP="00D53179">
            <w:pPr>
              <w:spacing w:before="0" w:after="0" w:line="240" w:lineRule="auto"/>
              <w:rPr>
                <w:b w:val="0"/>
                <w:szCs w:val="18"/>
              </w:rPr>
            </w:pPr>
            <w:r w:rsidRPr="0032020C">
              <w:rPr>
                <w:b w:val="0"/>
                <w:szCs w:val="18"/>
              </w:rPr>
              <w:t>Discharge disposition</w:t>
            </w:r>
          </w:p>
        </w:tc>
        <w:tc>
          <w:tcPr>
            <w:tcW w:w="2160" w:type="dxa"/>
            <w:noWrap/>
          </w:tcPr>
          <w:p w14:paraId="5F36206C" w14:textId="1C05E4A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3A86BD3B" w14:textId="2921A8BF"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tcPr>
          <w:p w14:paraId="5E164CC9" w14:textId="4FFB3CB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44814689</w:t>
            </w:r>
          </w:p>
        </w:tc>
        <w:tc>
          <w:tcPr>
            <w:tcW w:w="2970" w:type="dxa"/>
            <w:noWrap/>
          </w:tcPr>
          <w:p w14:paraId="188C9862" w14:textId="0B536535"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64BEA783" w14:textId="3514E5E6"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775CB3F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B465F4" w14:textId="3ED7F489" w:rsidR="00DE0610" w:rsidRPr="0032020C" w:rsidRDefault="00DE0610" w:rsidP="00D53179">
            <w:pPr>
              <w:spacing w:before="0" w:after="0" w:line="240" w:lineRule="auto"/>
              <w:rPr>
                <w:b w:val="0"/>
                <w:szCs w:val="18"/>
              </w:rPr>
            </w:pPr>
            <w:r w:rsidRPr="0032020C">
              <w:rPr>
                <w:b w:val="0"/>
                <w:szCs w:val="18"/>
              </w:rPr>
              <w:t>Discharge status</w:t>
            </w:r>
            <w:r w:rsidR="003A3760">
              <w:rPr>
                <w:b w:val="0"/>
                <w:szCs w:val="18"/>
              </w:rPr>
              <w:br/>
              <w:t>(see Note 6)</w:t>
            </w:r>
          </w:p>
        </w:tc>
        <w:tc>
          <w:tcPr>
            <w:tcW w:w="2160" w:type="dxa"/>
            <w:noWrap/>
            <w:hideMark/>
          </w:tcPr>
          <w:p w14:paraId="7AB81EA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47BC9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BFE4ED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0624058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2EF490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A164F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A702DB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97C25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0768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833BDB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2402FB7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2176BF9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12893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1AA3DE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B15A44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484C1E1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B2A700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4021968</w:t>
            </w:r>
          </w:p>
        </w:tc>
        <w:tc>
          <w:tcPr>
            <w:tcW w:w="2970" w:type="dxa"/>
            <w:noWrap/>
            <w:hideMark/>
          </w:tcPr>
          <w:p w14:paraId="1619A8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Against Medical Advice</w:t>
            </w:r>
          </w:p>
        </w:tc>
        <w:tc>
          <w:tcPr>
            <w:tcW w:w="900" w:type="dxa"/>
          </w:tcPr>
          <w:p w14:paraId="7172256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813409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926A28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1A35DA9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1F0F28D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39DDDF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44814693</w:t>
            </w:r>
          </w:p>
        </w:tc>
        <w:tc>
          <w:tcPr>
            <w:tcW w:w="2970" w:type="dxa"/>
            <w:noWrap/>
            <w:hideMark/>
          </w:tcPr>
          <w:p w14:paraId="7A588F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Absent without leave</w:t>
            </w:r>
          </w:p>
        </w:tc>
        <w:tc>
          <w:tcPr>
            <w:tcW w:w="900" w:type="dxa"/>
          </w:tcPr>
          <w:p w14:paraId="32754635" w14:textId="4CB0CCAB"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3EE2A80E"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A1927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27C75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BBF6D6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9D594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19DFCC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44F67B3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BE0C98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55F336"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460151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15EF3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5870559"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77E4DE2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222C630E"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AE61BF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9A132A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820803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1E29DA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DC63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57E3A9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53FA0D8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20A8D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8CB6205" w14:textId="77777777" w:rsidR="00DE0610" w:rsidRPr="0032020C" w:rsidRDefault="00DE0610" w:rsidP="00D53179">
            <w:pPr>
              <w:spacing w:before="0" w:after="0" w:line="240" w:lineRule="auto"/>
              <w:rPr>
                <w:b w:val="0"/>
                <w:szCs w:val="18"/>
              </w:rPr>
            </w:pPr>
            <w:r w:rsidRPr="0032020C">
              <w:rPr>
                <w:b w:val="0"/>
                <w:szCs w:val="18"/>
              </w:rPr>
              <w:lastRenderedPageBreak/>
              <w:t>Discharge status</w:t>
            </w:r>
          </w:p>
        </w:tc>
        <w:tc>
          <w:tcPr>
            <w:tcW w:w="2160" w:type="dxa"/>
            <w:noWrap/>
            <w:hideMark/>
          </w:tcPr>
          <w:p w14:paraId="1D7C0F6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3B67444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B3F0B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2925DBB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2C6BE44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FA6CA7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9F948E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B6E536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2828AE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18B7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004B8BA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6D3905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4B6354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B1470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8000DE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2114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12CBE0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7C8335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50A8BF0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5745CA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25EF29"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0354A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14238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480D71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1DC8519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28EFE01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E4C91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2152E"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4CC3623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E9CF1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DF8FA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44814701</w:t>
            </w:r>
          </w:p>
        </w:tc>
        <w:tc>
          <w:tcPr>
            <w:tcW w:w="2970" w:type="dxa"/>
            <w:noWrap/>
            <w:hideMark/>
          </w:tcPr>
          <w:p w14:paraId="4C9688B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460834F7" w14:textId="21065F19"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08FA8B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B0242C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0C8AF9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E0467B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A0C35C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8717</w:t>
            </w:r>
          </w:p>
        </w:tc>
        <w:tc>
          <w:tcPr>
            <w:tcW w:w="2970" w:type="dxa"/>
            <w:noWrap/>
            <w:hideMark/>
          </w:tcPr>
          <w:p w14:paraId="217883D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Still In Hospital</w:t>
            </w:r>
          </w:p>
        </w:tc>
        <w:tc>
          <w:tcPr>
            <w:tcW w:w="900" w:type="dxa"/>
          </w:tcPr>
          <w:p w14:paraId="27659EF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6A2E66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477508"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2A6168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F315D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999835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61500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562494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13598A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6E4960"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01ABA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724412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4E524B3" w14:textId="70E7ABD5"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44814705</w:t>
            </w:r>
          </w:p>
        </w:tc>
        <w:tc>
          <w:tcPr>
            <w:tcW w:w="2970" w:type="dxa"/>
            <w:noWrap/>
            <w:hideMark/>
          </w:tcPr>
          <w:p w14:paraId="15BDE090" w14:textId="65E01176" w:rsidR="00DE0610" w:rsidRPr="0032020C" w:rsidRDefault="008D4FD1"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w:t>
            </w:r>
            <w:r w:rsidR="00BA2F55" w:rsidRPr="0032020C">
              <w:rPr>
                <w:szCs w:val="18"/>
              </w:rPr>
              <w:t>n</w:t>
            </w:r>
          </w:p>
        </w:tc>
        <w:tc>
          <w:tcPr>
            <w:tcW w:w="900" w:type="dxa"/>
          </w:tcPr>
          <w:p w14:paraId="305CBFC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31066D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0C3A1DA3" w14:textId="4B185259" w:rsidR="00BA2F55" w:rsidRPr="0032020C" w:rsidRDefault="00BA2F55" w:rsidP="00D53179">
            <w:pPr>
              <w:spacing w:before="0" w:after="0" w:line="240" w:lineRule="auto"/>
              <w:rPr>
                <w:szCs w:val="18"/>
              </w:rPr>
            </w:pPr>
            <w:r w:rsidRPr="0032020C">
              <w:rPr>
                <w:b w:val="0"/>
                <w:szCs w:val="18"/>
              </w:rPr>
              <w:t>Discharge status</w:t>
            </w:r>
          </w:p>
        </w:tc>
        <w:tc>
          <w:tcPr>
            <w:tcW w:w="2160" w:type="dxa"/>
            <w:noWrap/>
          </w:tcPr>
          <w:p w14:paraId="2C8FAC17" w14:textId="24288B1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1EC9B8D6"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3BC4B259" w14:textId="144E532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44814706</w:t>
            </w:r>
          </w:p>
        </w:tc>
        <w:tc>
          <w:tcPr>
            <w:tcW w:w="2970" w:type="dxa"/>
            <w:noWrap/>
          </w:tcPr>
          <w:p w14:paraId="03FADA8D" w14:textId="6F2B3DB9"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499EFB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BEB866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02EC97D" w14:textId="77777777" w:rsidR="00BA2F55" w:rsidRPr="0032020C" w:rsidRDefault="00BA2F55" w:rsidP="00D53179">
            <w:pPr>
              <w:spacing w:before="0" w:after="0" w:line="240" w:lineRule="auto"/>
              <w:rPr>
                <w:b w:val="0"/>
                <w:szCs w:val="18"/>
              </w:rPr>
            </w:pPr>
            <w:r w:rsidRPr="0032020C">
              <w:rPr>
                <w:b w:val="0"/>
                <w:szCs w:val="18"/>
              </w:rPr>
              <w:t>Discharge status</w:t>
            </w:r>
          </w:p>
        </w:tc>
        <w:tc>
          <w:tcPr>
            <w:tcW w:w="2160" w:type="dxa"/>
            <w:noWrap/>
            <w:hideMark/>
          </w:tcPr>
          <w:p w14:paraId="0DF4938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ACBA68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C1AEF6" w14:textId="600AD5B4"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44814704</w:t>
            </w:r>
          </w:p>
        </w:tc>
        <w:tc>
          <w:tcPr>
            <w:tcW w:w="2970" w:type="dxa"/>
            <w:noWrap/>
            <w:hideMark/>
          </w:tcPr>
          <w:p w14:paraId="2E620CA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028D25B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67D8294"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DCD0BF9" w14:textId="77777777" w:rsidR="00BA2F55" w:rsidRDefault="00BA2F55" w:rsidP="00D53179">
            <w:pPr>
              <w:spacing w:before="0" w:after="0" w:line="240" w:lineRule="auto"/>
              <w:rPr>
                <w:b w:val="0"/>
                <w:szCs w:val="18"/>
              </w:rPr>
            </w:pPr>
            <w:r w:rsidRPr="0032020C">
              <w:rPr>
                <w:b w:val="0"/>
                <w:szCs w:val="18"/>
              </w:rPr>
              <w:t>Chart availability</w:t>
            </w:r>
          </w:p>
          <w:p w14:paraId="159144B1" w14:textId="3E51585A" w:rsidR="003A3760" w:rsidRPr="0032020C" w:rsidRDefault="003A3760" w:rsidP="00D53179">
            <w:pPr>
              <w:spacing w:before="0" w:after="0" w:line="240" w:lineRule="auto"/>
              <w:rPr>
                <w:b w:val="0"/>
                <w:szCs w:val="18"/>
              </w:rPr>
            </w:pPr>
            <w:r>
              <w:rPr>
                <w:b w:val="0"/>
                <w:szCs w:val="18"/>
              </w:rPr>
              <w:t>(See Note 5)</w:t>
            </w:r>
          </w:p>
        </w:tc>
        <w:tc>
          <w:tcPr>
            <w:tcW w:w="2160" w:type="dxa"/>
            <w:noWrap/>
            <w:hideMark/>
          </w:tcPr>
          <w:p w14:paraId="0105082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39168F7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89C2A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0CFCAB5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54456D4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D4546A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071613"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62E6941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42CD2C1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42195D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277D71D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1285ACD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99DFE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5B3EFCC"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303465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5FAF552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46253E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2B3A324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Unknown/Other</w:t>
            </w:r>
          </w:p>
        </w:tc>
        <w:tc>
          <w:tcPr>
            <w:tcW w:w="900" w:type="dxa"/>
          </w:tcPr>
          <w:p w14:paraId="72A82B8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D9D2B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22FC4CA"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D9D365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133BD5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96DD0B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04ED3DF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C6E46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3311BC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1A5976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68AE655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3013762</w:t>
            </w:r>
          </w:p>
        </w:tc>
        <w:tc>
          <w:tcPr>
            <w:tcW w:w="1170" w:type="dxa"/>
          </w:tcPr>
          <w:p w14:paraId="0573B94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39731A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1A59C11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Weight</w:t>
            </w:r>
          </w:p>
        </w:tc>
        <w:tc>
          <w:tcPr>
            <w:tcW w:w="900" w:type="dxa"/>
          </w:tcPr>
          <w:p w14:paraId="00518A3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D563E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E0478EB"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C9F9162" w14:textId="77777777" w:rsidR="00BA2F55" w:rsidRPr="0032020C" w:rsidRDefault="00BA2F55" w:rsidP="007A10CB">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3023540</w:t>
            </w:r>
          </w:p>
        </w:tc>
        <w:tc>
          <w:tcPr>
            <w:tcW w:w="1170" w:type="dxa"/>
          </w:tcPr>
          <w:p w14:paraId="0099376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0EFBD0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5834192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Height</w:t>
            </w:r>
          </w:p>
        </w:tc>
        <w:tc>
          <w:tcPr>
            <w:tcW w:w="900" w:type="dxa"/>
          </w:tcPr>
          <w:p w14:paraId="61B6B1F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792B4F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6D67AB8D"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D2D375C"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3034703</w:t>
            </w:r>
          </w:p>
        </w:tc>
        <w:tc>
          <w:tcPr>
            <w:tcW w:w="1170" w:type="dxa"/>
          </w:tcPr>
          <w:p w14:paraId="0AB1971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9FD4E6D"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65B690F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Sitting</w:t>
            </w:r>
          </w:p>
        </w:tc>
        <w:tc>
          <w:tcPr>
            <w:tcW w:w="900" w:type="dxa"/>
          </w:tcPr>
          <w:p w14:paraId="27E4977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980FD9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2359604"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7CC8DDF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3019962</w:t>
            </w:r>
          </w:p>
        </w:tc>
        <w:tc>
          <w:tcPr>
            <w:tcW w:w="1170" w:type="dxa"/>
          </w:tcPr>
          <w:p w14:paraId="40F7FD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4BCA7F9"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484B5C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Standing</w:t>
            </w:r>
          </w:p>
        </w:tc>
        <w:tc>
          <w:tcPr>
            <w:tcW w:w="900" w:type="dxa"/>
          </w:tcPr>
          <w:p w14:paraId="023D6CB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BB2C78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48CE0B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B95EE6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3013940</w:t>
            </w:r>
          </w:p>
        </w:tc>
        <w:tc>
          <w:tcPr>
            <w:tcW w:w="1170" w:type="dxa"/>
          </w:tcPr>
          <w:p w14:paraId="61E7511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21E26D4"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9C4316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Supine</w:t>
            </w:r>
          </w:p>
        </w:tc>
        <w:tc>
          <w:tcPr>
            <w:tcW w:w="900" w:type="dxa"/>
          </w:tcPr>
          <w:p w14:paraId="56A965CA"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688E7E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549D7B6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893235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3012888</w:t>
            </w:r>
          </w:p>
        </w:tc>
        <w:tc>
          <w:tcPr>
            <w:tcW w:w="1170" w:type="dxa"/>
          </w:tcPr>
          <w:p w14:paraId="7FBE7D3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9D5A56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243844B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BP – Unknown/Other</w:t>
            </w:r>
          </w:p>
        </w:tc>
        <w:tc>
          <w:tcPr>
            <w:tcW w:w="900" w:type="dxa"/>
          </w:tcPr>
          <w:p w14:paraId="1DB07BC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36DAB5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D34FFE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54B08B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3018586</w:t>
            </w:r>
          </w:p>
        </w:tc>
        <w:tc>
          <w:tcPr>
            <w:tcW w:w="1170" w:type="dxa"/>
          </w:tcPr>
          <w:p w14:paraId="7A9ABB68"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D147DF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630557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Sitting</w:t>
            </w:r>
          </w:p>
        </w:tc>
        <w:tc>
          <w:tcPr>
            <w:tcW w:w="900" w:type="dxa"/>
          </w:tcPr>
          <w:p w14:paraId="774B00E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54096F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71538006"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B6348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3035856</w:t>
            </w:r>
          </w:p>
        </w:tc>
        <w:tc>
          <w:tcPr>
            <w:tcW w:w="1170" w:type="dxa"/>
          </w:tcPr>
          <w:p w14:paraId="1ADAE3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A4E2B67"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03E3FDF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Standing</w:t>
            </w:r>
          </w:p>
        </w:tc>
        <w:tc>
          <w:tcPr>
            <w:tcW w:w="900" w:type="dxa"/>
          </w:tcPr>
          <w:p w14:paraId="5C939824"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1E7F8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9ED2FB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B4B7397"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3009395</w:t>
            </w:r>
          </w:p>
        </w:tc>
        <w:tc>
          <w:tcPr>
            <w:tcW w:w="1170" w:type="dxa"/>
          </w:tcPr>
          <w:p w14:paraId="789E3CF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6996037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B107C9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Supine</w:t>
            </w:r>
          </w:p>
        </w:tc>
        <w:tc>
          <w:tcPr>
            <w:tcW w:w="900" w:type="dxa"/>
          </w:tcPr>
          <w:p w14:paraId="0288B7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EDD8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B3B57E5"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EA7B7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3004249</w:t>
            </w:r>
          </w:p>
        </w:tc>
        <w:tc>
          <w:tcPr>
            <w:tcW w:w="1170" w:type="dxa"/>
          </w:tcPr>
          <w:p w14:paraId="432EAC0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08B74B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108A1D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BP – Unknown/Other</w:t>
            </w:r>
          </w:p>
        </w:tc>
        <w:tc>
          <w:tcPr>
            <w:tcW w:w="900" w:type="dxa"/>
          </w:tcPr>
          <w:p w14:paraId="3334779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152194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4926A7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00C227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3038553</w:t>
            </w:r>
          </w:p>
        </w:tc>
        <w:tc>
          <w:tcPr>
            <w:tcW w:w="1170" w:type="dxa"/>
          </w:tcPr>
          <w:p w14:paraId="7C93F08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27F19B9" w14:textId="77777777" w:rsidR="00BA2F55" w:rsidRPr="0032020C" w:rsidRDefault="00BA2F55" w:rsidP="004B164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710AAE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BMI</w:t>
            </w:r>
          </w:p>
        </w:tc>
        <w:tc>
          <w:tcPr>
            <w:tcW w:w="900" w:type="dxa"/>
          </w:tcPr>
          <w:p w14:paraId="41CF1B2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BDBF45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059FF49D"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6477D3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shd w:val="clear" w:color="auto" w:fill="FFFFFF"/>
              </w:rPr>
              <w:t>44814721</w:t>
            </w:r>
          </w:p>
        </w:tc>
        <w:tc>
          <w:tcPr>
            <w:tcW w:w="1170" w:type="dxa"/>
          </w:tcPr>
          <w:p w14:paraId="63F0ECA9" w14:textId="1F0386FF"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39</w:t>
            </w:r>
          </w:p>
        </w:tc>
        <w:tc>
          <w:tcPr>
            <w:tcW w:w="1890" w:type="dxa"/>
            <w:noWrap/>
          </w:tcPr>
          <w:p w14:paraId="2CB3ED2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0D9CEDB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Patient reported</w:t>
            </w:r>
          </w:p>
        </w:tc>
        <w:tc>
          <w:tcPr>
            <w:tcW w:w="900" w:type="dxa"/>
          </w:tcPr>
          <w:p w14:paraId="58597B4C"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7463FA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0389BDF"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56C088C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38000280</w:t>
            </w:r>
          </w:p>
        </w:tc>
        <w:tc>
          <w:tcPr>
            <w:tcW w:w="1170" w:type="dxa"/>
          </w:tcPr>
          <w:p w14:paraId="334B77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1215D3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280210D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Healthcare delivery setting</w:t>
            </w:r>
          </w:p>
        </w:tc>
        <w:tc>
          <w:tcPr>
            <w:tcW w:w="900" w:type="dxa"/>
          </w:tcPr>
          <w:p w14:paraId="724D370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bl>
    <w:p w14:paraId="7D0581D2" w14:textId="77777777" w:rsidR="00C17F2C" w:rsidRDefault="00C17F2C" w:rsidP="00D96799">
      <w:pPr>
        <w:rPr>
          <w:b/>
        </w:rPr>
      </w:pPr>
    </w:p>
    <w:p w14:paraId="57525B69" w14:textId="77777777" w:rsidR="00C17F2C" w:rsidRDefault="00C17F2C" w:rsidP="00D96799">
      <w:r>
        <w:rPr>
          <w:b/>
        </w:rPr>
        <w:t>Note 1</w:t>
      </w:r>
      <w:r w:rsidRPr="009F7D28">
        <w:t xml:space="preserve">: For </w:t>
      </w:r>
      <w:r>
        <w:t>height, weight and BMI</w:t>
      </w:r>
      <w:r w:rsidRPr="009F7D28">
        <w:t xml:space="preserve"> obse</w:t>
      </w:r>
      <w:r>
        <w:t>rvations, insert the recorded</w:t>
      </w:r>
      <w:r w:rsidRPr="009F7D28">
        <w:t xml:space="preserve"> measurement into the value_as_numeric field.</w:t>
      </w:r>
    </w:p>
    <w:p w14:paraId="0D89AA62" w14:textId="77777777" w:rsidR="009F7D28" w:rsidRDefault="00FE21C2" w:rsidP="00D96799">
      <w:r w:rsidRPr="00D96799">
        <w:rPr>
          <w:b/>
        </w:rPr>
        <w:t xml:space="preserve">Note </w:t>
      </w:r>
      <w:r w:rsidR="00C17F2C">
        <w:rPr>
          <w:b/>
        </w:rPr>
        <w:t>2</w:t>
      </w:r>
      <w:r w:rsidRPr="009F7D28">
        <w:t xml:space="preserve">: </w:t>
      </w:r>
      <w:r w:rsidR="004B164C" w:rsidRPr="009F7D28">
        <w:t>Systolic and diastolic</w:t>
      </w:r>
      <w:r w:rsidRPr="009F7D28">
        <w:t xml:space="preserve"> pressure measurements will generate </w:t>
      </w:r>
      <w:r w:rsidR="00C17F2C">
        <w:t>two</w:t>
      </w:r>
      <w:r w:rsidRPr="009F7D28">
        <w:t xml:space="preserve"> observation records – one for </w:t>
      </w:r>
      <w:r w:rsidR="0024641C">
        <w:t>storing</w:t>
      </w:r>
      <w:r w:rsidR="004B164C" w:rsidRPr="009F7D28">
        <w:t xml:space="preserve"> the systolic blood pressure measurement</w:t>
      </w:r>
      <w:r w:rsidR="00C17F2C">
        <w:t xml:space="preserve"> and a second </w:t>
      </w:r>
      <w:r w:rsidR="0024641C">
        <w:t>for storing</w:t>
      </w:r>
      <w:r w:rsidR="004B164C" w:rsidRPr="009F7D28">
        <w:t xml:space="preserve"> the</w:t>
      </w:r>
      <w:r w:rsidRPr="009F7D28">
        <w:t xml:space="preserve"> diastolic blood pressure measurement</w:t>
      </w:r>
      <w:r w:rsidR="00C17F2C">
        <w:t xml:space="preserve">. Select the right </w:t>
      </w:r>
      <w:r w:rsidR="0024641C">
        <w:t xml:space="preserve">SBP or DBP </w:t>
      </w:r>
      <w:r w:rsidR="00C17F2C">
        <w:t xml:space="preserve">concept code that also represents the </w:t>
      </w:r>
      <w:r w:rsidR="0024641C">
        <w:t xml:space="preserve">CORRECT </w:t>
      </w:r>
      <w:r w:rsidR="00C17F2C">
        <w:t>recording position (supine, sitting, standing, other/unknown)</w:t>
      </w:r>
      <w:r w:rsidRPr="009F7D28">
        <w:t xml:space="preserve">. </w:t>
      </w:r>
      <w:r w:rsidR="00C17F2C">
        <w:t>To tie the two measurements together, u</w:t>
      </w:r>
      <w:r w:rsidR="004B164C" w:rsidRPr="009F7D28">
        <w:t xml:space="preserve">se the observation_id assigned to the </w:t>
      </w:r>
      <w:r w:rsidR="004B164C" w:rsidRPr="0024641C">
        <w:rPr>
          <w:b/>
          <w:u w:val="single"/>
        </w:rPr>
        <w:t>systolic</w:t>
      </w:r>
      <w:r w:rsidR="004B164C" w:rsidRPr="009F7D28">
        <w:t xml:space="preserve"> blood pressure measurement and insert into the value_as_concept_id field </w:t>
      </w:r>
      <w:r w:rsidR="00C17F2C">
        <w:t xml:space="preserve">of both </w:t>
      </w:r>
      <w:r w:rsidR="004B164C" w:rsidRPr="009F7D28">
        <w:t>observations recor</w:t>
      </w:r>
      <w:r w:rsidR="00C17F2C">
        <w:t>ds (the systolic BP measurement and</w:t>
      </w:r>
      <w:r w:rsidR="004B164C" w:rsidRPr="009F7D28">
        <w:t xml:space="preserve"> the diastolic BP measur</w:t>
      </w:r>
      <w:r w:rsidR="00C17F2C">
        <w:t>ement records)</w:t>
      </w:r>
      <w:r w:rsidR="004B164C" w:rsidRPr="009F7D28">
        <w:t xml:space="preserve">.  </w:t>
      </w:r>
      <w:r w:rsidRPr="009F7D28">
        <w:t xml:space="preserve">This will provide a direct linkage between the </w:t>
      </w:r>
      <w:r w:rsidR="00C17F2C">
        <w:t>S</w:t>
      </w:r>
      <w:r w:rsidRPr="009F7D28">
        <w:t xml:space="preserve">BP measurement and its associated </w:t>
      </w:r>
      <w:r w:rsidR="00C17F2C">
        <w:t>D</w:t>
      </w:r>
      <w:r w:rsidRPr="009F7D28">
        <w:t xml:space="preserve">BP </w:t>
      </w:r>
      <w:r w:rsidR="0024641C">
        <w:t>measurement</w:t>
      </w:r>
      <w:r w:rsidRPr="009F7D28">
        <w:t xml:space="preserve">. </w:t>
      </w:r>
      <w:r w:rsidR="004B164C" w:rsidRPr="009F7D28">
        <w:t xml:space="preserve"> </w:t>
      </w:r>
      <w:r w:rsidR="009F7D28">
        <w:br/>
      </w:r>
    </w:p>
    <w:p w14:paraId="755A1FE8" w14:textId="77777777" w:rsidR="00FE21C2" w:rsidRPr="009F7D28" w:rsidRDefault="004B164C" w:rsidP="00D96799">
      <w:r w:rsidRPr="009F7D28">
        <w:t>Example: Person_id = 12345 on  visit_occurrence_id = 678910 had</w:t>
      </w:r>
      <w:r w:rsidR="009F7D28" w:rsidRPr="009F7D28">
        <w:t xml:space="preserve"> </w:t>
      </w:r>
      <w:r w:rsidRPr="009F7D28">
        <w:t>orthostatic blood pressure measurements performed as follows:</w:t>
      </w:r>
    </w:p>
    <w:p w14:paraId="1D86EADD" w14:textId="77777777" w:rsidR="004B164C" w:rsidRPr="009F7D28" w:rsidRDefault="004B164C" w:rsidP="00476357">
      <w:pPr>
        <w:tabs>
          <w:tab w:val="left" w:pos="900"/>
        </w:tabs>
      </w:pPr>
      <w:r w:rsidRPr="009F7D28">
        <w:lastRenderedPageBreak/>
        <w:tab/>
        <w:t>Supine: Systolic BP 120; Diastolic BP 60</w:t>
      </w:r>
      <w:r w:rsidRPr="009F7D28">
        <w:br/>
      </w:r>
      <w:r w:rsidRPr="009F7D28">
        <w:tab/>
        <w:t xml:space="preserve">Standing: </w:t>
      </w:r>
      <w:r w:rsidR="009F7D28" w:rsidRPr="009F7D28">
        <w:t>Systolic</w:t>
      </w:r>
      <w:r w:rsidRPr="009F7D28">
        <w:t xml:space="preserve"> BP 144; Diastolic BP 72</w:t>
      </w:r>
    </w:p>
    <w:p w14:paraId="5BECE332" w14:textId="77777777" w:rsidR="004B164C" w:rsidRPr="009F7D28" w:rsidRDefault="0024641C" w:rsidP="00D96799">
      <w:r>
        <w:t>Four</w:t>
      </w:r>
      <w:r w:rsidR="004B164C" w:rsidRPr="009F7D28">
        <w:t xml:space="preserve"> rows will be inserted into the observation table. Showing only the relevant columns:</w:t>
      </w:r>
    </w:p>
    <w:tbl>
      <w:tblPr>
        <w:tblStyle w:val="TableGrid"/>
        <w:tblW w:w="12536" w:type="dxa"/>
        <w:tblInd w:w="720" w:type="dxa"/>
        <w:tblLayout w:type="fixed"/>
        <w:tblLook w:val="04A0" w:firstRow="1" w:lastRow="0" w:firstColumn="1" w:lastColumn="0" w:noHBand="0" w:noVBand="1"/>
      </w:tblPr>
      <w:tblGrid>
        <w:gridCol w:w="1458"/>
        <w:gridCol w:w="961"/>
        <w:gridCol w:w="1649"/>
        <w:gridCol w:w="1980"/>
        <w:gridCol w:w="1710"/>
        <w:gridCol w:w="1530"/>
        <w:gridCol w:w="1440"/>
        <w:gridCol w:w="1808"/>
      </w:tblGrid>
      <w:tr w:rsidR="00304217" w:rsidRPr="00304217" w14:paraId="69EA3478" w14:textId="77777777" w:rsidTr="00304217">
        <w:trPr>
          <w:trHeight w:val="409"/>
        </w:trPr>
        <w:tc>
          <w:tcPr>
            <w:tcW w:w="1458" w:type="dxa"/>
            <w:shd w:val="clear" w:color="auto" w:fill="D9D9D9" w:themeFill="background1" w:themeFillShade="D9"/>
            <w:vAlign w:val="center"/>
          </w:tcPr>
          <w:p w14:paraId="29D4D6DF" w14:textId="77777777" w:rsidR="009F7D28" w:rsidRPr="00304217" w:rsidRDefault="009F7D28" w:rsidP="00304217">
            <w:pPr>
              <w:jc w:val="center"/>
              <w:rPr>
                <w:b/>
                <w:sz w:val="16"/>
                <w:szCs w:val="16"/>
              </w:rPr>
            </w:pPr>
            <w:r w:rsidRPr="00304217">
              <w:rPr>
                <w:b/>
                <w:sz w:val="16"/>
                <w:szCs w:val="16"/>
              </w:rPr>
              <w:t>Observation_id</w:t>
            </w:r>
          </w:p>
        </w:tc>
        <w:tc>
          <w:tcPr>
            <w:tcW w:w="961" w:type="dxa"/>
            <w:shd w:val="clear" w:color="auto" w:fill="D9D9D9" w:themeFill="background1" w:themeFillShade="D9"/>
            <w:vAlign w:val="center"/>
          </w:tcPr>
          <w:p w14:paraId="6543FD74" w14:textId="77777777" w:rsidR="009F7D28" w:rsidRPr="00304217" w:rsidRDefault="009F7D28" w:rsidP="00304217">
            <w:pPr>
              <w:jc w:val="center"/>
              <w:rPr>
                <w:b/>
                <w:sz w:val="16"/>
                <w:szCs w:val="16"/>
              </w:rPr>
            </w:pPr>
            <w:r w:rsidRPr="00304217">
              <w:rPr>
                <w:b/>
                <w:sz w:val="16"/>
                <w:szCs w:val="16"/>
              </w:rPr>
              <w:t>Person_id</w:t>
            </w:r>
          </w:p>
        </w:tc>
        <w:tc>
          <w:tcPr>
            <w:tcW w:w="1649" w:type="dxa"/>
            <w:shd w:val="clear" w:color="auto" w:fill="D9D9D9" w:themeFill="background1" w:themeFillShade="D9"/>
            <w:vAlign w:val="center"/>
          </w:tcPr>
          <w:p w14:paraId="7C5F402D" w14:textId="77777777" w:rsidR="009F7D28" w:rsidRPr="00304217" w:rsidRDefault="009F7D28" w:rsidP="00304217">
            <w:pPr>
              <w:jc w:val="center"/>
              <w:rPr>
                <w:b/>
                <w:sz w:val="16"/>
                <w:szCs w:val="16"/>
              </w:rPr>
            </w:pPr>
            <w:r w:rsidRPr="00304217">
              <w:rPr>
                <w:b/>
                <w:sz w:val="16"/>
                <w:szCs w:val="16"/>
              </w:rPr>
              <w:t>Visit_occurrence_id</w:t>
            </w:r>
          </w:p>
        </w:tc>
        <w:tc>
          <w:tcPr>
            <w:tcW w:w="1980" w:type="dxa"/>
            <w:shd w:val="clear" w:color="auto" w:fill="D9D9D9" w:themeFill="background1" w:themeFillShade="D9"/>
            <w:vAlign w:val="center"/>
          </w:tcPr>
          <w:p w14:paraId="6D2DF3E8" w14:textId="77777777" w:rsidR="009F7D28" w:rsidRPr="00304217" w:rsidRDefault="009F7D28" w:rsidP="00304217">
            <w:pPr>
              <w:jc w:val="center"/>
              <w:rPr>
                <w:b/>
                <w:sz w:val="16"/>
                <w:szCs w:val="16"/>
              </w:rPr>
            </w:pPr>
            <w:r w:rsidRPr="00304217">
              <w:rPr>
                <w:b/>
                <w:sz w:val="16"/>
                <w:szCs w:val="16"/>
              </w:rPr>
              <w:t>Observation_concept_id</w:t>
            </w:r>
          </w:p>
        </w:tc>
        <w:tc>
          <w:tcPr>
            <w:tcW w:w="1710" w:type="dxa"/>
            <w:shd w:val="clear" w:color="auto" w:fill="D9D9D9" w:themeFill="background1" w:themeFillShade="D9"/>
            <w:vAlign w:val="center"/>
          </w:tcPr>
          <w:p w14:paraId="16F30B56" w14:textId="77777777" w:rsidR="009F7D28" w:rsidRPr="00304217" w:rsidRDefault="009F7D28" w:rsidP="00304217">
            <w:pPr>
              <w:jc w:val="center"/>
              <w:rPr>
                <w:b/>
                <w:sz w:val="16"/>
                <w:szCs w:val="16"/>
              </w:rPr>
            </w:pPr>
            <w:r w:rsidRPr="00304217">
              <w:rPr>
                <w:b/>
                <w:sz w:val="16"/>
                <w:szCs w:val="16"/>
              </w:rPr>
              <w:t>Observation_type_concept_id</w:t>
            </w:r>
          </w:p>
        </w:tc>
        <w:tc>
          <w:tcPr>
            <w:tcW w:w="1530" w:type="dxa"/>
            <w:shd w:val="clear" w:color="auto" w:fill="D9D9D9" w:themeFill="background1" w:themeFillShade="D9"/>
            <w:vAlign w:val="center"/>
          </w:tcPr>
          <w:p w14:paraId="0506A60E" w14:textId="77777777" w:rsidR="009F7D28" w:rsidRPr="00304217" w:rsidRDefault="009F7D28" w:rsidP="00304217">
            <w:pPr>
              <w:jc w:val="center"/>
              <w:rPr>
                <w:b/>
                <w:sz w:val="16"/>
                <w:szCs w:val="16"/>
              </w:rPr>
            </w:pPr>
            <w:r w:rsidRPr="00304217">
              <w:rPr>
                <w:b/>
                <w:sz w:val="16"/>
                <w:szCs w:val="16"/>
              </w:rPr>
              <w:t>Value_as_Number</w:t>
            </w:r>
          </w:p>
        </w:tc>
        <w:tc>
          <w:tcPr>
            <w:tcW w:w="1440" w:type="dxa"/>
            <w:shd w:val="clear" w:color="auto" w:fill="D9D9D9" w:themeFill="background1" w:themeFillShade="D9"/>
            <w:vAlign w:val="center"/>
          </w:tcPr>
          <w:p w14:paraId="6B1D2952" w14:textId="77777777" w:rsidR="009F7D28" w:rsidRPr="00304217" w:rsidRDefault="009F7D28" w:rsidP="00304217">
            <w:pPr>
              <w:jc w:val="center"/>
              <w:rPr>
                <w:b/>
                <w:sz w:val="16"/>
                <w:szCs w:val="16"/>
              </w:rPr>
            </w:pPr>
            <w:r w:rsidRPr="00304217">
              <w:rPr>
                <w:b/>
                <w:sz w:val="16"/>
                <w:szCs w:val="16"/>
              </w:rPr>
              <w:t>Value_as_String</w:t>
            </w:r>
          </w:p>
        </w:tc>
        <w:tc>
          <w:tcPr>
            <w:tcW w:w="1808" w:type="dxa"/>
            <w:shd w:val="clear" w:color="auto" w:fill="D9D9D9" w:themeFill="background1" w:themeFillShade="D9"/>
            <w:vAlign w:val="center"/>
          </w:tcPr>
          <w:p w14:paraId="58C71E82" w14:textId="77777777" w:rsidR="009F7D28" w:rsidRPr="00304217" w:rsidRDefault="009F7D28" w:rsidP="00304217">
            <w:pPr>
              <w:jc w:val="center"/>
              <w:rPr>
                <w:b/>
                <w:sz w:val="16"/>
                <w:szCs w:val="16"/>
              </w:rPr>
            </w:pPr>
            <w:r w:rsidRPr="00304217">
              <w:rPr>
                <w:b/>
                <w:sz w:val="16"/>
                <w:szCs w:val="16"/>
              </w:rPr>
              <w:t>Value_as_Concept_ID</w:t>
            </w:r>
          </w:p>
        </w:tc>
      </w:tr>
      <w:tr w:rsidR="00304217" w:rsidRPr="009F7D28" w14:paraId="47EE7270" w14:textId="77777777" w:rsidTr="00304217">
        <w:trPr>
          <w:trHeight w:val="90"/>
        </w:trPr>
        <w:tc>
          <w:tcPr>
            <w:tcW w:w="1458" w:type="dxa"/>
          </w:tcPr>
          <w:p w14:paraId="58EBD83A" w14:textId="77777777" w:rsidR="009F7D28" w:rsidRPr="009F7D28" w:rsidRDefault="009F7D28" w:rsidP="009F7D28">
            <w:pPr>
              <w:jc w:val="center"/>
              <w:rPr>
                <w:sz w:val="16"/>
                <w:szCs w:val="16"/>
              </w:rPr>
            </w:pPr>
            <w:r w:rsidRPr="009F7D28">
              <w:rPr>
                <w:sz w:val="16"/>
                <w:szCs w:val="16"/>
              </w:rPr>
              <w:t>66661</w:t>
            </w:r>
          </w:p>
        </w:tc>
        <w:tc>
          <w:tcPr>
            <w:tcW w:w="961" w:type="dxa"/>
          </w:tcPr>
          <w:p w14:paraId="6AD313D7" w14:textId="77777777" w:rsidR="009F7D28" w:rsidRPr="009F7D28" w:rsidRDefault="009F7D28" w:rsidP="009F7D28">
            <w:pPr>
              <w:jc w:val="center"/>
              <w:rPr>
                <w:sz w:val="16"/>
                <w:szCs w:val="16"/>
              </w:rPr>
            </w:pPr>
            <w:r w:rsidRPr="009F7D28">
              <w:rPr>
                <w:sz w:val="16"/>
                <w:szCs w:val="16"/>
              </w:rPr>
              <w:t>12345</w:t>
            </w:r>
          </w:p>
        </w:tc>
        <w:tc>
          <w:tcPr>
            <w:tcW w:w="1649" w:type="dxa"/>
          </w:tcPr>
          <w:p w14:paraId="3EAD1917"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1A8561C" w14:textId="77777777" w:rsidR="009F7D28" w:rsidRPr="009F7D28" w:rsidRDefault="009F7D28" w:rsidP="00C17F2C">
            <w:pPr>
              <w:jc w:val="center"/>
              <w:rPr>
                <w:sz w:val="16"/>
                <w:szCs w:val="16"/>
              </w:rPr>
            </w:pPr>
            <w:r w:rsidRPr="009F7D28">
              <w:rPr>
                <w:color w:val="333333"/>
                <w:sz w:val="16"/>
                <w:szCs w:val="16"/>
              </w:rPr>
              <w:t>300</w:t>
            </w:r>
            <w:r w:rsidR="00C17F2C">
              <w:rPr>
                <w:color w:val="333333"/>
                <w:sz w:val="16"/>
                <w:szCs w:val="16"/>
              </w:rPr>
              <w:t>9395</w:t>
            </w:r>
          </w:p>
        </w:tc>
        <w:tc>
          <w:tcPr>
            <w:tcW w:w="1710" w:type="dxa"/>
          </w:tcPr>
          <w:p w14:paraId="01FC1FF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40638F50" w14:textId="77777777" w:rsidR="009F7D28" w:rsidRPr="009F7D28" w:rsidRDefault="009F7D28" w:rsidP="009F7D28">
            <w:pPr>
              <w:jc w:val="center"/>
              <w:rPr>
                <w:sz w:val="16"/>
                <w:szCs w:val="16"/>
              </w:rPr>
            </w:pPr>
            <w:r w:rsidRPr="009F7D28">
              <w:rPr>
                <w:sz w:val="16"/>
                <w:szCs w:val="16"/>
              </w:rPr>
              <w:t>120</w:t>
            </w:r>
          </w:p>
        </w:tc>
        <w:tc>
          <w:tcPr>
            <w:tcW w:w="1440" w:type="dxa"/>
          </w:tcPr>
          <w:p w14:paraId="467DD392" w14:textId="77777777" w:rsidR="009F7D28" w:rsidRPr="009F7D28" w:rsidRDefault="009F7D28" w:rsidP="009F7D28">
            <w:pPr>
              <w:jc w:val="center"/>
              <w:rPr>
                <w:sz w:val="16"/>
                <w:szCs w:val="16"/>
              </w:rPr>
            </w:pPr>
          </w:p>
        </w:tc>
        <w:tc>
          <w:tcPr>
            <w:tcW w:w="1808" w:type="dxa"/>
          </w:tcPr>
          <w:p w14:paraId="642A5AE8" w14:textId="77777777" w:rsidR="009F7D28" w:rsidRPr="009F7D28" w:rsidRDefault="009F7D28" w:rsidP="009F7D28">
            <w:pPr>
              <w:jc w:val="center"/>
              <w:rPr>
                <w:sz w:val="16"/>
                <w:szCs w:val="16"/>
              </w:rPr>
            </w:pPr>
            <w:r w:rsidRPr="009F7D28">
              <w:rPr>
                <w:sz w:val="16"/>
                <w:szCs w:val="16"/>
              </w:rPr>
              <w:t>66661</w:t>
            </w:r>
          </w:p>
        </w:tc>
      </w:tr>
      <w:tr w:rsidR="00304217" w:rsidRPr="009F7D28" w14:paraId="74AB335C" w14:textId="77777777" w:rsidTr="00304217">
        <w:trPr>
          <w:trHeight w:val="51"/>
        </w:trPr>
        <w:tc>
          <w:tcPr>
            <w:tcW w:w="1458" w:type="dxa"/>
          </w:tcPr>
          <w:p w14:paraId="21A90BB4" w14:textId="77777777" w:rsidR="009F7D28" w:rsidRPr="009F7D28" w:rsidRDefault="009F7D28" w:rsidP="009F7D28">
            <w:pPr>
              <w:jc w:val="center"/>
              <w:rPr>
                <w:sz w:val="16"/>
                <w:szCs w:val="16"/>
              </w:rPr>
            </w:pPr>
            <w:r w:rsidRPr="009F7D28">
              <w:rPr>
                <w:sz w:val="16"/>
                <w:szCs w:val="16"/>
              </w:rPr>
              <w:t>66662</w:t>
            </w:r>
          </w:p>
        </w:tc>
        <w:tc>
          <w:tcPr>
            <w:tcW w:w="961" w:type="dxa"/>
          </w:tcPr>
          <w:p w14:paraId="6D32CA23" w14:textId="77777777" w:rsidR="009F7D28" w:rsidRPr="009F7D28" w:rsidRDefault="009F7D28" w:rsidP="009F7D28">
            <w:pPr>
              <w:jc w:val="center"/>
              <w:rPr>
                <w:sz w:val="16"/>
                <w:szCs w:val="16"/>
              </w:rPr>
            </w:pPr>
            <w:r w:rsidRPr="009F7D28">
              <w:rPr>
                <w:sz w:val="16"/>
                <w:szCs w:val="16"/>
              </w:rPr>
              <w:t>12345</w:t>
            </w:r>
          </w:p>
        </w:tc>
        <w:tc>
          <w:tcPr>
            <w:tcW w:w="1649" w:type="dxa"/>
          </w:tcPr>
          <w:p w14:paraId="50818112"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3418029" w14:textId="77777777" w:rsidR="009F7D28" w:rsidRPr="009F7D28" w:rsidRDefault="009F7D28" w:rsidP="00C17F2C">
            <w:pPr>
              <w:jc w:val="center"/>
              <w:rPr>
                <w:sz w:val="16"/>
                <w:szCs w:val="16"/>
              </w:rPr>
            </w:pPr>
            <w:r w:rsidRPr="009F7D28">
              <w:rPr>
                <w:color w:val="333333"/>
                <w:sz w:val="16"/>
                <w:szCs w:val="16"/>
              </w:rPr>
              <w:t>301</w:t>
            </w:r>
            <w:r w:rsidR="00C17F2C">
              <w:rPr>
                <w:color w:val="333333"/>
                <w:sz w:val="16"/>
                <w:szCs w:val="16"/>
              </w:rPr>
              <w:t>3940</w:t>
            </w:r>
          </w:p>
        </w:tc>
        <w:tc>
          <w:tcPr>
            <w:tcW w:w="1710" w:type="dxa"/>
          </w:tcPr>
          <w:p w14:paraId="52DE5898"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6F9A5CC" w14:textId="77777777" w:rsidR="009F7D28" w:rsidRPr="009F7D28" w:rsidRDefault="009F7D28" w:rsidP="009F7D28">
            <w:pPr>
              <w:jc w:val="center"/>
              <w:rPr>
                <w:sz w:val="16"/>
                <w:szCs w:val="16"/>
              </w:rPr>
            </w:pPr>
            <w:r w:rsidRPr="009F7D28">
              <w:rPr>
                <w:sz w:val="16"/>
                <w:szCs w:val="16"/>
              </w:rPr>
              <w:t>60</w:t>
            </w:r>
          </w:p>
        </w:tc>
        <w:tc>
          <w:tcPr>
            <w:tcW w:w="1440" w:type="dxa"/>
          </w:tcPr>
          <w:p w14:paraId="225A5023" w14:textId="77777777" w:rsidR="009F7D28" w:rsidRPr="009F7D28" w:rsidRDefault="009F7D28" w:rsidP="009F7D28">
            <w:pPr>
              <w:jc w:val="center"/>
              <w:rPr>
                <w:sz w:val="16"/>
                <w:szCs w:val="16"/>
              </w:rPr>
            </w:pPr>
          </w:p>
        </w:tc>
        <w:tc>
          <w:tcPr>
            <w:tcW w:w="1808" w:type="dxa"/>
          </w:tcPr>
          <w:p w14:paraId="7DC11E0F" w14:textId="77777777" w:rsidR="009F7D28" w:rsidRPr="009F7D28" w:rsidRDefault="009F7D28" w:rsidP="009F7D28">
            <w:pPr>
              <w:jc w:val="center"/>
              <w:rPr>
                <w:sz w:val="16"/>
                <w:szCs w:val="16"/>
              </w:rPr>
            </w:pPr>
            <w:r w:rsidRPr="009F7D28">
              <w:rPr>
                <w:sz w:val="16"/>
                <w:szCs w:val="16"/>
              </w:rPr>
              <w:t>66661</w:t>
            </w:r>
          </w:p>
        </w:tc>
      </w:tr>
      <w:tr w:rsidR="00304217" w:rsidRPr="009F7D28" w14:paraId="7D2D088C" w14:textId="77777777" w:rsidTr="00304217">
        <w:trPr>
          <w:trHeight w:val="418"/>
        </w:trPr>
        <w:tc>
          <w:tcPr>
            <w:tcW w:w="1458" w:type="dxa"/>
          </w:tcPr>
          <w:p w14:paraId="66DE51D2" w14:textId="77777777" w:rsidR="009F7D28" w:rsidRPr="009F7D28" w:rsidRDefault="00C17F2C" w:rsidP="009F7D28">
            <w:pPr>
              <w:jc w:val="center"/>
              <w:rPr>
                <w:sz w:val="16"/>
                <w:szCs w:val="16"/>
              </w:rPr>
            </w:pPr>
            <w:r>
              <w:rPr>
                <w:sz w:val="16"/>
                <w:szCs w:val="16"/>
              </w:rPr>
              <w:t>66663</w:t>
            </w:r>
          </w:p>
        </w:tc>
        <w:tc>
          <w:tcPr>
            <w:tcW w:w="961" w:type="dxa"/>
          </w:tcPr>
          <w:p w14:paraId="79F5D9CD" w14:textId="77777777" w:rsidR="009F7D28" w:rsidRPr="009F7D28" w:rsidRDefault="009F7D28" w:rsidP="009F7D28">
            <w:pPr>
              <w:jc w:val="center"/>
              <w:rPr>
                <w:sz w:val="16"/>
                <w:szCs w:val="16"/>
              </w:rPr>
            </w:pPr>
            <w:r w:rsidRPr="009F7D28">
              <w:rPr>
                <w:sz w:val="16"/>
                <w:szCs w:val="16"/>
              </w:rPr>
              <w:t>12345</w:t>
            </w:r>
          </w:p>
        </w:tc>
        <w:tc>
          <w:tcPr>
            <w:tcW w:w="1649" w:type="dxa"/>
          </w:tcPr>
          <w:p w14:paraId="67B1789E"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E6D3C03" w14:textId="77777777" w:rsidR="009F7D28" w:rsidRPr="009F7D28" w:rsidRDefault="00C17F2C" w:rsidP="00C17F2C">
            <w:pPr>
              <w:jc w:val="center"/>
              <w:rPr>
                <w:sz w:val="16"/>
                <w:szCs w:val="16"/>
              </w:rPr>
            </w:pPr>
            <w:r>
              <w:rPr>
                <w:color w:val="333333"/>
                <w:sz w:val="16"/>
                <w:szCs w:val="16"/>
              </w:rPr>
              <w:t>3035856</w:t>
            </w:r>
          </w:p>
        </w:tc>
        <w:tc>
          <w:tcPr>
            <w:tcW w:w="1710" w:type="dxa"/>
          </w:tcPr>
          <w:p w14:paraId="5FA4072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2B3F2C9" w14:textId="77777777" w:rsidR="009F7D28" w:rsidRPr="009F7D28" w:rsidRDefault="009F7D28" w:rsidP="009F7D28">
            <w:pPr>
              <w:jc w:val="center"/>
              <w:rPr>
                <w:sz w:val="16"/>
                <w:szCs w:val="16"/>
              </w:rPr>
            </w:pPr>
            <w:r w:rsidRPr="009F7D28">
              <w:rPr>
                <w:sz w:val="16"/>
                <w:szCs w:val="16"/>
              </w:rPr>
              <w:t>144</w:t>
            </w:r>
          </w:p>
        </w:tc>
        <w:tc>
          <w:tcPr>
            <w:tcW w:w="1440" w:type="dxa"/>
          </w:tcPr>
          <w:p w14:paraId="3C75CDA8" w14:textId="77777777" w:rsidR="009F7D28" w:rsidRPr="009F7D28" w:rsidRDefault="009F7D28" w:rsidP="009F7D28">
            <w:pPr>
              <w:jc w:val="center"/>
              <w:rPr>
                <w:sz w:val="16"/>
                <w:szCs w:val="16"/>
              </w:rPr>
            </w:pPr>
          </w:p>
        </w:tc>
        <w:tc>
          <w:tcPr>
            <w:tcW w:w="1808" w:type="dxa"/>
          </w:tcPr>
          <w:p w14:paraId="0E5F6832" w14:textId="77777777" w:rsidR="009F7D28" w:rsidRPr="009F7D28" w:rsidRDefault="00C17F2C" w:rsidP="009F7D28">
            <w:pPr>
              <w:jc w:val="center"/>
              <w:rPr>
                <w:sz w:val="16"/>
                <w:szCs w:val="16"/>
              </w:rPr>
            </w:pPr>
            <w:r>
              <w:rPr>
                <w:sz w:val="16"/>
                <w:szCs w:val="16"/>
              </w:rPr>
              <w:t>66663</w:t>
            </w:r>
          </w:p>
        </w:tc>
      </w:tr>
      <w:tr w:rsidR="00304217" w:rsidRPr="009F7D28" w14:paraId="28A79FA1" w14:textId="77777777" w:rsidTr="00304217">
        <w:trPr>
          <w:trHeight w:val="432"/>
        </w:trPr>
        <w:tc>
          <w:tcPr>
            <w:tcW w:w="1458" w:type="dxa"/>
          </w:tcPr>
          <w:p w14:paraId="43ADE084" w14:textId="77777777" w:rsidR="009F7D28" w:rsidRPr="009F7D28" w:rsidRDefault="00C17F2C" w:rsidP="009F7D28">
            <w:pPr>
              <w:jc w:val="center"/>
              <w:rPr>
                <w:sz w:val="16"/>
                <w:szCs w:val="16"/>
              </w:rPr>
            </w:pPr>
            <w:r>
              <w:rPr>
                <w:sz w:val="16"/>
                <w:szCs w:val="16"/>
              </w:rPr>
              <w:t>66664</w:t>
            </w:r>
          </w:p>
        </w:tc>
        <w:tc>
          <w:tcPr>
            <w:tcW w:w="961" w:type="dxa"/>
          </w:tcPr>
          <w:p w14:paraId="008AF2F6" w14:textId="77777777" w:rsidR="009F7D28" w:rsidRPr="009F7D28" w:rsidRDefault="009F7D28" w:rsidP="009F7D28">
            <w:pPr>
              <w:jc w:val="center"/>
              <w:rPr>
                <w:sz w:val="16"/>
                <w:szCs w:val="16"/>
              </w:rPr>
            </w:pPr>
            <w:r w:rsidRPr="009F7D28">
              <w:rPr>
                <w:sz w:val="16"/>
                <w:szCs w:val="16"/>
              </w:rPr>
              <w:t>12345</w:t>
            </w:r>
          </w:p>
        </w:tc>
        <w:tc>
          <w:tcPr>
            <w:tcW w:w="1649" w:type="dxa"/>
          </w:tcPr>
          <w:p w14:paraId="6D977406"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664AEDE9" w14:textId="77777777" w:rsidR="009F7D28" w:rsidRPr="009F7D28" w:rsidRDefault="00C17F2C" w:rsidP="009F7D28">
            <w:pPr>
              <w:jc w:val="center"/>
              <w:rPr>
                <w:sz w:val="16"/>
                <w:szCs w:val="16"/>
              </w:rPr>
            </w:pPr>
            <w:r>
              <w:rPr>
                <w:color w:val="333333"/>
                <w:sz w:val="16"/>
                <w:szCs w:val="16"/>
              </w:rPr>
              <w:t>3019962</w:t>
            </w:r>
          </w:p>
        </w:tc>
        <w:tc>
          <w:tcPr>
            <w:tcW w:w="1710" w:type="dxa"/>
          </w:tcPr>
          <w:p w14:paraId="6395E007"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07C06B53" w14:textId="77777777" w:rsidR="009F7D28" w:rsidRPr="009F7D28" w:rsidRDefault="009F7D28" w:rsidP="009F7D28">
            <w:pPr>
              <w:jc w:val="center"/>
              <w:rPr>
                <w:sz w:val="16"/>
                <w:szCs w:val="16"/>
              </w:rPr>
            </w:pPr>
            <w:r w:rsidRPr="009F7D28">
              <w:rPr>
                <w:sz w:val="16"/>
                <w:szCs w:val="16"/>
              </w:rPr>
              <w:t>72</w:t>
            </w:r>
          </w:p>
        </w:tc>
        <w:tc>
          <w:tcPr>
            <w:tcW w:w="1440" w:type="dxa"/>
          </w:tcPr>
          <w:p w14:paraId="7BE20F83" w14:textId="77777777" w:rsidR="009F7D28" w:rsidRPr="009F7D28" w:rsidRDefault="009F7D28" w:rsidP="009F7D28">
            <w:pPr>
              <w:jc w:val="center"/>
              <w:rPr>
                <w:sz w:val="16"/>
                <w:szCs w:val="16"/>
              </w:rPr>
            </w:pPr>
          </w:p>
        </w:tc>
        <w:tc>
          <w:tcPr>
            <w:tcW w:w="1808" w:type="dxa"/>
          </w:tcPr>
          <w:p w14:paraId="2A7A15EB" w14:textId="77777777" w:rsidR="009F7D28" w:rsidRPr="009F7D28" w:rsidRDefault="00C17F2C" w:rsidP="009F7D28">
            <w:pPr>
              <w:jc w:val="center"/>
              <w:rPr>
                <w:sz w:val="16"/>
                <w:szCs w:val="16"/>
              </w:rPr>
            </w:pPr>
            <w:r>
              <w:rPr>
                <w:sz w:val="16"/>
                <w:szCs w:val="16"/>
              </w:rPr>
              <w:t>66663</w:t>
            </w:r>
          </w:p>
        </w:tc>
      </w:tr>
    </w:tbl>
    <w:p w14:paraId="41A3B35D" w14:textId="77777777" w:rsidR="00C17F2C" w:rsidRDefault="009F7D28" w:rsidP="00C17F2C">
      <w:pPr>
        <w:ind w:left="720"/>
      </w:pPr>
      <w:r>
        <w:t xml:space="preserve">Observation_concept_id = </w:t>
      </w:r>
      <w:r w:rsidR="00C17F2C">
        <w:t>3009395</w:t>
      </w:r>
      <w:r>
        <w:t xml:space="preserve"> = systolic BP</w:t>
      </w:r>
      <w:r w:rsidR="00C17F2C">
        <w:t xml:space="preserve"> - supine</w:t>
      </w:r>
      <w:r>
        <w:t>; observation_concept_id = 30</w:t>
      </w:r>
      <w:r w:rsidR="00C17F2C">
        <w:t>13940</w:t>
      </w:r>
      <w:r>
        <w:t xml:space="preserve"> = diastolic BP</w:t>
      </w:r>
      <w:r w:rsidR="00C17F2C">
        <w:t xml:space="preserve"> – supine</w:t>
      </w:r>
      <w:r w:rsidR="00C17F2C">
        <w:br/>
        <w:t xml:space="preserve">Observation_concept_id = 3035856 = systolic BP – standing; observation_concept_id = 3019962 = diastolic BP – standing </w:t>
      </w:r>
    </w:p>
    <w:p w14:paraId="4024C263" w14:textId="77777777" w:rsidR="00D96799" w:rsidRDefault="009F7D28" w:rsidP="00D96799">
      <w:pPr>
        <w:ind w:left="720"/>
        <w:rPr>
          <w:color w:val="333333"/>
          <w:szCs w:val="18"/>
          <w:shd w:val="clear" w:color="auto" w:fill="FFFFFF"/>
        </w:rPr>
      </w:pPr>
      <w:r w:rsidRPr="00D96799">
        <w:t>Observation_type_</w:t>
      </w:r>
      <w:r w:rsidRPr="00D96799">
        <w:rPr>
          <w:color w:val="333333"/>
          <w:szCs w:val="18"/>
          <w:shd w:val="clear" w:color="auto" w:fill="FFFFFF"/>
        </w:rPr>
        <w:t>concept_id = 38000280 (observation recorded from EMR).</w:t>
      </w:r>
    </w:p>
    <w:p w14:paraId="5D42345E" w14:textId="77777777" w:rsidR="00FE21C2" w:rsidRPr="00993DFF" w:rsidRDefault="00D96799" w:rsidP="00993DFF">
      <w:pPr>
        <w:ind w:left="720"/>
        <w:rPr>
          <w:color w:val="333333"/>
          <w:szCs w:val="18"/>
          <w:shd w:val="clear" w:color="auto" w:fill="FFFFFF"/>
        </w:rPr>
      </w:pPr>
      <w:r>
        <w:rPr>
          <w:color w:val="333333"/>
          <w:szCs w:val="18"/>
          <w:shd w:val="clear" w:color="auto" w:fill="FFFFFF"/>
        </w:rPr>
        <w:t xml:space="preserve">Value_as_concept_id = 66661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supine</w:t>
      </w:r>
      <w:r>
        <w:rPr>
          <w:color w:val="333333"/>
          <w:szCs w:val="18"/>
          <w:shd w:val="clear" w:color="auto" w:fill="FFFFFF"/>
        </w:rPr>
        <w:t xml:space="preserve"> BPs to the observation ID of the supine systolic BP.</w:t>
      </w:r>
      <w:r>
        <w:rPr>
          <w:color w:val="333333"/>
          <w:szCs w:val="18"/>
          <w:shd w:val="clear" w:color="auto" w:fill="FFFFFF"/>
        </w:rPr>
        <w:br/>
        <w:t>Value_as_concept_id = 6666</w:t>
      </w:r>
      <w:r w:rsidR="00C17F2C">
        <w:rPr>
          <w:color w:val="333333"/>
          <w:szCs w:val="18"/>
          <w:shd w:val="clear" w:color="auto" w:fill="FFFFFF"/>
        </w:rPr>
        <w:t>3</w:t>
      </w:r>
      <w:r>
        <w:rPr>
          <w:color w:val="333333"/>
          <w:szCs w:val="18"/>
          <w:shd w:val="clear" w:color="auto" w:fill="FFFFFF"/>
        </w:rPr>
        <w:t xml:space="preserve">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standing</w:t>
      </w:r>
      <w:r>
        <w:rPr>
          <w:color w:val="333333"/>
          <w:szCs w:val="18"/>
          <w:shd w:val="clear" w:color="auto" w:fill="FFFFFF"/>
        </w:rPr>
        <w:t xml:space="preserve"> BPs to the observation ID of the standing systolic BP.</w:t>
      </w:r>
      <w:r>
        <w:br/>
      </w:r>
    </w:p>
    <w:p w14:paraId="4FDFE346" w14:textId="77777777" w:rsidR="00D96799" w:rsidRDefault="00D96799" w:rsidP="00D96799">
      <w:r w:rsidRPr="00D96799">
        <w:rPr>
          <w:b/>
        </w:rPr>
        <w:t>Note 3</w:t>
      </w:r>
      <w:r>
        <w:t xml:space="preserve">: Vital source concept_ids are used </w:t>
      </w:r>
      <w:r w:rsidR="00C17F2C">
        <w:t>as values for the</w:t>
      </w:r>
      <w:r>
        <w:t xml:space="preserve"> observation_type_concept_id</w:t>
      </w:r>
      <w:r w:rsidR="00C17F2C">
        <w:t xml:space="preserve"> field</w:t>
      </w:r>
    </w:p>
    <w:p w14:paraId="5B1EC833" w14:textId="77777777" w:rsidR="002E6D4E" w:rsidRPr="00D96799" w:rsidRDefault="00FE21C2" w:rsidP="00D96799">
      <w:r w:rsidRPr="00D96799">
        <w:rPr>
          <w:b/>
        </w:rPr>
        <w:t xml:space="preserve">Note </w:t>
      </w:r>
      <w:r w:rsidR="00D96799" w:rsidRPr="00D96799">
        <w:rPr>
          <w:b/>
        </w:rPr>
        <w:t>4</w:t>
      </w:r>
      <w:r w:rsidRPr="00D96799">
        <w:t xml:space="preserve">: </w:t>
      </w:r>
      <w:r w:rsidR="002E6D4E" w:rsidRPr="00D96799">
        <w:t>For DRG, use the following logic (must use vocabulary version 4.5):</w:t>
      </w:r>
    </w:p>
    <w:p w14:paraId="46F32937" w14:textId="77777777" w:rsidR="002E6D4E" w:rsidRDefault="002E6D4E" w:rsidP="00D96799">
      <w:pPr>
        <w:pStyle w:val="ListParagraph"/>
        <w:numPr>
          <w:ilvl w:val="0"/>
          <w:numId w:val="27"/>
        </w:numPr>
        <w:ind w:left="360"/>
      </w:pPr>
      <w:r w:rsidRPr="00D96799">
        <w:t xml:space="preserve">The DRG value must be three digits as text. </w:t>
      </w:r>
      <w:r w:rsidR="00DB3D87" w:rsidRPr="00D96799">
        <w:t>Put into</w:t>
      </w:r>
      <w:r w:rsidRPr="00D96799">
        <w:t xml:space="preserve"> “value_as_string” in observation</w:t>
      </w:r>
    </w:p>
    <w:p w14:paraId="7980F0E7" w14:textId="77777777" w:rsidR="00A242A1" w:rsidRPr="00D96799" w:rsidRDefault="00A242A1" w:rsidP="00D96799">
      <w:pPr>
        <w:pStyle w:val="ListParagraph"/>
        <w:numPr>
          <w:ilvl w:val="0"/>
          <w:numId w:val="27"/>
        </w:numPr>
        <w:ind w:left="360"/>
      </w:pPr>
      <w:r>
        <w:t>For all DRGs, set observation_concept_id = 3040464 (hospital discharge DRG)</w:t>
      </w:r>
    </w:p>
    <w:p w14:paraId="62A6CA86" w14:textId="77777777" w:rsidR="00DB3D87" w:rsidRPr="00D96799" w:rsidRDefault="00DB3D87" w:rsidP="00D96799">
      <w:pPr>
        <w:pStyle w:val="ListParagraph"/>
        <w:numPr>
          <w:ilvl w:val="0"/>
          <w:numId w:val="27"/>
        </w:numPr>
        <w:ind w:left="360"/>
      </w:pPr>
      <w:r w:rsidRPr="00D96799">
        <w:t xml:space="preserve">To obtain </w:t>
      </w:r>
      <w:r w:rsidR="00164E42" w:rsidRPr="00D96799">
        <w:t xml:space="preserve">correct </w:t>
      </w:r>
      <w:r w:rsidR="00A242A1">
        <w:t>value_as</w:t>
      </w:r>
      <w:r w:rsidR="00164E42" w:rsidRPr="00D96799">
        <w:t>_concept_</w:t>
      </w:r>
      <w:r w:rsidRPr="00D96799">
        <w:t>id for the DRG:</w:t>
      </w:r>
    </w:p>
    <w:p w14:paraId="33B45338" w14:textId="77777777" w:rsidR="00DB3D87" w:rsidRPr="00D96799" w:rsidRDefault="00DB3D87" w:rsidP="00D96799">
      <w:pPr>
        <w:pStyle w:val="ListParagraph"/>
        <w:numPr>
          <w:ilvl w:val="1"/>
          <w:numId w:val="27"/>
        </w:numPr>
        <w:ind w:left="1080"/>
      </w:pPr>
      <w:r w:rsidRPr="00D96799">
        <w:t>I</w:t>
      </w:r>
      <w:r w:rsidR="002E6D4E" w:rsidRPr="00D96799">
        <w:t>f the date for the DRG &lt; 10/1/2007, use concept_class = “DRG”, invalid_date = “9/30/2007”, invalid_reason = ‘D’ and the DRG value=</w:t>
      </w:r>
      <w:r w:rsidR="009479A0" w:rsidRPr="00D96799">
        <w:t>CONCEPT.</w:t>
      </w:r>
      <w:r w:rsidR="002E6D4E" w:rsidRPr="00D96799">
        <w:t xml:space="preserve">concept_code  to query </w:t>
      </w:r>
      <w:r w:rsidRPr="00D96799">
        <w:t xml:space="preserve">the </w:t>
      </w:r>
      <w:r w:rsidR="002E6D4E" w:rsidRPr="00D96799">
        <w:t xml:space="preserve">CONCEPT table for correct concept_id to use as </w:t>
      </w:r>
      <w:r w:rsidR="00A242A1">
        <w:t>value_as</w:t>
      </w:r>
      <w:r w:rsidR="00A242A1" w:rsidRPr="00D96799">
        <w:t>_concept_id</w:t>
      </w:r>
      <w:r w:rsidR="002E6D4E" w:rsidRPr="00D96799">
        <w:t>.</w:t>
      </w:r>
    </w:p>
    <w:p w14:paraId="27E94B56" w14:textId="77777777" w:rsidR="002E6D4E" w:rsidRDefault="002E6D4E" w:rsidP="006B6A18">
      <w:pPr>
        <w:pStyle w:val="ListParagraph"/>
        <w:numPr>
          <w:ilvl w:val="1"/>
          <w:numId w:val="27"/>
        </w:numPr>
        <w:ind w:left="1080"/>
      </w:pPr>
      <w:r w:rsidRPr="00D96799">
        <w:t xml:space="preserve">If the date for the DRG &gt;=10/1/2007, use concept_class = “MS-DRG”, invalid_reason = NULL and the DRG value = CONCEPT.concept_code to query the CONCEPT table for the correct concept_id to use as </w:t>
      </w:r>
      <w:r w:rsidR="00A242A1">
        <w:t>value_as</w:t>
      </w:r>
      <w:r w:rsidR="00A242A1" w:rsidRPr="00D96799">
        <w:t>_concept_id</w:t>
      </w:r>
      <w:r w:rsidRPr="00D96799">
        <w:t>.</w:t>
      </w:r>
    </w:p>
    <w:p w14:paraId="3BFBDA5D" w14:textId="77777777" w:rsidR="006B6A18" w:rsidRPr="00061AFF" w:rsidRDefault="006B6A18" w:rsidP="006B6A18">
      <w:r w:rsidRPr="00061AFF">
        <w:t>In addition, the following observations are derived via the DCC</w:t>
      </w:r>
      <w:r w:rsidR="00A242A1">
        <w:t xml:space="preserve"> (concept_ids to be assigned in future version of this document</w:t>
      </w:r>
      <w:r w:rsidR="0024641C">
        <w:t>. However, concept_ids are not needed for ETL since these observations will be derived/calculated using scripts developed by DCC</w:t>
      </w:r>
      <w:r w:rsidR="00A242A1">
        <w:t>)</w:t>
      </w:r>
      <w:r w:rsidRPr="00061AFF">
        <w:t>:</w:t>
      </w:r>
    </w:p>
    <w:p w14:paraId="47F4FD7F" w14:textId="77777777" w:rsidR="006B6A18" w:rsidRPr="00061AFF" w:rsidRDefault="006B6A18" w:rsidP="006B6A18">
      <w:pPr>
        <w:pStyle w:val="ListParagraph"/>
        <w:numPr>
          <w:ilvl w:val="0"/>
          <w:numId w:val="16"/>
        </w:numPr>
      </w:pPr>
      <w:r w:rsidRPr="00061AFF">
        <w:t>Body mass index in kg/m</w:t>
      </w:r>
      <w:r w:rsidRPr="00061AFF">
        <w:rPr>
          <w:vertAlign w:val="superscript"/>
        </w:rPr>
        <w:t>2</w:t>
      </w:r>
      <w:r w:rsidRPr="00061AFF">
        <w:t xml:space="preserve"> if not directly extracted</w:t>
      </w:r>
    </w:p>
    <w:p w14:paraId="1CADD791" w14:textId="77777777" w:rsidR="006B6A18" w:rsidRPr="00061AFF" w:rsidRDefault="006B6A18" w:rsidP="006B6A18">
      <w:pPr>
        <w:pStyle w:val="ListParagraph"/>
        <w:numPr>
          <w:ilvl w:val="0"/>
          <w:numId w:val="16"/>
        </w:numPr>
      </w:pPr>
      <w:r w:rsidRPr="00061AFF">
        <w:t xml:space="preserve">Height/length z score for age/sex using NHANES 2000 norms </w:t>
      </w:r>
      <w:bookmarkStart w:id="26" w:name="OLE_LINK9"/>
      <w:bookmarkStart w:id="27" w:name="OLE_LINK10"/>
      <w:r w:rsidRPr="00061AFF">
        <w:t>for measurements at which the person was &lt;240 months of age</w:t>
      </w:r>
      <w:bookmarkEnd w:id="26"/>
      <w:bookmarkEnd w:id="27"/>
      <w:r w:rsidRPr="00061AFF">
        <w:t>.  In the absence of a height/length type for the measurement, recumbent length is assumed for ages &lt;24 months, and standing height thereafter.</w:t>
      </w:r>
    </w:p>
    <w:p w14:paraId="543394C4" w14:textId="77777777" w:rsidR="006B6A18" w:rsidRPr="00061AFF" w:rsidRDefault="006B6A18" w:rsidP="006B6A18">
      <w:pPr>
        <w:pStyle w:val="ListParagraph"/>
        <w:numPr>
          <w:ilvl w:val="0"/>
          <w:numId w:val="16"/>
        </w:numPr>
      </w:pPr>
      <w:r w:rsidRPr="00061AFF">
        <w:t>Weight z score for age/sex using NHANES 2000 norms for measurements at which the person was &lt;240 months of age.</w:t>
      </w:r>
    </w:p>
    <w:p w14:paraId="59DEFACB" w14:textId="77777777" w:rsidR="006B6A18" w:rsidRPr="00061AFF" w:rsidRDefault="006B6A18" w:rsidP="006B6A18">
      <w:pPr>
        <w:pStyle w:val="ListParagraph"/>
        <w:numPr>
          <w:ilvl w:val="0"/>
          <w:numId w:val="16"/>
        </w:numPr>
      </w:pPr>
      <w:r w:rsidRPr="00061AFF">
        <w:lastRenderedPageBreak/>
        <w:t>BMI z score for age/sex using NHANES 2000 norms for visits at which the person was between 20 and 240 months of age.</w:t>
      </w:r>
    </w:p>
    <w:p w14:paraId="5A48248C" w14:textId="77777777" w:rsidR="006B6A18" w:rsidRPr="00061AFF" w:rsidRDefault="006B6A18" w:rsidP="006B6A18">
      <w:pPr>
        <w:pStyle w:val="ListParagraph"/>
        <w:numPr>
          <w:ilvl w:val="0"/>
          <w:numId w:val="16"/>
        </w:numPr>
      </w:pPr>
      <w:bookmarkStart w:id="28" w:name="OLE_LINK11"/>
      <w:bookmarkStart w:id="29" w:name="OLE_LINK12"/>
      <w:r w:rsidRPr="00061AFF">
        <w:t>Systolic BP z score for age/sex/height using NHBPEP task force fourth report norms.</w:t>
      </w:r>
    </w:p>
    <w:bookmarkEnd w:id="28"/>
    <w:bookmarkEnd w:id="29"/>
    <w:p w14:paraId="1CAEF0CB" w14:textId="77777777" w:rsidR="006B6A18" w:rsidRDefault="006B6A18" w:rsidP="006B6A18">
      <w:pPr>
        <w:pStyle w:val="ListParagraph"/>
        <w:numPr>
          <w:ilvl w:val="0"/>
          <w:numId w:val="16"/>
        </w:numPr>
      </w:pPr>
      <w:r w:rsidRPr="00061AFF">
        <w:t>Diastolic BP z score for age/sex/height using NHBPEP task force fourth report norms.</w:t>
      </w:r>
    </w:p>
    <w:p w14:paraId="08711FD4" w14:textId="77777777" w:rsidR="007F0AA0" w:rsidRDefault="00D101C8" w:rsidP="00D101C8">
      <w:r w:rsidRPr="00D101C8">
        <w:rPr>
          <w:b/>
        </w:rPr>
        <w:t>Note 5</w:t>
      </w:r>
      <w:r>
        <w:t xml:space="preserve">: In the Observation table, </w:t>
      </w:r>
      <w:r w:rsidR="007F0AA0">
        <w:t>the biobank flag and chart availability concept_ids can appear multiple times capturing changes in patient consent over time. The temporally most recent observation will be used to determine the current consent status.</w:t>
      </w:r>
    </w:p>
    <w:p w14:paraId="020F96DD" w14:textId="470763B0" w:rsidR="007F0AA0" w:rsidRDefault="007F0AA0" w:rsidP="00D101C8">
      <w:r w:rsidRPr="003A3760">
        <w:rPr>
          <w:b/>
        </w:rPr>
        <w:t>Note 6:</w:t>
      </w:r>
      <w:r>
        <w:t xml:space="preserve"> Discharge disposition and discharge status appear only once per visit_occurence. These vales can change across different visit_occurrences. Use the visit_occurrence_id to tie these observations to the corresponding visit.</w:t>
      </w:r>
    </w:p>
    <w:p w14:paraId="1F37149C" w14:textId="77777777" w:rsidR="006B6A18" w:rsidRPr="00061AFF" w:rsidRDefault="006B6A18" w:rsidP="006B6A18"/>
    <w:tbl>
      <w:tblPr>
        <w:tblStyle w:val="CDMspecs"/>
        <w:tblW w:w="13410" w:type="dxa"/>
        <w:tblLayout w:type="fixed"/>
        <w:tblLook w:val="04A0" w:firstRow="1" w:lastRow="0" w:firstColumn="1" w:lastColumn="0" w:noHBand="0" w:noVBand="1"/>
      </w:tblPr>
      <w:tblGrid>
        <w:gridCol w:w="2610"/>
        <w:gridCol w:w="1260"/>
        <w:gridCol w:w="4590"/>
        <w:gridCol w:w="4950"/>
      </w:tblGrid>
      <w:tr w:rsidR="00CF7870" w:rsidRPr="008972F1" w14:paraId="63D92C19" w14:textId="77777777" w:rsidTr="007F0AA0">
        <w:trPr>
          <w:cnfStyle w:val="100000000000" w:firstRow="1" w:lastRow="0" w:firstColumn="0" w:lastColumn="0" w:oddVBand="0" w:evenVBand="0" w:oddHBand="0" w:evenHBand="0" w:firstRowFirstColumn="0" w:firstRowLastColumn="0" w:lastRowFirstColumn="0" w:lastRowLastColumn="0"/>
          <w:trHeight w:val="413"/>
        </w:trPr>
        <w:tc>
          <w:tcPr>
            <w:tcW w:w="2610" w:type="dxa"/>
            <w:vAlign w:val="center"/>
            <w:hideMark/>
          </w:tcPr>
          <w:p w14:paraId="1F1E7513" w14:textId="77777777" w:rsidR="00CF7870" w:rsidRPr="008972F1" w:rsidRDefault="00CF7870" w:rsidP="00304217">
            <w:pPr>
              <w:spacing w:before="45" w:after="45" w:line="240" w:lineRule="auto"/>
              <w:jc w:val="center"/>
              <w:rPr>
                <w:rFonts w:asciiTheme="minorHAnsi" w:hAnsiTheme="minorHAnsi"/>
                <w:szCs w:val="18"/>
              </w:rPr>
            </w:pPr>
            <w:bookmarkStart w:id="30" w:name="_Toc235934061"/>
            <w:bookmarkStart w:id="31" w:name="_Toc236647162"/>
            <w:r w:rsidRPr="008972F1">
              <w:rPr>
                <w:rFonts w:asciiTheme="minorHAnsi" w:hAnsiTheme="minorHAnsi"/>
                <w:szCs w:val="18"/>
              </w:rPr>
              <w:t>Field</w:t>
            </w:r>
          </w:p>
        </w:tc>
        <w:tc>
          <w:tcPr>
            <w:tcW w:w="1260" w:type="dxa"/>
            <w:vAlign w:val="center"/>
            <w:hideMark/>
          </w:tcPr>
          <w:p w14:paraId="6E7E098E"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590" w:type="dxa"/>
            <w:vAlign w:val="center"/>
            <w:hideMark/>
          </w:tcPr>
          <w:p w14:paraId="74417A81"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950" w:type="dxa"/>
            <w:vAlign w:val="center"/>
          </w:tcPr>
          <w:p w14:paraId="0F0592B0" w14:textId="77777777" w:rsidR="00CF7870" w:rsidRPr="008972F1" w:rsidRDefault="00CF7870" w:rsidP="00304217">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CF7870" w:rsidRPr="008972F1" w14:paraId="154D41CE" w14:textId="77777777" w:rsidTr="007F0AA0">
        <w:trPr>
          <w:trHeight w:val="485"/>
        </w:trPr>
        <w:tc>
          <w:tcPr>
            <w:tcW w:w="2610" w:type="dxa"/>
            <w:vAlign w:val="center"/>
            <w:hideMark/>
          </w:tcPr>
          <w:p w14:paraId="1D7DA3D6"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observation_id</w:t>
            </w:r>
          </w:p>
        </w:tc>
        <w:tc>
          <w:tcPr>
            <w:tcW w:w="1260" w:type="dxa"/>
            <w:vAlign w:val="center"/>
            <w:hideMark/>
          </w:tcPr>
          <w:p w14:paraId="7802F9A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531066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observation.</w:t>
            </w:r>
          </w:p>
        </w:tc>
        <w:tc>
          <w:tcPr>
            <w:tcW w:w="4950" w:type="dxa"/>
          </w:tcPr>
          <w:p w14:paraId="64CFDC8F" w14:textId="63FABA3A" w:rsidR="00CF7870" w:rsidRPr="00FA30D4" w:rsidRDefault="0006008A" w:rsidP="006B6A18">
            <w:pPr>
              <w:spacing w:before="45" w:after="45" w:line="240" w:lineRule="auto"/>
              <w:rPr>
                <w:rFonts w:asciiTheme="minorHAnsi" w:hAnsiTheme="minorHAnsi" w:cs="Arial"/>
                <w:color w:val="000000"/>
                <w:szCs w:val="18"/>
              </w:rPr>
            </w:pPr>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p>
        </w:tc>
      </w:tr>
      <w:tr w:rsidR="00CF7870" w:rsidRPr="008972F1" w14:paraId="27DC1E85" w14:textId="77777777" w:rsidTr="007F0AA0">
        <w:trPr>
          <w:trHeight w:val="717"/>
        </w:trPr>
        <w:tc>
          <w:tcPr>
            <w:tcW w:w="2610" w:type="dxa"/>
            <w:vAlign w:val="center"/>
            <w:hideMark/>
          </w:tcPr>
          <w:p w14:paraId="4FE225D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person_id</w:t>
            </w:r>
          </w:p>
        </w:tc>
        <w:tc>
          <w:tcPr>
            <w:tcW w:w="1260" w:type="dxa"/>
            <w:vAlign w:val="center"/>
            <w:hideMark/>
          </w:tcPr>
          <w:p w14:paraId="31D3B20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161A477"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about whom the observation was recorded. The demographic details of that person are stored in the person table.</w:t>
            </w:r>
          </w:p>
        </w:tc>
        <w:tc>
          <w:tcPr>
            <w:tcW w:w="4950" w:type="dxa"/>
          </w:tcPr>
          <w:p w14:paraId="39EF2E9D" w14:textId="77777777" w:rsidR="00CF7870" w:rsidRPr="00CF7870" w:rsidRDefault="00CF7870" w:rsidP="00CF7870">
            <w:pPr>
              <w:spacing w:before="45" w:after="45" w:line="240" w:lineRule="auto"/>
              <w:ind w:left="360"/>
              <w:rPr>
                <w:rFonts w:asciiTheme="minorHAnsi" w:hAnsiTheme="minorHAnsi" w:cs="Arial"/>
                <w:color w:val="000000"/>
                <w:szCs w:val="18"/>
              </w:rPr>
            </w:pPr>
          </w:p>
        </w:tc>
      </w:tr>
      <w:tr w:rsidR="00CF7870" w:rsidRPr="008972F1" w14:paraId="618FF240" w14:textId="77777777" w:rsidTr="007F0AA0">
        <w:trPr>
          <w:trHeight w:val="6389"/>
        </w:trPr>
        <w:tc>
          <w:tcPr>
            <w:tcW w:w="2610" w:type="dxa"/>
            <w:vAlign w:val="center"/>
            <w:hideMark/>
          </w:tcPr>
          <w:p w14:paraId="428B93D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observation_concept_id</w:t>
            </w:r>
          </w:p>
        </w:tc>
        <w:tc>
          <w:tcPr>
            <w:tcW w:w="1260" w:type="dxa"/>
            <w:vAlign w:val="center"/>
            <w:hideMark/>
          </w:tcPr>
          <w:p w14:paraId="7FB4139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A60A2A8"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standard observation concept</w:t>
            </w:r>
            <w:r w:rsidR="004F3C6F">
              <w:rPr>
                <w:rFonts w:asciiTheme="minorHAnsi" w:hAnsiTheme="minorHAnsi" w:cs="Arial"/>
                <w:color w:val="000000"/>
                <w:szCs w:val="18"/>
              </w:rPr>
              <w:t xml:space="preserve"> identifier in the Vocabulary. </w:t>
            </w:r>
          </w:p>
        </w:tc>
        <w:tc>
          <w:tcPr>
            <w:tcW w:w="4950" w:type="dxa"/>
          </w:tcPr>
          <w:p w14:paraId="284CEB5D" w14:textId="77777777" w:rsidR="00CF7870" w:rsidRDefault="00CF7870" w:rsidP="004F3C6F">
            <w:pPr>
              <w:spacing w:before="0" w:after="200" w:line="240" w:lineRule="auto"/>
              <w:contextualSpacing/>
              <w:rPr>
                <w:rFonts w:asciiTheme="minorHAnsi" w:hAnsiTheme="minorHAnsi"/>
                <w:szCs w:val="18"/>
              </w:rPr>
            </w:pPr>
            <w:r w:rsidRPr="00CF7870">
              <w:rPr>
                <w:rFonts w:asciiTheme="minorHAnsi" w:hAnsiTheme="minorHAnsi"/>
                <w:szCs w:val="18"/>
              </w:rPr>
              <w:t>Valid Obse</w:t>
            </w:r>
            <w:r>
              <w:rPr>
                <w:rFonts w:asciiTheme="minorHAnsi" w:hAnsiTheme="minorHAnsi"/>
                <w:szCs w:val="18"/>
              </w:rPr>
              <w:t xml:space="preserve">rvation Concepts </w:t>
            </w:r>
            <w:r w:rsidRPr="00CF7870">
              <w:rPr>
                <w:rFonts w:asciiTheme="minorHAnsi" w:hAnsiTheme="minorHAnsi"/>
                <w:szCs w:val="18"/>
              </w:rPr>
              <w:t>belong to the "Observation" domain. Observation Concepts are based mostly on the LOINC vocabulary, with some additions from SNOMED-CT.</w:t>
            </w:r>
          </w:p>
          <w:p w14:paraId="29EE0A94" w14:textId="77777777" w:rsidR="00CF7870" w:rsidRPr="00CF7870" w:rsidRDefault="00CF7870" w:rsidP="004F3C6F">
            <w:pPr>
              <w:spacing w:before="0" w:after="200" w:line="240" w:lineRule="auto"/>
              <w:contextualSpacing/>
              <w:rPr>
                <w:rFonts w:asciiTheme="minorHAnsi" w:hAnsiTheme="minorHAnsi"/>
                <w:szCs w:val="18"/>
              </w:rPr>
            </w:pPr>
          </w:p>
          <w:p w14:paraId="2C18A7A8" w14:textId="77777777" w:rsidR="00CF7870" w:rsidRPr="00CF7870" w:rsidRDefault="00CF7870" w:rsidP="004F3C6F">
            <w:pPr>
              <w:spacing w:before="0" w:after="200" w:line="240" w:lineRule="auto"/>
              <w:ind w:right="4"/>
              <w:contextualSpacing/>
              <w:rPr>
                <w:rFonts w:asciiTheme="minorHAnsi" w:hAnsiTheme="minorHAnsi" w:cs="Arial"/>
                <w:szCs w:val="18"/>
              </w:rPr>
            </w:pPr>
            <w:r w:rsidRPr="00CF7870">
              <w:rPr>
                <w:rFonts w:asciiTheme="minorHAnsi" w:hAnsiTheme="minorHAnsi"/>
                <w:szCs w:val="18"/>
              </w:rPr>
              <w:t>Observations must have an object represente</w:t>
            </w:r>
            <w:r w:rsidR="004F3C6F">
              <w:rPr>
                <w:rFonts w:asciiTheme="minorHAnsi" w:hAnsiTheme="minorHAnsi"/>
                <w:szCs w:val="18"/>
              </w:rPr>
              <w:t>d as a concept, and a finding. A finding (see below) is r</w:t>
            </w:r>
            <w:r w:rsidRPr="00CF7870">
              <w:rPr>
                <w:rFonts w:asciiTheme="minorHAnsi" w:hAnsiTheme="minorHAnsi"/>
                <w:szCs w:val="18"/>
              </w:rPr>
              <w:t>epresented as a concept, a numeri</w:t>
            </w:r>
            <w:r w:rsidR="004F3C6F">
              <w:rPr>
                <w:rFonts w:asciiTheme="minorHAnsi" w:hAnsiTheme="minorHAnsi"/>
                <w:szCs w:val="18"/>
              </w:rPr>
              <w:t>cal value or a verbatim string or more than one of these.</w:t>
            </w:r>
          </w:p>
          <w:p w14:paraId="48E4B458" w14:textId="77777777" w:rsidR="00CF7870" w:rsidRPr="004F3C6F" w:rsidRDefault="00CF7870" w:rsidP="00CF7870">
            <w:pPr>
              <w:spacing w:before="45" w:after="45" w:line="240" w:lineRule="auto"/>
              <w:rPr>
                <w:rFonts w:asciiTheme="minorHAnsi" w:hAnsiTheme="minorHAnsi" w:cs="Arial"/>
                <w:color w:val="000000"/>
                <w:szCs w:val="18"/>
              </w:rPr>
            </w:pPr>
          </w:p>
          <w:p w14:paraId="08E7656B" w14:textId="77777777" w:rsidR="004F3C6F" w:rsidRPr="004F3C6F" w:rsidRDefault="004F3C6F" w:rsidP="004F3C6F">
            <w:pPr>
              <w:pStyle w:val="Default"/>
              <w:rPr>
                <w:rFonts w:asciiTheme="minorHAnsi" w:hAnsiTheme="minorHAnsi"/>
                <w:szCs w:val="18"/>
              </w:rPr>
            </w:pPr>
            <w:r w:rsidRPr="004F3C6F">
              <w:rPr>
                <w:rFonts w:asciiTheme="minorHAnsi" w:hAnsiTheme="minorHAnsi"/>
                <w:szCs w:val="18"/>
              </w:rPr>
              <w:t xml:space="preserve">There are three Standard Vocabularies defined for observations: </w:t>
            </w:r>
          </w:p>
          <w:p w14:paraId="302A7E5B"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tests and values: Logical Observation Identifiers Names and Codes (</w:t>
            </w:r>
            <w:r w:rsidRPr="004F3C6F">
              <w:rPr>
                <w:rFonts w:asciiTheme="minorHAnsi" w:hAnsiTheme="minorHAnsi"/>
                <w:b/>
                <w:bCs/>
                <w:szCs w:val="18"/>
              </w:rPr>
              <w:t>LOINC</w:t>
            </w:r>
            <w:r w:rsidRPr="004F3C6F">
              <w:rPr>
                <w:rFonts w:asciiTheme="minorHAnsi" w:hAnsiTheme="minorHAnsi"/>
                <w:szCs w:val="18"/>
              </w:rPr>
              <w:t>)</w:t>
            </w:r>
            <w:r>
              <w:rPr>
                <w:rFonts w:asciiTheme="minorHAnsi" w:hAnsiTheme="minorHAnsi"/>
                <w:szCs w:val="18"/>
              </w:rPr>
              <w:t xml:space="preserve"> (vocabulary_id 6).</w:t>
            </w:r>
          </w:p>
          <w:p w14:paraId="693E43A5" w14:textId="77777777" w:rsidR="004F3C6F" w:rsidRPr="004F3C6F" w:rsidRDefault="004F3C6F" w:rsidP="004F3C6F">
            <w:pPr>
              <w:pStyle w:val="Default"/>
              <w:spacing w:after="144"/>
              <w:rPr>
                <w:rFonts w:asciiTheme="minorHAnsi" w:hAnsiTheme="minorHAnsi"/>
                <w:szCs w:val="18"/>
              </w:rPr>
            </w:pPr>
            <w:r>
              <w:rPr>
                <w:rFonts w:asciiTheme="minorHAnsi" w:hAnsiTheme="minorHAnsi"/>
                <w:szCs w:val="18"/>
              </w:rPr>
              <w:t xml:space="preserve">(FYI: </w:t>
            </w:r>
            <w:r w:rsidRPr="004F3C6F">
              <w:rPr>
                <w:rFonts w:asciiTheme="minorHAnsi" w:hAnsiTheme="minorHAnsi"/>
                <w:szCs w:val="18"/>
              </w:rPr>
              <w:t>Regenstrief also maintains the "</w:t>
            </w:r>
            <w:r w:rsidRPr="004F3C6F">
              <w:rPr>
                <w:rFonts w:asciiTheme="minorHAnsi" w:hAnsiTheme="minorHAnsi"/>
                <w:b/>
                <w:bCs/>
                <w:szCs w:val="18"/>
              </w:rPr>
              <w:t>LOINC Multidimensional Classification</w:t>
            </w:r>
            <w:r>
              <w:rPr>
                <w:rFonts w:asciiTheme="minorHAnsi" w:hAnsiTheme="minorHAnsi"/>
                <w:szCs w:val="18"/>
              </w:rPr>
              <w:t>" – vocabulary_id 49)</w:t>
            </w:r>
          </w:p>
          <w:p w14:paraId="14B601F0"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Qualitative lab results: A set of SNOME</w:t>
            </w:r>
            <w:r>
              <w:rPr>
                <w:rFonts w:asciiTheme="minorHAnsi" w:hAnsiTheme="minorHAnsi"/>
                <w:szCs w:val="18"/>
              </w:rPr>
              <w:t>D-CT Qualifier Value concepts  (vocabulary_id 1)</w:t>
            </w:r>
          </w:p>
          <w:p w14:paraId="2575045E"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units: Unified Code for Units of Measure (</w:t>
            </w:r>
            <w:r w:rsidRPr="004F3C6F">
              <w:rPr>
                <w:rFonts w:asciiTheme="minorHAnsi" w:hAnsiTheme="minorHAnsi"/>
                <w:b/>
                <w:bCs/>
                <w:szCs w:val="18"/>
              </w:rPr>
              <w:t>UCUM</w:t>
            </w:r>
            <w:r>
              <w:rPr>
                <w:rFonts w:asciiTheme="minorHAnsi" w:hAnsiTheme="minorHAnsi"/>
                <w:szCs w:val="18"/>
              </w:rPr>
              <w:t>( )</w:t>
            </w:r>
            <w:r w:rsidRPr="004F3C6F">
              <w:rPr>
                <w:rFonts w:asciiTheme="minorHAnsi" w:hAnsiTheme="minorHAnsi"/>
                <w:szCs w:val="18"/>
              </w:rPr>
              <w:t>v</w:t>
            </w:r>
            <w:r>
              <w:rPr>
                <w:rFonts w:asciiTheme="minorHAnsi" w:hAnsiTheme="minorHAnsi"/>
                <w:szCs w:val="18"/>
              </w:rPr>
              <w:t>ocabulary_id 11)</w:t>
            </w:r>
          </w:p>
          <w:p w14:paraId="15355C1F" w14:textId="77777777" w:rsidR="00CF7870" w:rsidRDefault="004F3C6F" w:rsidP="004F3C6F">
            <w:pPr>
              <w:pStyle w:val="Default"/>
              <w:rPr>
                <w:rFonts w:asciiTheme="minorHAnsi" w:hAnsiTheme="minorHAnsi"/>
                <w:szCs w:val="18"/>
              </w:rPr>
            </w:pPr>
            <w:r w:rsidRPr="004F3C6F">
              <w:rPr>
                <w:rFonts w:asciiTheme="minorHAnsi" w:hAnsiTheme="minorHAnsi"/>
                <w:szCs w:val="18"/>
              </w:rPr>
              <w:t xml:space="preserve">All other findings and observables: SNOMED-CT </w:t>
            </w:r>
            <w:r>
              <w:rPr>
                <w:rFonts w:asciiTheme="minorHAnsi" w:hAnsiTheme="minorHAnsi"/>
                <w:szCs w:val="18"/>
              </w:rPr>
              <w:t>–</w:t>
            </w:r>
            <w:r w:rsidRPr="004F3C6F">
              <w:rPr>
                <w:rFonts w:asciiTheme="minorHAnsi" w:hAnsiTheme="minorHAnsi"/>
                <w:szCs w:val="18"/>
              </w:rPr>
              <w:t xml:space="preserve"> </w:t>
            </w:r>
            <w:r>
              <w:rPr>
                <w:rFonts w:asciiTheme="minorHAnsi" w:hAnsiTheme="minorHAnsi"/>
                <w:szCs w:val="18"/>
              </w:rPr>
              <w:t>(</w:t>
            </w:r>
            <w:r w:rsidRPr="004F3C6F">
              <w:rPr>
                <w:rFonts w:asciiTheme="minorHAnsi" w:hAnsiTheme="minorHAnsi"/>
                <w:szCs w:val="18"/>
              </w:rPr>
              <w:t>vocabulary_id 1</w:t>
            </w:r>
            <w:r>
              <w:rPr>
                <w:rFonts w:asciiTheme="minorHAnsi" w:hAnsiTheme="minorHAnsi"/>
                <w:szCs w:val="18"/>
              </w:rPr>
              <w:t xml:space="preserve">). </w:t>
            </w:r>
          </w:p>
          <w:p w14:paraId="3B1BE029" w14:textId="77777777" w:rsidR="00443343" w:rsidRDefault="00443343" w:rsidP="004F3C6F">
            <w:pPr>
              <w:pStyle w:val="Default"/>
              <w:rPr>
                <w:rFonts w:asciiTheme="minorHAnsi" w:hAnsiTheme="minorHAnsi"/>
                <w:szCs w:val="18"/>
              </w:rPr>
            </w:pPr>
          </w:p>
          <w:p w14:paraId="37736900" w14:textId="77777777" w:rsidR="00443343" w:rsidRPr="00443343" w:rsidRDefault="00443343" w:rsidP="00443343">
            <w:pPr>
              <w:spacing w:before="0" w:after="200" w:line="240" w:lineRule="auto"/>
              <w:ind w:right="4"/>
              <w:rPr>
                <w:rFonts w:asciiTheme="minorHAnsi" w:hAnsiTheme="minorHAnsi"/>
              </w:rPr>
            </w:pPr>
            <w:r w:rsidRPr="00443343">
              <w:rPr>
                <w:rFonts w:asciiTheme="minorHAnsi" w:hAnsiTheme="minorHAnsi" w:cs="Arial"/>
              </w:rPr>
              <w:t>For vital signs, pull information from fl</w:t>
            </w:r>
            <w:r w:rsidR="0089618B">
              <w:rPr>
                <w:rFonts w:asciiTheme="minorHAnsi" w:hAnsiTheme="minorHAnsi" w:cs="Arial"/>
              </w:rPr>
              <w:t>ow sheet rows (EPIC sites only)</w:t>
            </w:r>
          </w:p>
        </w:tc>
      </w:tr>
      <w:tr w:rsidR="00CF7870" w:rsidRPr="008972F1" w14:paraId="38D6DDC4" w14:textId="77777777" w:rsidTr="007F0AA0">
        <w:trPr>
          <w:trHeight w:val="308"/>
        </w:trPr>
        <w:tc>
          <w:tcPr>
            <w:tcW w:w="2610" w:type="dxa"/>
            <w:vAlign w:val="center"/>
            <w:hideMark/>
          </w:tcPr>
          <w:p w14:paraId="6A4D6580"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observation_date</w:t>
            </w:r>
          </w:p>
        </w:tc>
        <w:tc>
          <w:tcPr>
            <w:tcW w:w="1260" w:type="dxa"/>
            <w:vAlign w:val="center"/>
            <w:hideMark/>
          </w:tcPr>
          <w:p w14:paraId="363BE10D"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2358B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date of the observation</w:t>
            </w:r>
            <w:r>
              <w:rPr>
                <w:rFonts w:asciiTheme="minorHAnsi" w:hAnsiTheme="minorHAnsi" w:cs="Arial"/>
                <w:color w:val="000000"/>
                <w:szCs w:val="18"/>
              </w:rPr>
              <w:t xml:space="preserve"> (UTC).</w:t>
            </w:r>
          </w:p>
        </w:tc>
        <w:tc>
          <w:tcPr>
            <w:tcW w:w="4950" w:type="dxa"/>
          </w:tcPr>
          <w:p w14:paraId="4B3E873C"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568E7D23" w14:textId="77777777" w:rsidTr="007F0AA0">
        <w:trPr>
          <w:trHeight w:val="281"/>
        </w:trPr>
        <w:tc>
          <w:tcPr>
            <w:tcW w:w="2610" w:type="dxa"/>
            <w:vAlign w:val="center"/>
            <w:hideMark/>
          </w:tcPr>
          <w:p w14:paraId="2606814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observation_time</w:t>
            </w:r>
          </w:p>
        </w:tc>
        <w:tc>
          <w:tcPr>
            <w:tcW w:w="1260" w:type="dxa"/>
            <w:vAlign w:val="center"/>
            <w:hideMark/>
          </w:tcPr>
          <w:p w14:paraId="629AF2F6"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6D67A39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time of the observation</w:t>
            </w:r>
            <w:r>
              <w:rPr>
                <w:rFonts w:asciiTheme="minorHAnsi" w:hAnsiTheme="minorHAnsi" w:cs="Arial"/>
                <w:color w:val="000000"/>
                <w:szCs w:val="18"/>
              </w:rPr>
              <w:t xml:space="preserve"> (UTC). </w:t>
            </w:r>
          </w:p>
        </w:tc>
        <w:tc>
          <w:tcPr>
            <w:tcW w:w="4950" w:type="dxa"/>
          </w:tcPr>
          <w:p w14:paraId="3BFC3BCA"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25352286" w14:textId="77777777" w:rsidTr="007F0AA0">
        <w:trPr>
          <w:trHeight w:val="727"/>
        </w:trPr>
        <w:tc>
          <w:tcPr>
            <w:tcW w:w="2610" w:type="dxa"/>
            <w:vAlign w:val="center"/>
            <w:hideMark/>
          </w:tcPr>
          <w:p w14:paraId="33638FDE"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observation_type_concept_id</w:t>
            </w:r>
          </w:p>
        </w:tc>
        <w:tc>
          <w:tcPr>
            <w:tcW w:w="1260" w:type="dxa"/>
            <w:vAlign w:val="center"/>
            <w:hideMark/>
          </w:tcPr>
          <w:p w14:paraId="0D92FD8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5B161C7B"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w:t>
            </w:r>
            <w:r w:rsidR="004F3C6F">
              <w:rPr>
                <w:rFonts w:asciiTheme="minorHAnsi" w:hAnsiTheme="minorHAnsi" w:cs="Arial"/>
                <w:color w:val="000000"/>
                <w:szCs w:val="18"/>
              </w:rPr>
              <w:t>ng the type of the observation.</w:t>
            </w:r>
          </w:p>
        </w:tc>
        <w:tc>
          <w:tcPr>
            <w:tcW w:w="4950" w:type="dxa"/>
          </w:tcPr>
          <w:p w14:paraId="7A4F8A1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39)</w:t>
            </w:r>
          </w:p>
          <w:p w14:paraId="5871E51B" w14:textId="77777777" w:rsidR="004F3C6F" w:rsidRDefault="004F3C6F" w:rsidP="004F3C6F">
            <w:pPr>
              <w:spacing w:before="0" w:after="0" w:line="240" w:lineRule="auto"/>
              <w:rPr>
                <w:rFonts w:asciiTheme="minorHAnsi" w:hAnsiTheme="minorHAnsi"/>
                <w:color w:val="333333"/>
                <w:szCs w:val="18"/>
                <w:shd w:val="clear" w:color="auto" w:fill="FFFFFF"/>
              </w:rPr>
            </w:pPr>
          </w:p>
          <w:p w14:paraId="246F18BF" w14:textId="77777777" w:rsidR="00CF7870" w:rsidRDefault="004F3C6F" w:rsidP="004B164C">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select * from concept where vocabulary_id = </w:t>
            </w:r>
            <w:r w:rsidR="004B164C">
              <w:rPr>
                <w:rFonts w:asciiTheme="minorHAnsi" w:hAnsiTheme="minorHAnsi"/>
                <w:color w:val="333333"/>
                <w:szCs w:val="18"/>
                <w:shd w:val="clear" w:color="auto" w:fill="FFFFFF"/>
              </w:rPr>
              <w:t xml:space="preserve">39 yields 7 valid concept_ids. </w:t>
            </w:r>
          </w:p>
          <w:p w14:paraId="55152C5B" w14:textId="77777777" w:rsidR="004B164C" w:rsidRDefault="004B164C" w:rsidP="004F3C6F">
            <w:pPr>
              <w:spacing w:before="45" w:afterLines="45" w:after="108" w:line="240" w:lineRule="auto"/>
              <w:rPr>
                <w:rFonts w:asciiTheme="minorHAnsi" w:hAnsiTheme="minorHAnsi"/>
                <w:color w:val="333333"/>
                <w:szCs w:val="18"/>
                <w:shd w:val="clear" w:color="auto" w:fill="FFFFFF"/>
              </w:rPr>
            </w:pPr>
          </w:p>
          <w:p w14:paraId="28537826" w14:textId="77777777" w:rsidR="004B164C" w:rsidRPr="004F3C6F" w:rsidRDefault="004B164C" w:rsidP="004F3C6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FOR PEDSnet CDM V1, all of our observations are coming from electronic health records so </w:t>
            </w:r>
            <w:r w:rsidRPr="004B164C">
              <w:rPr>
                <w:rFonts w:asciiTheme="minorHAnsi" w:hAnsiTheme="minorHAnsi"/>
                <w:color w:val="333333"/>
                <w:szCs w:val="18"/>
                <w:u w:val="single"/>
                <w:shd w:val="clear" w:color="auto" w:fill="FFFFFF"/>
              </w:rPr>
              <w:t>set this field to concept_id = 38000280</w:t>
            </w:r>
            <w:r>
              <w:rPr>
                <w:rFonts w:asciiTheme="minorHAnsi" w:hAnsiTheme="minorHAnsi"/>
                <w:color w:val="333333"/>
                <w:szCs w:val="18"/>
                <w:shd w:val="clear" w:color="auto" w:fill="FFFFFF"/>
              </w:rPr>
              <w:t xml:space="preserve"> (observation recorded from EMR). When we get data from patients, we will include the non-standard concept_id = 44814721 from vocabulary 99</w:t>
            </w:r>
          </w:p>
        </w:tc>
      </w:tr>
      <w:tr w:rsidR="00CF7870" w:rsidRPr="008972F1" w14:paraId="03EF2D5A" w14:textId="77777777" w:rsidTr="007F0AA0">
        <w:trPr>
          <w:trHeight w:val="485"/>
        </w:trPr>
        <w:tc>
          <w:tcPr>
            <w:tcW w:w="2610" w:type="dxa"/>
            <w:vAlign w:val="center"/>
            <w:hideMark/>
          </w:tcPr>
          <w:p w14:paraId="027A248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value_as_number</w:t>
            </w:r>
          </w:p>
        </w:tc>
        <w:tc>
          <w:tcPr>
            <w:tcW w:w="1260" w:type="dxa"/>
            <w:shd w:val="clear" w:color="auto" w:fill="FFFFFF" w:themeFill="background1"/>
            <w:vAlign w:val="center"/>
            <w:hideMark/>
          </w:tcPr>
          <w:p w14:paraId="22D92611" w14:textId="77777777" w:rsidR="00CF7870"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sidR="004F3C6F">
              <w:rPr>
                <w:rFonts w:asciiTheme="minorHAnsi" w:hAnsiTheme="minorHAnsi" w:cs="Arial"/>
                <w:color w:val="000000"/>
                <w:szCs w:val="18"/>
              </w:rPr>
              <w:t>*</w:t>
            </w:r>
          </w:p>
          <w:p w14:paraId="7F9622C8" w14:textId="77777777" w:rsidR="004F3C6F" w:rsidRPr="008972F1" w:rsidRDefault="004F3C6F"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p>
        </w:tc>
        <w:tc>
          <w:tcPr>
            <w:tcW w:w="4590" w:type="dxa"/>
            <w:hideMark/>
          </w:tcPr>
          <w:p w14:paraId="3DC143E0"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number. This is applicable to observations where the result is expressed as a numeric value.</w:t>
            </w:r>
          </w:p>
        </w:tc>
        <w:tc>
          <w:tcPr>
            <w:tcW w:w="4950" w:type="dxa"/>
          </w:tcPr>
          <w:p w14:paraId="3A55AD89"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 xml:space="preserve">Value must be represented as at least one of {value_as_number, value_as_string or values_as_concept_id}. </w:t>
            </w:r>
            <w:r w:rsidR="00DB70B8" w:rsidRPr="00E56EC7">
              <w:rPr>
                <w:rFonts w:asciiTheme="minorHAnsi" w:hAnsiTheme="minorHAnsi" w:cs="Arial"/>
                <w:color w:val="000000"/>
                <w:szCs w:val="18"/>
              </w:rPr>
              <w:t>There are a few exceptions in vocabulary id 99 where all three value_as</w:t>
            </w:r>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781A625" w14:textId="77777777" w:rsidTr="007F0AA0">
        <w:trPr>
          <w:trHeight w:val="727"/>
        </w:trPr>
        <w:tc>
          <w:tcPr>
            <w:tcW w:w="2610" w:type="dxa"/>
            <w:vAlign w:val="center"/>
            <w:hideMark/>
          </w:tcPr>
          <w:p w14:paraId="09AB7B3D"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value_as_string</w:t>
            </w:r>
          </w:p>
        </w:tc>
        <w:tc>
          <w:tcPr>
            <w:tcW w:w="1260" w:type="dxa"/>
            <w:shd w:val="clear" w:color="auto" w:fill="FFFFFF" w:themeFill="background1"/>
            <w:vAlign w:val="center"/>
            <w:hideMark/>
          </w:tcPr>
          <w:p w14:paraId="12A386B7"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2673CCC2"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r w:rsidR="0024641C">
              <w:rPr>
                <w:rFonts w:asciiTheme="minorHAnsi" w:hAnsiTheme="minorHAnsi" w:cs="Arial"/>
                <w:color w:val="000000"/>
                <w:szCs w:val="18"/>
              </w:rPr>
              <w:t>)</w:t>
            </w:r>
          </w:p>
        </w:tc>
        <w:tc>
          <w:tcPr>
            <w:tcW w:w="4590" w:type="dxa"/>
            <w:hideMark/>
          </w:tcPr>
          <w:p w14:paraId="438303BF"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string. This is applicable to observations where the result is expressed as verbatim text.</w:t>
            </w:r>
          </w:p>
        </w:tc>
        <w:tc>
          <w:tcPr>
            <w:tcW w:w="4950" w:type="dxa"/>
          </w:tcPr>
          <w:p w14:paraId="143384FD"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 xml:space="preserve">Value must be represented as at least one of {value_as_number, value_as_string or values_as_concept_id}. </w:t>
            </w:r>
            <w:r w:rsidR="00DB70B8" w:rsidRPr="00E56EC7">
              <w:rPr>
                <w:rFonts w:asciiTheme="minorHAnsi" w:hAnsiTheme="minorHAnsi" w:cs="Arial"/>
                <w:color w:val="000000"/>
                <w:szCs w:val="18"/>
              </w:rPr>
              <w:t>There are a few exceptions in vocabulary id 99 where all three value_as</w:t>
            </w:r>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577D95B2" w14:textId="77777777" w:rsidTr="007F0AA0">
        <w:trPr>
          <w:trHeight w:val="970"/>
        </w:trPr>
        <w:tc>
          <w:tcPr>
            <w:tcW w:w="2610" w:type="dxa"/>
            <w:vAlign w:val="center"/>
            <w:hideMark/>
          </w:tcPr>
          <w:p w14:paraId="63CF90D0"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value_as_concept_id</w:t>
            </w:r>
          </w:p>
        </w:tc>
        <w:tc>
          <w:tcPr>
            <w:tcW w:w="1260" w:type="dxa"/>
            <w:vAlign w:val="center"/>
            <w:hideMark/>
          </w:tcPr>
          <w:p w14:paraId="2CF35E52"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0F7632B4"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r w:rsidR="0024641C">
              <w:rPr>
                <w:rFonts w:asciiTheme="minorHAnsi" w:hAnsiTheme="minorHAnsi" w:cs="Arial"/>
                <w:color w:val="000000"/>
                <w:szCs w:val="18"/>
              </w:rPr>
              <w:t>)</w:t>
            </w:r>
          </w:p>
        </w:tc>
        <w:tc>
          <w:tcPr>
            <w:tcW w:w="4590" w:type="dxa"/>
            <w:hideMark/>
          </w:tcPr>
          <w:p w14:paraId="4483DE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an observation result stored as a concept identifier. This is applicable to observations where the result can be expressed as a standard concept from the Vocabulary (e.g., positive/negative, present/absent, low/high, etc.).</w:t>
            </w:r>
          </w:p>
        </w:tc>
        <w:tc>
          <w:tcPr>
            <w:tcW w:w="4950" w:type="dxa"/>
          </w:tcPr>
          <w:p w14:paraId="1204A6BF"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{value_as_number, value_as_string or values_as_concept_id}.</w:t>
            </w:r>
            <w:r w:rsidR="00DB70B8" w:rsidRPr="00E56EC7">
              <w:rPr>
                <w:rFonts w:asciiTheme="minorHAnsi" w:hAnsiTheme="minorHAnsi" w:cs="Arial"/>
                <w:color w:val="000000"/>
                <w:szCs w:val="18"/>
              </w:rPr>
              <w:t xml:space="preserve"> There are a few exceptions in vocabulary id 99 where all three value_as</w:t>
            </w:r>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6CEFB91" w14:textId="77777777" w:rsidTr="007F0AA0">
        <w:trPr>
          <w:trHeight w:val="485"/>
        </w:trPr>
        <w:tc>
          <w:tcPr>
            <w:tcW w:w="2610" w:type="dxa"/>
            <w:vAlign w:val="center"/>
            <w:hideMark/>
          </w:tcPr>
          <w:p w14:paraId="07E4C33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unit_concept_id</w:t>
            </w:r>
          </w:p>
        </w:tc>
        <w:tc>
          <w:tcPr>
            <w:tcW w:w="1260" w:type="dxa"/>
            <w:vAlign w:val="center"/>
            <w:hideMark/>
          </w:tcPr>
          <w:p w14:paraId="6E2261A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380A59B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 standard concept identifier of measurement units in the Vocabulary.</w:t>
            </w:r>
          </w:p>
        </w:tc>
        <w:tc>
          <w:tcPr>
            <w:tcW w:w="4950" w:type="dxa"/>
          </w:tcPr>
          <w:p w14:paraId="0020343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11)</w:t>
            </w:r>
          </w:p>
          <w:p w14:paraId="6E801C69" w14:textId="77777777" w:rsidR="004F3C6F" w:rsidRDefault="004F3C6F" w:rsidP="004F3C6F">
            <w:pPr>
              <w:spacing w:before="0" w:after="0" w:line="240" w:lineRule="auto"/>
              <w:rPr>
                <w:rFonts w:asciiTheme="minorHAnsi" w:hAnsiTheme="minorHAnsi"/>
                <w:color w:val="333333"/>
                <w:szCs w:val="18"/>
                <w:shd w:val="clear" w:color="auto" w:fill="FFFFFF"/>
              </w:rPr>
            </w:pPr>
          </w:p>
          <w:p w14:paraId="43CEE0B5"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select * from concept where vocabulary_id = 11 yields 766 valid concept_ids. </w:t>
            </w:r>
          </w:p>
          <w:p w14:paraId="728F4BA7" w14:textId="77777777" w:rsidR="00CF7870" w:rsidRDefault="004F3C6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7E5645F1"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For the PEDSnet observation listed above, use the following concept_ids:</w:t>
            </w:r>
          </w:p>
          <w:p w14:paraId="4EC62D8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Centimeters (cm): concept_id = 8582</w:t>
            </w:r>
          </w:p>
          <w:p w14:paraId="23CE75E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Kilograms (kg): concept_id = 9529</w:t>
            </w:r>
          </w:p>
          <w:p w14:paraId="428F0107"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Kilograms per square meter (kg/m2): concept_id = 9531</w:t>
            </w:r>
          </w:p>
          <w:p w14:paraId="03275405" w14:textId="77777777" w:rsidR="006D3E0F" w:rsidRPr="008972F1" w:rsidRDefault="006D3E0F" w:rsidP="004F3C6F">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Millimeters mercury (mmHG): concept_id = 8876</w:t>
            </w:r>
          </w:p>
        </w:tc>
      </w:tr>
      <w:tr w:rsidR="00CF7870" w:rsidRPr="008972F1" w14:paraId="2BD50D5B" w14:textId="77777777" w:rsidTr="007F0AA0">
        <w:trPr>
          <w:trHeight w:val="395"/>
        </w:trPr>
        <w:tc>
          <w:tcPr>
            <w:tcW w:w="2610" w:type="dxa"/>
            <w:vAlign w:val="center"/>
          </w:tcPr>
          <w:p w14:paraId="1D95A28D"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associated_provider_id</w:t>
            </w:r>
          </w:p>
        </w:tc>
        <w:tc>
          <w:tcPr>
            <w:tcW w:w="1260" w:type="dxa"/>
            <w:vAlign w:val="center"/>
          </w:tcPr>
          <w:p w14:paraId="1089C089"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0FABFBEC" w14:textId="77777777" w:rsidR="00CF7870" w:rsidRPr="008972F1" w:rsidRDefault="00CF7870" w:rsidP="006B6A1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making the observation.</w:t>
            </w:r>
          </w:p>
        </w:tc>
        <w:tc>
          <w:tcPr>
            <w:tcW w:w="4950" w:type="dxa"/>
          </w:tcPr>
          <w:p w14:paraId="53EC5065" w14:textId="77777777" w:rsidR="00CF7870" w:rsidRPr="008972F1" w:rsidRDefault="00CF7870" w:rsidP="006B6A18">
            <w:pPr>
              <w:spacing w:before="45" w:afterLines="45" w:after="108" w:line="240" w:lineRule="auto"/>
              <w:rPr>
                <w:rFonts w:asciiTheme="minorHAnsi" w:hAnsiTheme="minorHAnsi" w:cs="Arial"/>
                <w:color w:val="000000"/>
                <w:szCs w:val="18"/>
              </w:rPr>
            </w:pPr>
          </w:p>
        </w:tc>
      </w:tr>
      <w:tr w:rsidR="00CF7870" w:rsidRPr="008972F1" w14:paraId="0FA14F09" w14:textId="77777777" w:rsidTr="007F0AA0">
        <w:trPr>
          <w:trHeight w:val="260"/>
        </w:trPr>
        <w:tc>
          <w:tcPr>
            <w:tcW w:w="2610" w:type="dxa"/>
            <w:vAlign w:val="center"/>
          </w:tcPr>
          <w:p w14:paraId="276E2DA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visit_occurrence_id</w:t>
            </w:r>
          </w:p>
        </w:tc>
        <w:tc>
          <w:tcPr>
            <w:tcW w:w="1260" w:type="dxa"/>
            <w:vAlign w:val="center"/>
          </w:tcPr>
          <w:p w14:paraId="48DA5874"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7B802C7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observation was recorded.</w:t>
            </w:r>
          </w:p>
        </w:tc>
        <w:tc>
          <w:tcPr>
            <w:tcW w:w="4950" w:type="dxa"/>
          </w:tcPr>
          <w:p w14:paraId="7F3782C9"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014CB6DF" w14:textId="77777777" w:rsidTr="007F0AA0">
        <w:trPr>
          <w:trHeight w:val="727"/>
        </w:trPr>
        <w:tc>
          <w:tcPr>
            <w:tcW w:w="2610" w:type="dxa"/>
            <w:vAlign w:val="center"/>
          </w:tcPr>
          <w:p w14:paraId="3A61C30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relevant_condition_concept_id</w:t>
            </w:r>
          </w:p>
        </w:tc>
        <w:tc>
          <w:tcPr>
            <w:tcW w:w="1260" w:type="dxa"/>
            <w:vAlign w:val="center"/>
          </w:tcPr>
          <w:p w14:paraId="53844E5E"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5BF5008" w14:textId="77777777" w:rsidR="00CF7870" w:rsidRPr="008972F1" w:rsidRDefault="00CF7870" w:rsidP="00831C6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condition concept related to this observation, if this relationship exists in the source data (</w:t>
            </w:r>
            <w:r w:rsidRPr="008972F1">
              <w:rPr>
                <w:rFonts w:asciiTheme="minorHAnsi" w:hAnsiTheme="minorHAnsi" w:cs="Arial"/>
                <w:i/>
                <w:color w:val="000000"/>
                <w:szCs w:val="18"/>
              </w:rPr>
              <w:t>e.g.</w:t>
            </w:r>
            <w:r w:rsidRPr="008972F1">
              <w:rPr>
                <w:rFonts w:asciiTheme="minorHAnsi" w:hAnsiTheme="minorHAnsi" w:cs="Arial"/>
                <w:color w:val="000000"/>
                <w:szCs w:val="18"/>
              </w:rPr>
              <w:t xml:space="preserve"> indication for a diagnostic test). </w:t>
            </w:r>
          </w:p>
        </w:tc>
        <w:tc>
          <w:tcPr>
            <w:tcW w:w="4950" w:type="dxa"/>
          </w:tcPr>
          <w:p w14:paraId="676DFB40" w14:textId="77777777" w:rsidR="00CF7870" w:rsidRPr="008972F1" w:rsidRDefault="00CF7870" w:rsidP="00831C68">
            <w:pPr>
              <w:spacing w:before="45" w:after="45" w:line="240" w:lineRule="auto"/>
              <w:rPr>
                <w:rFonts w:asciiTheme="minorHAnsi" w:hAnsiTheme="minorHAnsi" w:cs="Arial"/>
                <w:color w:val="000000"/>
                <w:szCs w:val="18"/>
              </w:rPr>
            </w:pPr>
          </w:p>
        </w:tc>
      </w:tr>
      <w:tr w:rsidR="00CF7870" w:rsidRPr="008972F1" w14:paraId="3B909EE9" w14:textId="77777777" w:rsidTr="007F0AA0">
        <w:trPr>
          <w:trHeight w:val="727"/>
        </w:trPr>
        <w:tc>
          <w:tcPr>
            <w:tcW w:w="2610" w:type="dxa"/>
            <w:vAlign w:val="center"/>
          </w:tcPr>
          <w:p w14:paraId="77103CB6"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observation_source_value</w:t>
            </w:r>
          </w:p>
        </w:tc>
        <w:tc>
          <w:tcPr>
            <w:tcW w:w="1260" w:type="dxa"/>
            <w:vAlign w:val="center"/>
          </w:tcPr>
          <w:p w14:paraId="44F5F8B2"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B529D4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code as it appears in the source data.</w:t>
            </w:r>
            <w:r w:rsidRPr="008972F1">
              <w:rPr>
                <w:rFonts w:asciiTheme="minorHAnsi" w:hAnsiTheme="minorHAnsi"/>
                <w:szCs w:val="18"/>
              </w:rPr>
              <w:t xml:space="preserve"> </w:t>
            </w:r>
            <w:r w:rsidRPr="008972F1">
              <w:rPr>
                <w:rFonts w:asciiTheme="minorHAnsi" w:hAnsiTheme="minorHAnsi" w:cs="Arial"/>
                <w:color w:val="000000"/>
                <w:szCs w:val="18"/>
              </w:rPr>
              <w:t>This code is mapped to a standard concept in the Vocabulary and the original code is, stored here for reference.</w:t>
            </w:r>
          </w:p>
        </w:tc>
        <w:tc>
          <w:tcPr>
            <w:tcW w:w="4950" w:type="dxa"/>
          </w:tcPr>
          <w:p w14:paraId="1B698E9B"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1F2BEDF6" w14:textId="77777777" w:rsidTr="007F0AA0">
        <w:trPr>
          <w:trHeight w:val="727"/>
        </w:trPr>
        <w:tc>
          <w:tcPr>
            <w:tcW w:w="2610" w:type="dxa"/>
            <w:vAlign w:val="center"/>
          </w:tcPr>
          <w:p w14:paraId="362D18E0"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unit_source_value</w:t>
            </w:r>
          </w:p>
        </w:tc>
        <w:tc>
          <w:tcPr>
            <w:tcW w:w="1260" w:type="dxa"/>
            <w:vAlign w:val="center"/>
          </w:tcPr>
          <w:p w14:paraId="7B20271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B893FE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unit as it appears in the source data. This code is mapped to a standard unit concept in the Vocabulary and the original code is, stored here for reference. </w:t>
            </w:r>
          </w:p>
        </w:tc>
        <w:tc>
          <w:tcPr>
            <w:tcW w:w="4950" w:type="dxa"/>
          </w:tcPr>
          <w:p w14:paraId="7B665085"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427A005B" w14:textId="77777777" w:rsidTr="007F0AA0">
        <w:trPr>
          <w:trHeight w:val="727"/>
        </w:trPr>
        <w:tc>
          <w:tcPr>
            <w:tcW w:w="2610" w:type="dxa"/>
            <w:vAlign w:val="center"/>
          </w:tcPr>
          <w:p w14:paraId="7354C2B7"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range_low</w:t>
            </w:r>
          </w:p>
        </w:tc>
        <w:tc>
          <w:tcPr>
            <w:tcW w:w="1260" w:type="dxa"/>
            <w:vAlign w:val="center"/>
          </w:tcPr>
          <w:p w14:paraId="15BEEA3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582BB351"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1F8B0FE2" w14:textId="77777777" w:rsidR="00CF7870" w:rsidRPr="008972F1" w:rsidRDefault="00CF7870" w:rsidP="006B6A18">
            <w:pPr>
              <w:spacing w:before="45" w:after="45" w:line="240" w:lineRule="auto"/>
              <w:rPr>
                <w:rFonts w:asciiTheme="minorHAnsi" w:hAnsiTheme="minorHAnsi" w:cs="Arial"/>
                <w:color w:val="000000"/>
                <w:szCs w:val="18"/>
              </w:rPr>
            </w:pPr>
          </w:p>
          <w:p w14:paraId="34ED025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lower limit of the normal range of the observation.  It is not applicable if the observation results are non-numeric or categorical, and must be in the same units of measure as the observation value.</w:t>
            </w:r>
          </w:p>
        </w:tc>
        <w:tc>
          <w:tcPr>
            <w:tcW w:w="4950" w:type="dxa"/>
          </w:tcPr>
          <w:p w14:paraId="037F3752"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222B7AAE" w14:textId="77777777" w:rsidTr="007F0AA0">
        <w:trPr>
          <w:trHeight w:val="727"/>
        </w:trPr>
        <w:tc>
          <w:tcPr>
            <w:tcW w:w="2610" w:type="dxa"/>
            <w:vAlign w:val="center"/>
          </w:tcPr>
          <w:p w14:paraId="5D6C8C6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range_high</w:t>
            </w:r>
          </w:p>
        </w:tc>
        <w:tc>
          <w:tcPr>
            <w:tcW w:w="1260" w:type="dxa"/>
            <w:vAlign w:val="center"/>
          </w:tcPr>
          <w:p w14:paraId="28535A7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0C20AD4"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4F263610" w14:textId="77777777" w:rsidR="00CF7870" w:rsidRDefault="00CF7870" w:rsidP="006B6A18">
            <w:pPr>
              <w:spacing w:before="45" w:after="45" w:line="240" w:lineRule="auto"/>
              <w:rPr>
                <w:rFonts w:asciiTheme="minorHAnsi" w:hAnsiTheme="minorHAnsi" w:cs="Arial"/>
                <w:color w:val="000000"/>
                <w:szCs w:val="18"/>
              </w:rPr>
            </w:pPr>
          </w:p>
          <w:p w14:paraId="07F4F5DB" w14:textId="77777777" w:rsidR="00CF7870" w:rsidRPr="008972F1" w:rsidRDefault="00CF7870" w:rsidP="006B6A18">
            <w:pPr>
              <w:spacing w:before="45" w:after="45" w:line="240" w:lineRule="auto"/>
              <w:rPr>
                <w:rFonts w:asciiTheme="minorHAnsi" w:hAnsiTheme="minorHAnsi" w:cs="Arial"/>
                <w:color w:val="000000"/>
                <w:szCs w:val="18"/>
              </w:rPr>
            </w:pPr>
            <w:r w:rsidRPr="004766C4">
              <w:rPr>
                <w:rFonts w:asciiTheme="minorHAnsi" w:hAnsiTheme="minorHAnsi" w:cs="Arial"/>
                <w:color w:val="000000"/>
                <w:szCs w:val="18"/>
              </w:rPr>
              <w:t>The upper limit of the normal range of the observation.  It is not applicable if the observation results are non-numeric or categorical, and must be in the same units of measure as the observation value.</w:t>
            </w:r>
          </w:p>
        </w:tc>
        <w:tc>
          <w:tcPr>
            <w:tcW w:w="4950" w:type="dxa"/>
          </w:tcPr>
          <w:p w14:paraId="5B889791" w14:textId="77777777" w:rsidR="00CF7870" w:rsidRPr="008972F1" w:rsidRDefault="00CF7870" w:rsidP="006B6A18">
            <w:pPr>
              <w:spacing w:before="45" w:after="45" w:line="240" w:lineRule="auto"/>
              <w:rPr>
                <w:rFonts w:asciiTheme="minorHAnsi" w:hAnsiTheme="minorHAnsi" w:cs="Arial"/>
                <w:color w:val="000000"/>
                <w:szCs w:val="18"/>
              </w:rPr>
            </w:pPr>
          </w:p>
        </w:tc>
      </w:tr>
    </w:tbl>
    <w:bookmarkEnd w:id="30"/>
    <w:bookmarkEnd w:id="31"/>
    <w:p w14:paraId="790E395A" w14:textId="77777777" w:rsidR="006B6A18" w:rsidRPr="00061AFF" w:rsidRDefault="00FF09F0" w:rsidP="006B6A18">
      <w:pPr>
        <w:pStyle w:val="Heading3"/>
      </w:pPr>
      <w:r>
        <w:t>additional notes</w:t>
      </w:r>
    </w:p>
    <w:p w14:paraId="31BB3139" w14:textId="77777777" w:rsidR="00721949" w:rsidRDefault="00721949" w:rsidP="00721949">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observations. All observations are included for an active patient. For PEDSnet CDM V1, we limit observations to only those that appear in </w:t>
      </w:r>
      <w:r>
        <w:rPr>
          <w:rFonts w:cs="Arial"/>
        </w:rPr>
        <w:fldChar w:fldCharType="begin"/>
      </w:r>
      <w:r>
        <w:rPr>
          <w:rFonts w:cs="Arial"/>
        </w:rPr>
        <w:instrText xml:space="preserve"> REF _Ref401511318 </w:instrText>
      </w:r>
      <w:r>
        <w:rPr>
          <w:rFonts w:cs="Arial"/>
        </w:rPr>
        <w:fldChar w:fldCharType="separate"/>
      </w:r>
      <w:r w:rsidR="0032020C">
        <w:t xml:space="preserve">Table </w:t>
      </w:r>
      <w:r w:rsidR="0032020C">
        <w:rPr>
          <w:noProof/>
        </w:rPr>
        <w:t>1</w:t>
      </w:r>
      <w:r>
        <w:rPr>
          <w:rFonts w:cs="Arial"/>
        </w:rPr>
        <w:fldChar w:fldCharType="end"/>
      </w:r>
      <w:r>
        <w:rPr>
          <w:rFonts w:cs="Arial"/>
        </w:rPr>
        <w:t>.</w:t>
      </w:r>
    </w:p>
    <w:p w14:paraId="755C378A" w14:textId="77777777" w:rsidR="006B6A18" w:rsidRPr="00061AFF" w:rsidRDefault="006B6A18" w:rsidP="006B6A18">
      <w:pPr>
        <w:pStyle w:val="ListParagraph"/>
        <w:numPr>
          <w:ilvl w:val="0"/>
          <w:numId w:val="14"/>
        </w:numPr>
        <w:spacing w:before="0" w:after="200" w:line="240" w:lineRule="auto"/>
        <w:ind w:right="4"/>
        <w:rPr>
          <w:rFonts w:cs="Arial"/>
        </w:rPr>
      </w:pPr>
      <w:r w:rsidRPr="00061AFF">
        <w:t xml:space="preserve">Observations have </w:t>
      </w:r>
      <w:r w:rsidR="00831C68">
        <w:t xml:space="preserve">a value represented by one of a concept ID, a string, </w:t>
      </w:r>
      <w:r w:rsidR="004F3C6F">
        <w:t>**OR**</w:t>
      </w:r>
      <w:r w:rsidR="00831C68">
        <w:t xml:space="preserve"> a numeric value.</w:t>
      </w:r>
    </w:p>
    <w:p w14:paraId="6DCB8F2F" w14:textId="77777777" w:rsidR="006B6A18" w:rsidRPr="00061AFF" w:rsidRDefault="006B6A18" w:rsidP="006B6A18">
      <w:pPr>
        <w:pStyle w:val="ListParagraph"/>
        <w:numPr>
          <w:ilvl w:val="0"/>
          <w:numId w:val="14"/>
        </w:numPr>
        <w:spacing w:before="0" w:after="200" w:line="240" w:lineRule="auto"/>
        <w:ind w:right="4"/>
        <w:rPr>
          <w:rFonts w:cs="Arial"/>
        </w:rPr>
      </w:pPr>
      <w:bookmarkStart w:id="32" w:name="_Toc310442297"/>
      <w:r w:rsidRPr="00061AFF">
        <w:rPr>
          <w:rFonts w:cs="Arial"/>
        </w:rPr>
        <w:t>The Visit during which the observation was made is recorded through a reference to the VISIT_OCCURRENCE table. This information is not always available.</w:t>
      </w:r>
    </w:p>
    <w:p w14:paraId="3540E733" w14:textId="77777777" w:rsidR="00E66D63" w:rsidRPr="00C0413C" w:rsidRDefault="006B6A18" w:rsidP="00BE26EB">
      <w:pPr>
        <w:pStyle w:val="ListParagraph"/>
        <w:numPr>
          <w:ilvl w:val="0"/>
          <w:numId w:val="14"/>
        </w:numPr>
        <w:spacing w:before="0" w:after="200" w:line="240" w:lineRule="auto"/>
        <w:ind w:right="4"/>
      </w:pPr>
      <w:r w:rsidRPr="00061AFF">
        <w:rPr>
          <w:rFonts w:cs="Arial"/>
        </w:rPr>
        <w:t>The Provider making the observation is recorded through a reference to the PROVIDER table. This information is not always available.</w:t>
      </w:r>
      <w:bookmarkEnd w:id="32"/>
    </w:p>
    <w:p w14:paraId="15F26360" w14:textId="77777777" w:rsidR="00C0413C" w:rsidRDefault="00C0413C" w:rsidP="00C0413C">
      <w:pPr>
        <w:spacing w:before="0" w:after="200" w:line="240" w:lineRule="auto"/>
        <w:ind w:right="4"/>
      </w:pPr>
    </w:p>
    <w:p w14:paraId="0EDB172B" w14:textId="77777777" w:rsidR="00C0413C" w:rsidRPr="00C0413C" w:rsidRDefault="00C0413C" w:rsidP="00C0413C">
      <w:pPr>
        <w:pStyle w:val="Heading2"/>
      </w:pPr>
      <w:r>
        <w:t>OBSERVATION PERIOD</w:t>
      </w:r>
    </w:p>
    <w:p w14:paraId="0614966E" w14:textId="77777777" w:rsidR="00C0413C" w:rsidRDefault="00C0413C" w:rsidP="00C0413C">
      <w:pPr>
        <w:spacing w:after="60" w:line="240" w:lineRule="auto"/>
      </w:pPr>
      <w:r w:rsidRPr="00061AFF">
        <w:t xml:space="preserve">The </w:t>
      </w:r>
      <w:r>
        <w:t>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PCORnet CDM enrollment table.</w:t>
      </w:r>
    </w:p>
    <w:p w14:paraId="5EDBAA37" w14:textId="77777777" w:rsidR="00C0413C" w:rsidRDefault="00C0413C" w:rsidP="00C0413C">
      <w:pPr>
        <w:spacing w:after="60" w:line="240" w:lineRule="auto"/>
      </w:pPr>
    </w:p>
    <w:p w14:paraId="2C1DD8EC" w14:textId="77777777" w:rsidR="00C0413C" w:rsidRPr="00061AFF" w:rsidRDefault="00C0413C" w:rsidP="00C0413C">
      <w:pPr>
        <w:spacing w:after="60" w:line="240" w:lineRule="auto"/>
      </w:pPr>
      <w:r>
        <w:t>While analytic methods can be used to calculate gaps in observation periods that will generate multiple records (observation periods) per person, for PEDSnet, the logic has been simplified to generate a single observation period row for each patient.</w:t>
      </w:r>
    </w:p>
    <w:p w14:paraId="1017A084" w14:textId="77777777" w:rsidR="00C0413C" w:rsidRPr="00061AFF" w:rsidRDefault="00C0413C" w:rsidP="00C0413C">
      <w:pPr>
        <w:spacing w:before="240"/>
        <w:ind w:right="4"/>
        <w:rPr>
          <w:rFonts w:cs="Arial"/>
        </w:rPr>
      </w:pPr>
    </w:p>
    <w:tbl>
      <w:tblPr>
        <w:tblStyle w:val="CDMspecs"/>
        <w:tblW w:w="12900" w:type="dxa"/>
        <w:tblLayout w:type="fixed"/>
        <w:tblLook w:val="04A0" w:firstRow="1" w:lastRow="0" w:firstColumn="1" w:lastColumn="0" w:noHBand="0" w:noVBand="1"/>
      </w:tblPr>
      <w:tblGrid>
        <w:gridCol w:w="2207"/>
        <w:gridCol w:w="1033"/>
        <w:gridCol w:w="1350"/>
        <w:gridCol w:w="4235"/>
        <w:gridCol w:w="4075"/>
      </w:tblGrid>
      <w:tr w:rsidR="00A31DAC" w:rsidRPr="008972F1" w14:paraId="34DEBE8E" w14:textId="77777777" w:rsidTr="00A31DAC">
        <w:trPr>
          <w:cnfStyle w:val="100000000000" w:firstRow="1" w:lastRow="0" w:firstColumn="0" w:lastColumn="0" w:oddVBand="0" w:evenVBand="0" w:oddHBand="0" w:evenHBand="0" w:firstRowFirstColumn="0" w:firstRowLastColumn="0" w:lastRowFirstColumn="0" w:lastRowLastColumn="0"/>
          <w:trHeight w:val="179"/>
        </w:trPr>
        <w:tc>
          <w:tcPr>
            <w:tcW w:w="2207" w:type="dxa"/>
            <w:vAlign w:val="center"/>
            <w:hideMark/>
          </w:tcPr>
          <w:p w14:paraId="7575A611"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Field</w:t>
            </w:r>
          </w:p>
        </w:tc>
        <w:tc>
          <w:tcPr>
            <w:tcW w:w="1033" w:type="dxa"/>
            <w:vAlign w:val="center"/>
            <w:hideMark/>
          </w:tcPr>
          <w:p w14:paraId="3D70CA45"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1350" w:type="dxa"/>
          </w:tcPr>
          <w:p w14:paraId="2B0C88B7" w14:textId="77777777" w:rsidR="00A31DAC" w:rsidRPr="008972F1" w:rsidRDefault="00A31DAC" w:rsidP="000057DF">
            <w:pPr>
              <w:spacing w:before="45" w:afterLines="45" w:after="108" w:line="240" w:lineRule="auto"/>
              <w:jc w:val="center"/>
              <w:rPr>
                <w:szCs w:val="18"/>
              </w:rPr>
            </w:pPr>
            <w:r>
              <w:rPr>
                <w:szCs w:val="18"/>
              </w:rPr>
              <w:t>Data Type</w:t>
            </w:r>
          </w:p>
        </w:tc>
        <w:tc>
          <w:tcPr>
            <w:tcW w:w="4235" w:type="dxa"/>
            <w:vAlign w:val="center"/>
            <w:hideMark/>
          </w:tcPr>
          <w:p w14:paraId="1AE5B18B"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4075" w:type="dxa"/>
            <w:vAlign w:val="center"/>
          </w:tcPr>
          <w:p w14:paraId="78D8EBE6" w14:textId="77777777" w:rsidR="00A31DAC" w:rsidRPr="008972F1" w:rsidRDefault="00A31DAC" w:rsidP="000057DF">
            <w:pPr>
              <w:spacing w:before="45" w:afterLines="45" w:after="108" w:line="240" w:lineRule="auto"/>
              <w:jc w:val="center"/>
              <w:rPr>
                <w:rFonts w:asciiTheme="minorHAnsi" w:hAnsiTheme="minorHAnsi"/>
                <w:szCs w:val="18"/>
              </w:rPr>
            </w:pPr>
            <w:r>
              <w:rPr>
                <w:rFonts w:asciiTheme="minorHAnsi" w:hAnsiTheme="minorHAnsi"/>
                <w:szCs w:val="18"/>
              </w:rPr>
              <w:t>PEDSnet Conventions</w:t>
            </w:r>
          </w:p>
        </w:tc>
      </w:tr>
      <w:tr w:rsidR="00A31DAC" w:rsidRPr="008972F1" w14:paraId="43AF2F60" w14:textId="77777777" w:rsidTr="00F6007A">
        <w:trPr>
          <w:trHeight w:val="414"/>
        </w:trPr>
        <w:tc>
          <w:tcPr>
            <w:tcW w:w="2207" w:type="dxa"/>
            <w:vAlign w:val="center"/>
            <w:hideMark/>
          </w:tcPr>
          <w:p w14:paraId="60412BEB" w14:textId="152F188A" w:rsidR="00A31DAC" w:rsidRPr="008972F1" w:rsidRDefault="00A31DAC" w:rsidP="000057DF">
            <w:pPr>
              <w:spacing w:before="45" w:afterLines="45" w:after="108" w:line="240" w:lineRule="auto"/>
              <w:jc w:val="center"/>
              <w:rPr>
                <w:rFonts w:asciiTheme="minorHAnsi" w:hAnsiTheme="minorHAnsi" w:cs="Arial"/>
                <w:color w:val="000000"/>
                <w:szCs w:val="18"/>
              </w:rPr>
            </w:pPr>
            <w:del w:id="33" w:author="Browne, Aaron N" w:date="2014-10-31T11:42:00Z">
              <w:r>
                <w:rPr>
                  <w:rFonts w:asciiTheme="minorHAnsi" w:hAnsiTheme="minorHAnsi" w:cs="Arial"/>
                  <w:color w:val="000000"/>
                  <w:szCs w:val="18"/>
                </w:rPr>
                <w:delText>Observation</w:delText>
              </w:r>
            </w:del>
            <w:ins w:id="34" w:author="Browne, Aaron N" w:date="2014-10-31T11:42:00Z">
              <w:r w:rsidR="0064786E">
                <w:rPr>
                  <w:rFonts w:asciiTheme="minorHAnsi" w:hAnsiTheme="minorHAnsi" w:cs="Arial"/>
                  <w:color w:val="000000"/>
                  <w:szCs w:val="18"/>
                </w:rPr>
                <w:t>o</w:t>
              </w:r>
              <w:r>
                <w:rPr>
                  <w:rFonts w:asciiTheme="minorHAnsi" w:hAnsiTheme="minorHAnsi" w:cs="Arial"/>
                  <w:color w:val="000000"/>
                  <w:szCs w:val="18"/>
                </w:rPr>
                <w:t>bservation</w:t>
              </w:r>
            </w:ins>
            <w:r>
              <w:rPr>
                <w:rFonts w:asciiTheme="minorHAnsi" w:hAnsiTheme="minorHAnsi" w:cs="Arial"/>
                <w:color w:val="000000"/>
                <w:szCs w:val="18"/>
              </w:rPr>
              <w:t>_period_id</w:t>
            </w:r>
          </w:p>
        </w:tc>
        <w:tc>
          <w:tcPr>
            <w:tcW w:w="1033" w:type="dxa"/>
            <w:vAlign w:val="center"/>
            <w:hideMark/>
          </w:tcPr>
          <w:p w14:paraId="3F3ECA83"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66EBCBE5"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7EF9F4E4"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A system-generate unique identifier for each observation period</w:t>
            </w:r>
          </w:p>
        </w:tc>
        <w:tc>
          <w:tcPr>
            <w:tcW w:w="4075" w:type="dxa"/>
          </w:tcPr>
          <w:p w14:paraId="5634D3D3" w14:textId="13E386FA" w:rsidR="00A31DAC" w:rsidRPr="00FA30D4" w:rsidRDefault="0006008A" w:rsidP="000057DF">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r w:rsidR="00FA30D4" w:rsidRPr="00FA30D4">
              <w:rPr>
                <w:rFonts w:asciiTheme="minorHAnsi" w:hAnsiTheme="minorHAnsi" w:cs="Arial"/>
                <w:color w:val="000000"/>
                <w:szCs w:val="18"/>
              </w:rPr>
              <w:t>.</w:t>
            </w:r>
          </w:p>
        </w:tc>
      </w:tr>
      <w:tr w:rsidR="00A31DAC" w:rsidRPr="008972F1" w14:paraId="43289C4C" w14:textId="77777777" w:rsidTr="00F6007A">
        <w:trPr>
          <w:trHeight w:val="710"/>
        </w:trPr>
        <w:tc>
          <w:tcPr>
            <w:tcW w:w="2207" w:type="dxa"/>
            <w:vAlign w:val="center"/>
            <w:hideMark/>
          </w:tcPr>
          <w:p w14:paraId="32B95B08"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person_id</w:t>
            </w:r>
          </w:p>
        </w:tc>
        <w:tc>
          <w:tcPr>
            <w:tcW w:w="1033" w:type="dxa"/>
            <w:vAlign w:val="center"/>
            <w:hideMark/>
          </w:tcPr>
          <w:p w14:paraId="0BE5FDA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113FB40D"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53EB10CB" w14:textId="77777777" w:rsidR="00A31DAC" w:rsidRPr="008972F1" w:rsidRDefault="00A31DAC" w:rsidP="000057DF">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4075" w:type="dxa"/>
          </w:tcPr>
          <w:p w14:paraId="7BF00CD1" w14:textId="77777777" w:rsidR="00A31DAC" w:rsidRPr="008972F1" w:rsidRDefault="00A31DAC" w:rsidP="000057DF">
            <w:pPr>
              <w:spacing w:before="45" w:afterLines="45" w:after="108" w:line="240" w:lineRule="auto"/>
              <w:rPr>
                <w:rFonts w:asciiTheme="minorHAnsi" w:hAnsiTheme="minorHAnsi" w:cs="Arial"/>
                <w:color w:val="000000"/>
                <w:szCs w:val="18"/>
              </w:rPr>
            </w:pPr>
          </w:p>
        </w:tc>
      </w:tr>
      <w:tr w:rsidR="00A31DAC" w:rsidRPr="008972F1" w14:paraId="2AB72838" w14:textId="77777777" w:rsidTr="00F6007A">
        <w:trPr>
          <w:trHeight w:val="414"/>
        </w:trPr>
        <w:tc>
          <w:tcPr>
            <w:tcW w:w="2207" w:type="dxa"/>
            <w:vAlign w:val="center"/>
            <w:hideMark/>
          </w:tcPr>
          <w:p w14:paraId="0800D885" w14:textId="4ACD197F" w:rsidR="00A31DAC" w:rsidRPr="008972F1" w:rsidRDefault="00A31DAC" w:rsidP="000057DF">
            <w:pPr>
              <w:spacing w:before="45" w:afterLines="45" w:after="108" w:line="240" w:lineRule="auto"/>
              <w:jc w:val="center"/>
              <w:rPr>
                <w:rFonts w:asciiTheme="minorHAnsi" w:hAnsiTheme="minorHAnsi" w:cs="Arial"/>
                <w:color w:val="000000"/>
                <w:szCs w:val="18"/>
              </w:rPr>
            </w:pPr>
            <w:del w:id="35" w:author="Browne, Aaron N" w:date="2014-10-31T11:42:00Z">
              <w:r>
                <w:rPr>
                  <w:rFonts w:asciiTheme="minorHAnsi" w:hAnsiTheme="minorHAnsi" w:cs="Arial"/>
                  <w:color w:val="000000"/>
                  <w:szCs w:val="18"/>
                </w:rPr>
                <w:delText>Observation</w:delText>
              </w:r>
            </w:del>
            <w:ins w:id="36" w:author="Browne, Aaron N" w:date="2014-10-31T11:42:00Z">
              <w:r w:rsidR="0064786E">
                <w:rPr>
                  <w:rFonts w:asciiTheme="minorHAnsi" w:hAnsiTheme="minorHAnsi" w:cs="Arial"/>
                  <w:color w:val="000000"/>
                  <w:szCs w:val="18"/>
                </w:rPr>
                <w:t>o</w:t>
              </w:r>
              <w:r>
                <w:rPr>
                  <w:rFonts w:asciiTheme="minorHAnsi" w:hAnsiTheme="minorHAnsi" w:cs="Arial"/>
                  <w:color w:val="000000"/>
                  <w:szCs w:val="18"/>
                </w:rPr>
                <w:t>bservation</w:t>
              </w:r>
            </w:ins>
            <w:r>
              <w:rPr>
                <w:rFonts w:asciiTheme="minorHAnsi" w:hAnsiTheme="minorHAnsi" w:cs="Arial"/>
                <w:color w:val="000000"/>
                <w:szCs w:val="18"/>
              </w:rPr>
              <w:t>_period_start_date</w:t>
            </w:r>
          </w:p>
        </w:tc>
        <w:tc>
          <w:tcPr>
            <w:tcW w:w="1033" w:type="dxa"/>
            <w:vAlign w:val="center"/>
            <w:hideMark/>
          </w:tcPr>
          <w:p w14:paraId="237F0FAE"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5C8943E0"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18FDD506"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start date of the observation period for which data are available from the data source</w:t>
            </w:r>
          </w:p>
          <w:p w14:paraId="5CE20931" w14:textId="77777777" w:rsidR="00A31DAC" w:rsidRPr="008972F1" w:rsidRDefault="00A31DAC" w:rsidP="000057DF">
            <w:pPr>
              <w:spacing w:before="45" w:afterLines="45" w:after="108" w:line="240" w:lineRule="auto"/>
              <w:rPr>
                <w:rFonts w:asciiTheme="minorHAnsi" w:hAnsiTheme="minorHAnsi" w:cs="Arial"/>
                <w:color w:val="000000"/>
                <w:szCs w:val="18"/>
              </w:rPr>
            </w:pPr>
          </w:p>
        </w:tc>
        <w:tc>
          <w:tcPr>
            <w:tcW w:w="4075" w:type="dxa"/>
          </w:tcPr>
          <w:p w14:paraId="6687779D" w14:textId="77777777" w:rsidR="00A31DAC" w:rsidRDefault="00A31DAC" w:rsidP="000057D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Use the earliest encounter date available for this patient. </w:t>
            </w:r>
          </w:p>
          <w:p w14:paraId="7604A19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No date shifting</w:t>
            </w:r>
          </w:p>
        </w:tc>
      </w:tr>
      <w:tr w:rsidR="00A31DAC" w:rsidRPr="008972F1" w14:paraId="0D13853F" w14:textId="77777777" w:rsidTr="00F6007A">
        <w:trPr>
          <w:trHeight w:val="369"/>
        </w:trPr>
        <w:tc>
          <w:tcPr>
            <w:tcW w:w="2207" w:type="dxa"/>
            <w:vAlign w:val="center"/>
            <w:hideMark/>
          </w:tcPr>
          <w:p w14:paraId="4F8EBF97" w14:textId="7EC0358E" w:rsidR="00A31DAC" w:rsidRPr="008972F1" w:rsidRDefault="00A31DAC" w:rsidP="000057DF">
            <w:pPr>
              <w:spacing w:before="45" w:afterLines="45" w:after="108" w:line="240" w:lineRule="auto"/>
              <w:jc w:val="center"/>
              <w:rPr>
                <w:rFonts w:asciiTheme="minorHAnsi" w:hAnsiTheme="minorHAnsi" w:cs="Arial"/>
                <w:color w:val="000000"/>
                <w:szCs w:val="18"/>
              </w:rPr>
            </w:pPr>
            <w:del w:id="37" w:author="Browne, Aaron N" w:date="2014-10-31T11:42:00Z">
              <w:r>
                <w:rPr>
                  <w:rFonts w:asciiTheme="minorHAnsi" w:hAnsiTheme="minorHAnsi" w:cs="Arial"/>
                  <w:color w:val="000000"/>
                  <w:szCs w:val="18"/>
                </w:rPr>
                <w:delText>Observation</w:delText>
              </w:r>
            </w:del>
            <w:ins w:id="38" w:author="Browne, Aaron N" w:date="2014-10-31T11:42:00Z">
              <w:r w:rsidR="0064786E">
                <w:rPr>
                  <w:rFonts w:asciiTheme="minorHAnsi" w:hAnsiTheme="minorHAnsi" w:cs="Arial"/>
                  <w:color w:val="000000"/>
                  <w:szCs w:val="18"/>
                </w:rPr>
                <w:t>observation</w:t>
              </w:r>
            </w:ins>
            <w:r w:rsidR="0064786E">
              <w:rPr>
                <w:rFonts w:asciiTheme="minorHAnsi" w:hAnsiTheme="minorHAnsi" w:cs="Arial"/>
                <w:color w:val="000000"/>
                <w:szCs w:val="18"/>
              </w:rPr>
              <w:t>_period_</w:t>
            </w:r>
            <w:del w:id="39" w:author="Browne, Aaron N" w:date="2014-10-31T11:42:00Z">
              <w:r>
                <w:rPr>
                  <w:rFonts w:asciiTheme="minorHAnsi" w:hAnsiTheme="minorHAnsi" w:cs="Arial"/>
                  <w:color w:val="000000"/>
                  <w:szCs w:val="18"/>
                </w:rPr>
                <w:delText>stop</w:delText>
              </w:r>
            </w:del>
            <w:ins w:id="40" w:author="Browne, Aaron N" w:date="2014-10-31T11:42:00Z">
              <w:r w:rsidR="0064786E">
                <w:rPr>
                  <w:rFonts w:asciiTheme="minorHAnsi" w:hAnsiTheme="minorHAnsi" w:cs="Arial"/>
                  <w:color w:val="000000"/>
                  <w:szCs w:val="18"/>
                </w:rPr>
                <w:t>end</w:t>
              </w:r>
            </w:ins>
            <w:r>
              <w:rPr>
                <w:rFonts w:asciiTheme="minorHAnsi" w:hAnsiTheme="minorHAnsi" w:cs="Arial"/>
                <w:color w:val="000000"/>
                <w:szCs w:val="18"/>
              </w:rPr>
              <w:t>_date</w:t>
            </w:r>
          </w:p>
        </w:tc>
        <w:tc>
          <w:tcPr>
            <w:tcW w:w="1033" w:type="dxa"/>
            <w:vAlign w:val="center"/>
            <w:hideMark/>
          </w:tcPr>
          <w:p w14:paraId="3258D62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Pr>
                <w:rFonts w:asciiTheme="minorHAnsi" w:hAnsiTheme="minorHAnsi" w:cs="Arial"/>
                <w:color w:val="000000"/>
                <w:szCs w:val="18"/>
              </w:rPr>
              <w:t>No</w:t>
            </w:r>
          </w:p>
        </w:tc>
        <w:tc>
          <w:tcPr>
            <w:tcW w:w="1350" w:type="dxa"/>
            <w:vAlign w:val="center"/>
          </w:tcPr>
          <w:p w14:paraId="151B7467"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594D40AC"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end date of the observation period for which data are available from the source.</w:t>
            </w:r>
          </w:p>
        </w:tc>
        <w:tc>
          <w:tcPr>
            <w:tcW w:w="4075" w:type="dxa"/>
          </w:tcPr>
          <w:p w14:paraId="03B6FB9A" w14:textId="77777777" w:rsidR="00A31DAC"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Use the last encounter date available for this patient. If there exists one or more records in the DEATH table for this patient, use the latest date recorded in that table.</w:t>
            </w:r>
          </w:p>
          <w:p w14:paraId="1DDEF2C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For patients who are still in the hospital or ED or other facility at the time of data extraction, leave this field NULL. </w:t>
            </w:r>
          </w:p>
        </w:tc>
      </w:tr>
    </w:tbl>
    <w:p w14:paraId="40EB7F07" w14:textId="77777777" w:rsidR="00C0413C" w:rsidRDefault="00C0413C" w:rsidP="00C0413C">
      <w:pPr>
        <w:pStyle w:val="Heading3"/>
      </w:pPr>
      <w:r>
        <w:t>Additional Notes</w:t>
      </w:r>
    </w:p>
    <w:p w14:paraId="257511C7" w14:textId="77777777" w:rsidR="0089618B" w:rsidRPr="0089618B" w:rsidRDefault="0089618B" w:rsidP="0089618B">
      <w:pPr>
        <w:pStyle w:val="ListParagraph"/>
        <w:numPr>
          <w:ilvl w:val="0"/>
          <w:numId w:val="33"/>
        </w:numPr>
      </w:pPr>
      <w:r>
        <w:t xml:space="preserve">Because the 1/1/2009 date limitation for “active patients” is not used to limit visit_occurrance, the start_date of an observation period </w:t>
      </w:r>
      <w:r w:rsidR="000E570F">
        <w:t xml:space="preserve">for an active PEDSnet patient </w:t>
      </w:r>
      <w:r>
        <w:t>may be prior to 1/1/ 2009.</w:t>
      </w:r>
    </w:p>
    <w:p w14:paraId="1737B7CB" w14:textId="77777777" w:rsidR="00C0413C" w:rsidRPr="00AC7CC0" w:rsidRDefault="00C0413C" w:rsidP="00C0413C">
      <w:pPr>
        <w:spacing w:before="0" w:after="200" w:line="240" w:lineRule="auto"/>
        <w:ind w:right="4"/>
      </w:pPr>
    </w:p>
    <w:p w14:paraId="4F929893" w14:textId="77777777" w:rsidR="00AC7CC0" w:rsidRDefault="00AC7CC0" w:rsidP="00963120">
      <w:pPr>
        <w:pStyle w:val="ListParagraph"/>
        <w:spacing w:before="0" w:after="200" w:line="240" w:lineRule="auto"/>
        <w:ind w:right="4"/>
      </w:pPr>
    </w:p>
    <w:p w14:paraId="45F41139" w14:textId="77777777" w:rsidR="006942D3" w:rsidRDefault="006942D3" w:rsidP="00963120">
      <w:pPr>
        <w:pStyle w:val="ListParagraph"/>
        <w:spacing w:before="0" w:after="200" w:line="240" w:lineRule="auto"/>
        <w:ind w:right="4"/>
      </w:pPr>
    </w:p>
    <w:p w14:paraId="3F459F09" w14:textId="77777777" w:rsidR="006942D3" w:rsidRDefault="006942D3" w:rsidP="00963120">
      <w:pPr>
        <w:pStyle w:val="ListParagraph"/>
        <w:spacing w:before="0" w:after="200" w:line="240" w:lineRule="auto"/>
        <w:ind w:right="4"/>
      </w:pPr>
    </w:p>
    <w:p w14:paraId="6CF2E240" w14:textId="77777777" w:rsidR="006942D3" w:rsidRDefault="006942D3">
      <w:pPr>
        <w:spacing w:before="0" w:after="0" w:line="240" w:lineRule="auto"/>
      </w:pPr>
      <w:r>
        <w:br w:type="page"/>
      </w:r>
    </w:p>
    <w:p w14:paraId="3CDEA41E" w14:textId="77777777" w:rsidR="006942D3" w:rsidRDefault="006942D3" w:rsidP="001E194E">
      <w:pPr>
        <w:pStyle w:val="NoSpacing"/>
        <w:rPr>
          <w:b/>
        </w:rPr>
      </w:pPr>
      <w:r w:rsidRPr="0006008A">
        <w:rPr>
          <w:b/>
        </w:rPr>
        <w:lastRenderedPageBreak/>
        <w:t>APPENDIX</w:t>
      </w:r>
    </w:p>
    <w:p w14:paraId="46ACDD17" w14:textId="77777777" w:rsidR="0006008A" w:rsidRDefault="0006008A" w:rsidP="001E194E">
      <w:pPr>
        <w:pStyle w:val="NoSpacing"/>
        <w:rPr>
          <w:b/>
        </w:rPr>
      </w:pPr>
    </w:p>
    <w:p w14:paraId="70AA9E1C" w14:textId="2FE9C152" w:rsidR="0006008A" w:rsidRPr="0006008A" w:rsidRDefault="0006008A" w:rsidP="001E194E">
      <w:pPr>
        <w:pStyle w:val="NoSpacing"/>
        <w:rPr>
          <w:b/>
        </w:rPr>
      </w:pPr>
      <w:r>
        <w:rPr>
          <w:b/>
        </w:rPr>
        <w:t>PEDSnet-specific Vocabulary 99 has been supplanted by OMOP-supported Vocabulary 60, which contains all of the additional concept_id codes needed in PEDSnet for PCORnet CDM V1.0</w:t>
      </w:r>
    </w:p>
    <w:p w14:paraId="56FBF8AA" w14:textId="77777777" w:rsidR="006942D3" w:rsidRDefault="006942D3" w:rsidP="006942D3">
      <w:pPr>
        <w:pStyle w:val="ListParagraph"/>
        <w:spacing w:before="0" w:after="200" w:line="240" w:lineRule="auto"/>
        <w:ind w:left="0" w:right="4"/>
      </w:pPr>
    </w:p>
    <w:p w14:paraId="168E72CB" w14:textId="77777777" w:rsidR="00E9706B" w:rsidRDefault="00E9706B" w:rsidP="006942D3">
      <w:pPr>
        <w:pStyle w:val="ListParagraph"/>
        <w:spacing w:before="0" w:after="200" w:line="240" w:lineRule="auto"/>
        <w:ind w:left="0" w:right="4"/>
      </w:pPr>
    </w:p>
    <w:p w14:paraId="71D68FAA" w14:textId="77777777" w:rsidR="00E9706B" w:rsidRPr="0006008A" w:rsidRDefault="00E9706B" w:rsidP="006942D3">
      <w:pPr>
        <w:pStyle w:val="ListParagraph"/>
        <w:spacing w:before="0" w:after="200" w:line="240" w:lineRule="auto"/>
        <w:ind w:left="0" w:right="4"/>
        <w:rPr>
          <w:strike/>
        </w:rPr>
      </w:pPr>
    </w:p>
    <w:p w14:paraId="7D8C6EFF" w14:textId="77777777" w:rsidR="001E194E" w:rsidRDefault="001E194E" w:rsidP="006942D3">
      <w:pPr>
        <w:pStyle w:val="ListParagraph"/>
        <w:spacing w:before="0" w:after="200" w:line="240" w:lineRule="auto"/>
        <w:ind w:left="0" w:right="4"/>
        <w:rPr>
          <w:rFonts w:eastAsiaTheme="minorEastAsia" w:cs="Courier New"/>
          <w:szCs w:val="22"/>
        </w:rPr>
      </w:pPr>
    </w:p>
    <w:p w14:paraId="37A4B6F7" w14:textId="77777777" w:rsidR="00C118A2" w:rsidRDefault="00C118A2" w:rsidP="006942D3">
      <w:pPr>
        <w:pStyle w:val="ListParagraph"/>
        <w:spacing w:before="0" w:after="200" w:line="240" w:lineRule="auto"/>
        <w:ind w:left="0" w:right="4"/>
        <w:rPr>
          <w:rFonts w:eastAsiaTheme="minorEastAsia" w:cs="Courier New"/>
          <w:szCs w:val="22"/>
        </w:rPr>
      </w:pPr>
      <w:r>
        <w:rPr>
          <w:rFonts w:eastAsiaTheme="minorEastAsia" w:cs="Courier New"/>
          <w:szCs w:val="22"/>
        </w:rPr>
        <w:t>The INSERT statements that created Vocabulary 99 have been removed from this Appendix based on the current use of Vocabulary 60.</w:t>
      </w:r>
    </w:p>
    <w:p w14:paraId="0F8B3948" w14:textId="77777777" w:rsidR="001E194E" w:rsidRDefault="001E194E" w:rsidP="006942D3">
      <w:pPr>
        <w:pStyle w:val="ListParagraph"/>
        <w:spacing w:before="0" w:after="200" w:line="240" w:lineRule="auto"/>
        <w:ind w:left="0" w:right="4"/>
        <w:rPr>
          <w:rFonts w:eastAsiaTheme="minorEastAsia" w:cs="Courier New"/>
          <w:szCs w:val="22"/>
        </w:rPr>
      </w:pPr>
    </w:p>
    <w:p w14:paraId="6B213062" w14:textId="77777777" w:rsidR="001E194E" w:rsidRDefault="001E194E" w:rsidP="006942D3">
      <w:pPr>
        <w:pStyle w:val="ListParagraph"/>
        <w:spacing w:before="0" w:after="200" w:line="240" w:lineRule="auto"/>
        <w:ind w:left="0" w:right="4"/>
        <w:rPr>
          <w:rFonts w:eastAsiaTheme="minorEastAsia" w:cs="Courier New"/>
          <w:szCs w:val="22"/>
        </w:rPr>
      </w:pPr>
    </w:p>
    <w:p w14:paraId="734A0666" w14:textId="77777777" w:rsidR="001E194E" w:rsidRDefault="001E194E">
      <w:pPr>
        <w:spacing w:before="0" w:after="0" w:line="240" w:lineRule="auto"/>
        <w:rPr>
          <w:rFonts w:eastAsiaTheme="minorEastAsia" w:cs="Courier New"/>
          <w:szCs w:val="22"/>
        </w:rPr>
      </w:pPr>
      <w:r>
        <w:rPr>
          <w:rFonts w:eastAsiaTheme="minorEastAsia" w:cs="Courier New"/>
          <w:szCs w:val="22"/>
        </w:rPr>
        <w:br w:type="page"/>
      </w:r>
    </w:p>
    <w:p w14:paraId="79E47F59" w14:textId="77777777" w:rsidR="001E194E" w:rsidRPr="001E194E" w:rsidRDefault="001E194E" w:rsidP="001E194E">
      <w:pPr>
        <w:rPr>
          <w:b/>
        </w:rPr>
      </w:pPr>
      <w:r w:rsidRPr="001E194E">
        <w:rPr>
          <w:b/>
          <w:sz w:val="22"/>
        </w:rPr>
        <w:lastRenderedPageBreak/>
        <w:t>Elements for future versions</w:t>
      </w:r>
    </w:p>
    <w:p w14:paraId="4DF662C1" w14:textId="77777777" w:rsidR="001E194E" w:rsidRDefault="001E194E" w:rsidP="006942D3">
      <w:pPr>
        <w:pStyle w:val="ListParagraph"/>
        <w:spacing w:before="0" w:after="200" w:line="240" w:lineRule="auto"/>
        <w:ind w:left="0" w:right="4"/>
        <w:rPr>
          <w:sz w:val="16"/>
        </w:rPr>
      </w:pPr>
    </w:p>
    <w:p w14:paraId="003775D6" w14:textId="77777777" w:rsidR="001E194E" w:rsidRDefault="001E194E" w:rsidP="006942D3">
      <w:pPr>
        <w:pStyle w:val="ListParagraph"/>
        <w:spacing w:before="0" w:after="200" w:line="240" w:lineRule="auto"/>
        <w:ind w:left="0" w:right="4"/>
        <w:rPr>
          <w:sz w:val="16"/>
        </w:rPr>
      </w:pPr>
    </w:p>
    <w:tbl>
      <w:tblPr>
        <w:tblStyle w:val="TableGrid"/>
        <w:tblW w:w="0" w:type="auto"/>
        <w:tblLook w:val="04A0" w:firstRow="1" w:lastRow="0" w:firstColumn="1" w:lastColumn="0" w:noHBand="0" w:noVBand="1"/>
      </w:tblPr>
      <w:tblGrid>
        <w:gridCol w:w="1458"/>
        <w:gridCol w:w="1530"/>
        <w:gridCol w:w="8466"/>
        <w:gridCol w:w="1542"/>
      </w:tblGrid>
      <w:tr w:rsidR="002D450F" w:rsidRPr="00FA30D4" w14:paraId="3062B596" w14:textId="77777777" w:rsidTr="00FA30D4">
        <w:tc>
          <w:tcPr>
            <w:tcW w:w="1458" w:type="dxa"/>
          </w:tcPr>
          <w:p w14:paraId="6AB03F8C" w14:textId="77777777" w:rsidR="001E194E" w:rsidRPr="00FA30D4" w:rsidRDefault="001E194E" w:rsidP="00FA30D4">
            <w:pPr>
              <w:pStyle w:val="NoSpacing"/>
            </w:pPr>
            <w:r w:rsidRPr="00FA30D4">
              <w:t>Date requested</w:t>
            </w:r>
          </w:p>
        </w:tc>
        <w:tc>
          <w:tcPr>
            <w:tcW w:w="1530" w:type="dxa"/>
          </w:tcPr>
          <w:p w14:paraId="0682CF88" w14:textId="77777777" w:rsidR="001E194E" w:rsidRPr="00FA30D4" w:rsidRDefault="001E194E" w:rsidP="00FA30D4">
            <w:pPr>
              <w:pStyle w:val="NoSpacing"/>
            </w:pPr>
            <w:r w:rsidRPr="00FA30D4">
              <w:t>Requestor</w:t>
            </w:r>
          </w:p>
        </w:tc>
        <w:tc>
          <w:tcPr>
            <w:tcW w:w="8466" w:type="dxa"/>
          </w:tcPr>
          <w:p w14:paraId="636044F5" w14:textId="77777777" w:rsidR="001E194E" w:rsidRPr="00FA30D4" w:rsidRDefault="001E194E" w:rsidP="00FA30D4">
            <w:pPr>
              <w:pStyle w:val="NoSpacing"/>
            </w:pPr>
            <w:r w:rsidRPr="00FA30D4">
              <w:t>Data request</w:t>
            </w:r>
          </w:p>
        </w:tc>
        <w:tc>
          <w:tcPr>
            <w:tcW w:w="1542" w:type="dxa"/>
          </w:tcPr>
          <w:p w14:paraId="7F425FD0" w14:textId="1ABDE5F0" w:rsidR="001E194E" w:rsidRPr="00FA30D4" w:rsidRDefault="001E194E" w:rsidP="00FA30D4">
            <w:pPr>
              <w:pStyle w:val="NoSpacing"/>
              <w:jc w:val="center"/>
            </w:pPr>
            <w:r w:rsidRPr="00FA30D4">
              <w:t xml:space="preserve">Target PEDSnet </w:t>
            </w:r>
            <w:r w:rsidR="00FA30D4">
              <w:br/>
            </w:r>
            <w:r w:rsidRPr="00FA30D4">
              <w:t>DM Version</w:t>
            </w:r>
          </w:p>
        </w:tc>
      </w:tr>
      <w:tr w:rsidR="002D450F" w:rsidRPr="00FA30D4" w14:paraId="77E327AE" w14:textId="77777777" w:rsidTr="00FA30D4">
        <w:tc>
          <w:tcPr>
            <w:tcW w:w="1458" w:type="dxa"/>
          </w:tcPr>
          <w:p w14:paraId="55DCFB41" w14:textId="77777777" w:rsidR="001E194E" w:rsidRPr="00FA30D4" w:rsidRDefault="001E194E" w:rsidP="00FA30D4">
            <w:pPr>
              <w:pStyle w:val="NoSpacing"/>
            </w:pPr>
            <w:r w:rsidRPr="00FA30D4">
              <w:t>10/24/2014</w:t>
            </w:r>
          </w:p>
        </w:tc>
        <w:tc>
          <w:tcPr>
            <w:tcW w:w="1530" w:type="dxa"/>
          </w:tcPr>
          <w:p w14:paraId="199FDC8F" w14:textId="77777777" w:rsidR="001E194E" w:rsidRPr="00FA30D4" w:rsidRDefault="001E194E" w:rsidP="00FA30D4">
            <w:pPr>
              <w:pStyle w:val="NoSpacing"/>
            </w:pPr>
            <w:r w:rsidRPr="00FA30D4">
              <w:t>Chris Forrest</w:t>
            </w:r>
          </w:p>
        </w:tc>
        <w:tc>
          <w:tcPr>
            <w:tcW w:w="8466" w:type="dxa"/>
          </w:tcPr>
          <w:p w14:paraId="24DD1BAA" w14:textId="77777777" w:rsidR="001E194E" w:rsidRPr="00FA30D4" w:rsidRDefault="001E194E" w:rsidP="00FA30D4">
            <w:pPr>
              <w:pStyle w:val="NoSpacing"/>
              <w:rPr>
                <w:rFonts w:ascii="Times New Roman" w:hAnsi="Times New Roman"/>
              </w:rPr>
            </w:pPr>
            <w:r w:rsidRPr="00FA30D4">
              <w:t>Prescription meds</w:t>
            </w:r>
          </w:p>
        </w:tc>
        <w:tc>
          <w:tcPr>
            <w:tcW w:w="1542" w:type="dxa"/>
          </w:tcPr>
          <w:p w14:paraId="517B07B2" w14:textId="77777777" w:rsidR="001E194E" w:rsidRPr="00FA30D4" w:rsidRDefault="001E194E" w:rsidP="00FA30D4">
            <w:pPr>
              <w:pStyle w:val="NoSpacing"/>
              <w:jc w:val="center"/>
            </w:pPr>
            <w:r w:rsidRPr="00FA30D4">
              <w:t>2</w:t>
            </w:r>
          </w:p>
        </w:tc>
      </w:tr>
      <w:tr w:rsidR="002D450F" w:rsidRPr="00FA30D4" w14:paraId="7EF1E224" w14:textId="77777777" w:rsidTr="00FA30D4">
        <w:trPr>
          <w:trHeight w:val="67"/>
        </w:trPr>
        <w:tc>
          <w:tcPr>
            <w:tcW w:w="1458" w:type="dxa"/>
          </w:tcPr>
          <w:p w14:paraId="60762D41" w14:textId="77777777" w:rsidR="001E194E" w:rsidRPr="00FA30D4" w:rsidRDefault="001E194E" w:rsidP="00FA30D4">
            <w:pPr>
              <w:pStyle w:val="NoSpacing"/>
            </w:pPr>
            <w:r w:rsidRPr="00FA30D4">
              <w:t>10/24/2014</w:t>
            </w:r>
          </w:p>
        </w:tc>
        <w:tc>
          <w:tcPr>
            <w:tcW w:w="1530" w:type="dxa"/>
          </w:tcPr>
          <w:p w14:paraId="30B2F7F2" w14:textId="77777777" w:rsidR="001E194E" w:rsidRPr="00FA30D4" w:rsidRDefault="001E194E" w:rsidP="00FA30D4">
            <w:pPr>
              <w:pStyle w:val="NoSpacing"/>
            </w:pPr>
            <w:r w:rsidRPr="00FA30D4">
              <w:t>Chris Forrest</w:t>
            </w:r>
          </w:p>
        </w:tc>
        <w:tc>
          <w:tcPr>
            <w:tcW w:w="8466" w:type="dxa"/>
          </w:tcPr>
          <w:p w14:paraId="5CDED6E1" w14:textId="77777777" w:rsidR="001E194E" w:rsidRPr="00FA30D4" w:rsidRDefault="001E194E" w:rsidP="00FA30D4">
            <w:pPr>
              <w:pStyle w:val="NoSpacing"/>
              <w:rPr>
                <w:rFonts w:ascii="Arial" w:hAnsi="Arial" w:cs="Arial"/>
              </w:rPr>
            </w:pPr>
            <w:r w:rsidRPr="00FA30D4">
              <w:t xml:space="preserve">Lab results: </w:t>
            </w:r>
            <w:r w:rsidRPr="00FA30D4">
              <w:rPr>
                <w:rFonts w:cs="Arial"/>
              </w:rPr>
              <w:t>A1C, TC, HDL, TG, LDL, glucose insulin</w:t>
            </w:r>
          </w:p>
        </w:tc>
        <w:tc>
          <w:tcPr>
            <w:tcW w:w="1542" w:type="dxa"/>
          </w:tcPr>
          <w:p w14:paraId="6BE65904" w14:textId="77777777" w:rsidR="001E194E" w:rsidRPr="00FA30D4" w:rsidRDefault="001E194E" w:rsidP="00FA30D4">
            <w:pPr>
              <w:pStyle w:val="NoSpacing"/>
              <w:jc w:val="center"/>
            </w:pPr>
            <w:r w:rsidRPr="00FA30D4">
              <w:t>2</w:t>
            </w:r>
          </w:p>
        </w:tc>
      </w:tr>
      <w:tr w:rsidR="002D450F" w:rsidRPr="00FA30D4" w14:paraId="355FF15D" w14:textId="77777777" w:rsidTr="00FA30D4">
        <w:tc>
          <w:tcPr>
            <w:tcW w:w="1458" w:type="dxa"/>
          </w:tcPr>
          <w:p w14:paraId="207D6A4E" w14:textId="77777777" w:rsidR="001E194E" w:rsidRPr="00FA30D4" w:rsidRDefault="001E194E" w:rsidP="00FA30D4">
            <w:pPr>
              <w:pStyle w:val="NoSpacing"/>
            </w:pPr>
          </w:p>
        </w:tc>
        <w:tc>
          <w:tcPr>
            <w:tcW w:w="1530" w:type="dxa"/>
          </w:tcPr>
          <w:p w14:paraId="0663E31E" w14:textId="77777777" w:rsidR="001E194E" w:rsidRPr="00FA30D4" w:rsidRDefault="001E194E" w:rsidP="00FA30D4">
            <w:pPr>
              <w:pStyle w:val="NoSpacing"/>
            </w:pPr>
          </w:p>
        </w:tc>
        <w:tc>
          <w:tcPr>
            <w:tcW w:w="8466" w:type="dxa"/>
          </w:tcPr>
          <w:p w14:paraId="410CB2E4" w14:textId="77777777" w:rsidR="001E194E" w:rsidRPr="00FA30D4" w:rsidRDefault="001E194E" w:rsidP="00FA30D4">
            <w:pPr>
              <w:pStyle w:val="NoSpacing"/>
            </w:pPr>
          </w:p>
        </w:tc>
        <w:tc>
          <w:tcPr>
            <w:tcW w:w="1542" w:type="dxa"/>
          </w:tcPr>
          <w:p w14:paraId="1F37A920" w14:textId="77777777" w:rsidR="001E194E" w:rsidRPr="00FA30D4" w:rsidRDefault="001E194E" w:rsidP="00FA30D4">
            <w:pPr>
              <w:pStyle w:val="NoSpacing"/>
              <w:jc w:val="center"/>
            </w:pPr>
          </w:p>
        </w:tc>
      </w:tr>
      <w:tr w:rsidR="002D450F" w:rsidRPr="00FA30D4" w14:paraId="65085B62" w14:textId="77777777" w:rsidTr="00FA30D4">
        <w:tc>
          <w:tcPr>
            <w:tcW w:w="1458" w:type="dxa"/>
          </w:tcPr>
          <w:p w14:paraId="3CBB543A" w14:textId="77777777" w:rsidR="001E194E" w:rsidRPr="00FA30D4" w:rsidRDefault="001E194E" w:rsidP="00FA30D4">
            <w:pPr>
              <w:pStyle w:val="NoSpacing"/>
            </w:pPr>
          </w:p>
        </w:tc>
        <w:tc>
          <w:tcPr>
            <w:tcW w:w="1530" w:type="dxa"/>
          </w:tcPr>
          <w:p w14:paraId="799B0DEF" w14:textId="77777777" w:rsidR="001E194E" w:rsidRPr="00FA30D4" w:rsidRDefault="001E194E" w:rsidP="00FA30D4">
            <w:pPr>
              <w:pStyle w:val="NoSpacing"/>
            </w:pPr>
          </w:p>
        </w:tc>
        <w:tc>
          <w:tcPr>
            <w:tcW w:w="8466" w:type="dxa"/>
          </w:tcPr>
          <w:p w14:paraId="4C7273FF" w14:textId="77777777" w:rsidR="001E194E" w:rsidRPr="00FA30D4" w:rsidRDefault="001E194E" w:rsidP="00FA30D4">
            <w:pPr>
              <w:pStyle w:val="NoSpacing"/>
            </w:pPr>
          </w:p>
        </w:tc>
        <w:tc>
          <w:tcPr>
            <w:tcW w:w="1542" w:type="dxa"/>
          </w:tcPr>
          <w:p w14:paraId="5DD8E64F" w14:textId="77777777" w:rsidR="001E194E" w:rsidRPr="00FA30D4" w:rsidRDefault="001E194E" w:rsidP="00FA30D4">
            <w:pPr>
              <w:pStyle w:val="NoSpacing"/>
              <w:jc w:val="center"/>
            </w:pPr>
          </w:p>
        </w:tc>
      </w:tr>
      <w:tr w:rsidR="002D450F" w:rsidRPr="00FA30D4" w14:paraId="6184B19C" w14:textId="77777777" w:rsidTr="00FA30D4">
        <w:tc>
          <w:tcPr>
            <w:tcW w:w="1458" w:type="dxa"/>
          </w:tcPr>
          <w:p w14:paraId="0CA6B405" w14:textId="77777777" w:rsidR="001E194E" w:rsidRPr="00FA30D4" w:rsidRDefault="001E194E" w:rsidP="00FA30D4">
            <w:pPr>
              <w:pStyle w:val="NoSpacing"/>
            </w:pPr>
          </w:p>
        </w:tc>
        <w:tc>
          <w:tcPr>
            <w:tcW w:w="1530" w:type="dxa"/>
          </w:tcPr>
          <w:p w14:paraId="7254C921" w14:textId="77777777" w:rsidR="001E194E" w:rsidRPr="00FA30D4" w:rsidRDefault="001E194E" w:rsidP="00FA30D4">
            <w:pPr>
              <w:pStyle w:val="NoSpacing"/>
            </w:pPr>
          </w:p>
        </w:tc>
        <w:tc>
          <w:tcPr>
            <w:tcW w:w="8466" w:type="dxa"/>
          </w:tcPr>
          <w:p w14:paraId="39B4E25C" w14:textId="77777777" w:rsidR="001E194E" w:rsidRPr="00FA30D4" w:rsidRDefault="001E194E" w:rsidP="00FA30D4">
            <w:pPr>
              <w:pStyle w:val="NoSpacing"/>
            </w:pPr>
          </w:p>
        </w:tc>
        <w:tc>
          <w:tcPr>
            <w:tcW w:w="1542" w:type="dxa"/>
          </w:tcPr>
          <w:p w14:paraId="6B5CC87F" w14:textId="77777777" w:rsidR="001E194E" w:rsidRPr="00FA30D4" w:rsidRDefault="001E194E" w:rsidP="00FA30D4">
            <w:pPr>
              <w:pStyle w:val="NoSpacing"/>
              <w:jc w:val="center"/>
            </w:pPr>
          </w:p>
        </w:tc>
      </w:tr>
      <w:tr w:rsidR="002D450F" w:rsidRPr="00FA30D4" w14:paraId="57A26AD4" w14:textId="77777777" w:rsidTr="00FA30D4">
        <w:tc>
          <w:tcPr>
            <w:tcW w:w="1458" w:type="dxa"/>
          </w:tcPr>
          <w:p w14:paraId="3A9EA914" w14:textId="77777777" w:rsidR="001E194E" w:rsidRPr="00FA30D4" w:rsidRDefault="001E194E" w:rsidP="00FA30D4">
            <w:pPr>
              <w:pStyle w:val="NoSpacing"/>
            </w:pPr>
          </w:p>
        </w:tc>
        <w:tc>
          <w:tcPr>
            <w:tcW w:w="1530" w:type="dxa"/>
          </w:tcPr>
          <w:p w14:paraId="73C94452" w14:textId="77777777" w:rsidR="001E194E" w:rsidRPr="00FA30D4" w:rsidRDefault="001E194E" w:rsidP="00FA30D4">
            <w:pPr>
              <w:pStyle w:val="NoSpacing"/>
            </w:pPr>
          </w:p>
        </w:tc>
        <w:tc>
          <w:tcPr>
            <w:tcW w:w="8466" w:type="dxa"/>
          </w:tcPr>
          <w:p w14:paraId="0B4EF8C0" w14:textId="77777777" w:rsidR="001E194E" w:rsidRPr="00FA30D4" w:rsidRDefault="001E194E" w:rsidP="00FA30D4">
            <w:pPr>
              <w:pStyle w:val="NoSpacing"/>
            </w:pPr>
          </w:p>
        </w:tc>
        <w:tc>
          <w:tcPr>
            <w:tcW w:w="1542" w:type="dxa"/>
          </w:tcPr>
          <w:p w14:paraId="6FA99412" w14:textId="77777777" w:rsidR="001E194E" w:rsidRPr="00FA30D4" w:rsidRDefault="001E194E" w:rsidP="00FA30D4">
            <w:pPr>
              <w:pStyle w:val="NoSpacing"/>
              <w:jc w:val="center"/>
            </w:pPr>
          </w:p>
        </w:tc>
      </w:tr>
      <w:tr w:rsidR="002D450F" w:rsidRPr="00FA30D4" w14:paraId="4997DCC7" w14:textId="77777777" w:rsidTr="00FA30D4">
        <w:tc>
          <w:tcPr>
            <w:tcW w:w="1458" w:type="dxa"/>
          </w:tcPr>
          <w:p w14:paraId="0CE91D43" w14:textId="77777777" w:rsidR="001E194E" w:rsidRPr="00FA30D4" w:rsidRDefault="001E194E" w:rsidP="00FA30D4">
            <w:pPr>
              <w:pStyle w:val="NoSpacing"/>
            </w:pPr>
          </w:p>
        </w:tc>
        <w:tc>
          <w:tcPr>
            <w:tcW w:w="1530" w:type="dxa"/>
          </w:tcPr>
          <w:p w14:paraId="66144970" w14:textId="77777777" w:rsidR="001E194E" w:rsidRPr="00FA30D4" w:rsidRDefault="001E194E" w:rsidP="00FA30D4">
            <w:pPr>
              <w:pStyle w:val="NoSpacing"/>
            </w:pPr>
          </w:p>
        </w:tc>
        <w:tc>
          <w:tcPr>
            <w:tcW w:w="8466" w:type="dxa"/>
          </w:tcPr>
          <w:p w14:paraId="33522D13" w14:textId="77777777" w:rsidR="001E194E" w:rsidRPr="00FA30D4" w:rsidRDefault="001E194E" w:rsidP="00FA30D4">
            <w:pPr>
              <w:pStyle w:val="NoSpacing"/>
            </w:pPr>
          </w:p>
        </w:tc>
        <w:tc>
          <w:tcPr>
            <w:tcW w:w="1542" w:type="dxa"/>
          </w:tcPr>
          <w:p w14:paraId="7297EE24" w14:textId="77777777" w:rsidR="001E194E" w:rsidRPr="00FA30D4" w:rsidRDefault="001E194E" w:rsidP="00FA30D4">
            <w:pPr>
              <w:pStyle w:val="NoSpacing"/>
              <w:jc w:val="center"/>
            </w:pPr>
          </w:p>
        </w:tc>
      </w:tr>
      <w:tr w:rsidR="002D450F" w:rsidRPr="00FA30D4" w14:paraId="0588E82A" w14:textId="77777777" w:rsidTr="00FA30D4">
        <w:tc>
          <w:tcPr>
            <w:tcW w:w="1458" w:type="dxa"/>
          </w:tcPr>
          <w:p w14:paraId="61FDA851" w14:textId="77777777" w:rsidR="001E194E" w:rsidRPr="00FA30D4" w:rsidRDefault="001E194E" w:rsidP="00FA30D4">
            <w:pPr>
              <w:pStyle w:val="NoSpacing"/>
            </w:pPr>
          </w:p>
        </w:tc>
        <w:tc>
          <w:tcPr>
            <w:tcW w:w="1530" w:type="dxa"/>
          </w:tcPr>
          <w:p w14:paraId="5B2F0616" w14:textId="77777777" w:rsidR="001E194E" w:rsidRPr="00FA30D4" w:rsidRDefault="001E194E" w:rsidP="00FA30D4">
            <w:pPr>
              <w:pStyle w:val="NoSpacing"/>
            </w:pPr>
          </w:p>
        </w:tc>
        <w:tc>
          <w:tcPr>
            <w:tcW w:w="8466" w:type="dxa"/>
          </w:tcPr>
          <w:p w14:paraId="360971F4" w14:textId="77777777" w:rsidR="001E194E" w:rsidRPr="00FA30D4" w:rsidRDefault="001E194E" w:rsidP="00FA30D4">
            <w:pPr>
              <w:pStyle w:val="NoSpacing"/>
            </w:pPr>
          </w:p>
        </w:tc>
        <w:tc>
          <w:tcPr>
            <w:tcW w:w="1542" w:type="dxa"/>
          </w:tcPr>
          <w:p w14:paraId="23657010" w14:textId="77777777" w:rsidR="001E194E" w:rsidRPr="00FA30D4" w:rsidRDefault="001E194E" w:rsidP="00FA30D4">
            <w:pPr>
              <w:pStyle w:val="NoSpacing"/>
              <w:jc w:val="center"/>
            </w:pPr>
          </w:p>
        </w:tc>
      </w:tr>
    </w:tbl>
    <w:p w14:paraId="703F3845" w14:textId="77777777" w:rsidR="001E194E" w:rsidRPr="006942D3" w:rsidRDefault="001E194E" w:rsidP="006942D3">
      <w:pPr>
        <w:pStyle w:val="ListParagraph"/>
        <w:spacing w:before="0" w:after="200" w:line="240" w:lineRule="auto"/>
        <w:ind w:left="0" w:right="4"/>
        <w:rPr>
          <w:sz w:val="16"/>
        </w:rPr>
      </w:pPr>
    </w:p>
    <w:sectPr w:rsidR="001E194E" w:rsidRPr="006942D3" w:rsidSect="00F25619">
      <w:headerReference w:type="even" r:id="rId14"/>
      <w:headerReference w:type="default" r:id="rId15"/>
      <w:footerReference w:type="default" r:id="rId16"/>
      <w:headerReference w:type="first" r:id="rId17"/>
      <w:pgSz w:w="15840" w:h="12240" w:orient="landscape"/>
      <w:pgMar w:top="1440" w:right="162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79111" w15:done="0"/>
  <w15:commentEx w15:paraId="01C518B7" w15:done="0"/>
  <w15:commentEx w15:paraId="0151C84D" w15:done="0"/>
  <w15:commentEx w15:paraId="397DDEB5" w15:done="0"/>
  <w15:commentEx w15:paraId="2CD5A116" w15:done="0"/>
  <w15:commentEx w15:paraId="178AE9F3" w15:done="0"/>
  <w15:commentEx w15:paraId="5B8FAB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DAFAC" w14:textId="77777777" w:rsidR="002B68D8" w:rsidRDefault="002B68D8" w:rsidP="00061AFF">
      <w:pPr>
        <w:spacing w:before="0" w:after="0" w:line="240" w:lineRule="auto"/>
      </w:pPr>
      <w:r>
        <w:separator/>
      </w:r>
    </w:p>
  </w:endnote>
  <w:endnote w:type="continuationSeparator" w:id="0">
    <w:p w14:paraId="31E873C3" w14:textId="77777777" w:rsidR="002B68D8" w:rsidRDefault="002B68D8" w:rsidP="00061AFF">
      <w:pPr>
        <w:spacing w:before="0" w:after="0" w:line="240" w:lineRule="auto"/>
      </w:pPr>
      <w:r>
        <w:continuationSeparator/>
      </w:r>
    </w:p>
  </w:endnote>
  <w:endnote w:type="continuationNotice" w:id="1">
    <w:p w14:paraId="4F8510E7" w14:textId="77777777" w:rsidR="002B68D8" w:rsidRDefault="002B68D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84A10F" w14:textId="05C5ED07" w:rsidR="0032020C" w:rsidRPr="00061AFF" w:rsidRDefault="0032020C" w:rsidP="00A31DAC">
    <w:pPr>
      <w:pStyle w:val="Footer"/>
      <w:tabs>
        <w:tab w:val="clear" w:pos="8640"/>
        <w:tab w:val="right" w:pos="12780"/>
      </w:tabs>
    </w:pPr>
    <w:r w:rsidRPr="00061AFF">
      <w:t>Draft date 2014-</w:t>
    </w:r>
    <w:r w:rsidR="0064786E">
      <w:t>10-</w:t>
    </w:r>
    <w:del w:id="41" w:author="Browne, Aaron N" w:date="2014-10-31T11:42:00Z">
      <w:r w:rsidR="007D5EE0">
        <w:delText>29</w:delText>
      </w:r>
    </w:del>
    <w:ins w:id="42" w:author="Browne, Aaron N" w:date="2014-10-31T11:42:00Z">
      <w:r w:rsidR="0064786E">
        <w:t>31</w:t>
      </w:r>
    </w:ins>
    <w:r w:rsidRPr="00061AFF">
      <w:tab/>
    </w:r>
    <w:r w:rsidRPr="00061AFF">
      <w:tab/>
      <w:t xml:space="preserve">Page </w:t>
    </w:r>
    <w:r w:rsidRPr="00061AFF">
      <w:fldChar w:fldCharType="begin"/>
    </w:r>
    <w:r w:rsidRPr="00061AFF">
      <w:instrText xml:space="preserve"> PAGE  \* MERGEFORMAT </w:instrText>
    </w:r>
    <w:r w:rsidRPr="00061AFF">
      <w:fldChar w:fldCharType="separate"/>
    </w:r>
    <w:r w:rsidR="002B68D8">
      <w:rPr>
        <w:noProof/>
      </w:rPr>
      <w:t>11</w:t>
    </w:r>
    <w:r w:rsidRPr="00061AFF">
      <w:fldChar w:fldCharType="end"/>
    </w:r>
    <w:r w:rsidRPr="00061AFF">
      <w:t xml:space="preserve"> of </w:t>
    </w:r>
    <w:r w:rsidR="002B68D8">
      <w:fldChar w:fldCharType="begin"/>
    </w:r>
    <w:r w:rsidR="002B68D8">
      <w:instrText xml:space="preserve"> SECTIONPAGES  \* MERGEFORMAT </w:instrText>
    </w:r>
    <w:r w:rsidR="002B68D8">
      <w:fldChar w:fldCharType="separate"/>
    </w:r>
    <w:r w:rsidR="002B68D8">
      <w:rPr>
        <w:noProof/>
      </w:rPr>
      <w:t>31</w:t>
    </w:r>
    <w:r w:rsidR="002B68D8">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D9256" w14:textId="77777777" w:rsidR="002B68D8" w:rsidRDefault="002B68D8" w:rsidP="00061AFF">
      <w:pPr>
        <w:spacing w:before="0" w:after="0" w:line="240" w:lineRule="auto"/>
      </w:pPr>
      <w:r>
        <w:separator/>
      </w:r>
    </w:p>
  </w:footnote>
  <w:footnote w:type="continuationSeparator" w:id="0">
    <w:p w14:paraId="2C9AE4DA" w14:textId="77777777" w:rsidR="002B68D8" w:rsidRDefault="002B68D8" w:rsidP="00061AFF">
      <w:pPr>
        <w:spacing w:before="0" w:after="0" w:line="240" w:lineRule="auto"/>
      </w:pPr>
      <w:r>
        <w:continuationSeparator/>
      </w:r>
    </w:p>
  </w:footnote>
  <w:footnote w:type="continuationNotice" w:id="1">
    <w:p w14:paraId="33C8B3AC" w14:textId="77777777" w:rsidR="002B68D8" w:rsidRDefault="002B68D8">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3C852E" w14:textId="77777777" w:rsidR="0032020C" w:rsidRDefault="002B68D8">
    <w:pPr>
      <w:pStyle w:val="Header"/>
    </w:pPr>
    <w:r>
      <w:rPr>
        <w:noProof/>
      </w:rPr>
      <w:pict w14:anchorId="409FDF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C5191C" w14:textId="77777777" w:rsidR="0032020C" w:rsidRPr="00061AFF" w:rsidRDefault="002B68D8">
    <w:pPr>
      <w:pStyle w:val="Header"/>
    </w:pPr>
    <w:r>
      <w:rPr>
        <w:rFonts w:ascii="Arial" w:hAnsi="Arial"/>
        <w:noProof/>
      </w:rPr>
      <w:pict w14:anchorId="505EF8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32020C" w:rsidRPr="00061AFF">
      <w:t>PEDSnet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326797" w14:textId="77777777" w:rsidR="0032020C" w:rsidRDefault="0032020C">
    <w:pPr>
      <w:pStyle w:val="Header"/>
    </w:pPr>
    <w:r>
      <w:t xml:space="preserve"> PEDSnet Common Data Model- v1                                                        </w:t>
    </w:r>
    <w:r>
      <w:rPr>
        <w:noProof/>
      </w:rPr>
      <w:drawing>
        <wp:inline distT="0" distB="0" distL="0" distR="0" wp14:anchorId="667962D8" wp14:editId="59D1DFCB">
          <wp:extent cx="1943100" cy="54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72927B3"/>
    <w:multiLevelType w:val="hybridMultilevel"/>
    <w:tmpl w:val="78B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00D9E"/>
    <w:multiLevelType w:val="hybridMultilevel"/>
    <w:tmpl w:val="7ACA195E"/>
    <w:lvl w:ilvl="0" w:tplc="B0C62038">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66DAF"/>
    <w:multiLevelType w:val="hybridMultilevel"/>
    <w:tmpl w:val="1146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E7B1E"/>
    <w:multiLevelType w:val="hybridMultilevel"/>
    <w:tmpl w:val="E450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6B3ADD"/>
    <w:multiLevelType w:val="hybridMultilevel"/>
    <w:tmpl w:val="FCA6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A1FEC"/>
    <w:multiLevelType w:val="hybridMultilevel"/>
    <w:tmpl w:val="BC5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115F21"/>
    <w:multiLevelType w:val="hybridMultilevel"/>
    <w:tmpl w:val="A59852C8"/>
    <w:lvl w:ilvl="0" w:tplc="5A7EE6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F7074"/>
    <w:multiLevelType w:val="hybridMultilevel"/>
    <w:tmpl w:val="E65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F86F47"/>
    <w:multiLevelType w:val="hybridMultilevel"/>
    <w:tmpl w:val="90CC46F8"/>
    <w:lvl w:ilvl="0" w:tplc="E6061CF4">
      <w:start w:val="1"/>
      <w:numFmt w:val="bullet"/>
      <w:lvlText w:val="•"/>
      <w:lvlJc w:val="left"/>
      <w:pPr>
        <w:tabs>
          <w:tab w:val="num" w:pos="720"/>
        </w:tabs>
        <w:ind w:left="720" w:hanging="360"/>
      </w:pPr>
      <w:rPr>
        <w:rFonts w:ascii="Arial" w:hAnsi="Arial" w:cs="Times New Roman" w:hint="default"/>
      </w:rPr>
    </w:lvl>
    <w:lvl w:ilvl="1" w:tplc="35AC9982">
      <w:start w:val="1"/>
      <w:numFmt w:val="bullet"/>
      <w:lvlText w:val="•"/>
      <w:lvlJc w:val="left"/>
      <w:pPr>
        <w:tabs>
          <w:tab w:val="num" w:pos="1440"/>
        </w:tabs>
        <w:ind w:left="1440" w:hanging="360"/>
      </w:pPr>
      <w:rPr>
        <w:rFonts w:ascii="Arial" w:hAnsi="Arial" w:cs="Times New Roman" w:hint="default"/>
      </w:rPr>
    </w:lvl>
    <w:lvl w:ilvl="2" w:tplc="7B804BAA">
      <w:start w:val="1"/>
      <w:numFmt w:val="bullet"/>
      <w:lvlText w:val="•"/>
      <w:lvlJc w:val="left"/>
      <w:pPr>
        <w:tabs>
          <w:tab w:val="num" w:pos="2160"/>
        </w:tabs>
        <w:ind w:left="2160" w:hanging="360"/>
      </w:pPr>
      <w:rPr>
        <w:rFonts w:ascii="Arial" w:hAnsi="Arial" w:cs="Times New Roman" w:hint="default"/>
      </w:rPr>
    </w:lvl>
    <w:lvl w:ilvl="3" w:tplc="26AC035A">
      <w:start w:val="1"/>
      <w:numFmt w:val="bullet"/>
      <w:lvlText w:val="•"/>
      <w:lvlJc w:val="left"/>
      <w:pPr>
        <w:tabs>
          <w:tab w:val="num" w:pos="2880"/>
        </w:tabs>
        <w:ind w:left="2880" w:hanging="360"/>
      </w:pPr>
      <w:rPr>
        <w:rFonts w:ascii="Arial" w:hAnsi="Arial" w:cs="Times New Roman" w:hint="default"/>
      </w:rPr>
    </w:lvl>
    <w:lvl w:ilvl="4" w:tplc="CF92AC06">
      <w:start w:val="1"/>
      <w:numFmt w:val="bullet"/>
      <w:lvlText w:val="•"/>
      <w:lvlJc w:val="left"/>
      <w:pPr>
        <w:tabs>
          <w:tab w:val="num" w:pos="3600"/>
        </w:tabs>
        <w:ind w:left="3600" w:hanging="360"/>
      </w:pPr>
      <w:rPr>
        <w:rFonts w:ascii="Arial" w:hAnsi="Arial" w:cs="Times New Roman" w:hint="default"/>
      </w:rPr>
    </w:lvl>
    <w:lvl w:ilvl="5" w:tplc="DD583786">
      <w:start w:val="1"/>
      <w:numFmt w:val="bullet"/>
      <w:lvlText w:val="•"/>
      <w:lvlJc w:val="left"/>
      <w:pPr>
        <w:tabs>
          <w:tab w:val="num" w:pos="4320"/>
        </w:tabs>
        <w:ind w:left="4320" w:hanging="360"/>
      </w:pPr>
      <w:rPr>
        <w:rFonts w:ascii="Arial" w:hAnsi="Arial" w:cs="Times New Roman" w:hint="default"/>
      </w:rPr>
    </w:lvl>
    <w:lvl w:ilvl="6" w:tplc="9BAC9436">
      <w:start w:val="1"/>
      <w:numFmt w:val="bullet"/>
      <w:lvlText w:val="•"/>
      <w:lvlJc w:val="left"/>
      <w:pPr>
        <w:tabs>
          <w:tab w:val="num" w:pos="5040"/>
        </w:tabs>
        <w:ind w:left="5040" w:hanging="360"/>
      </w:pPr>
      <w:rPr>
        <w:rFonts w:ascii="Arial" w:hAnsi="Arial" w:cs="Times New Roman" w:hint="default"/>
      </w:rPr>
    </w:lvl>
    <w:lvl w:ilvl="7" w:tplc="7C16DA3C">
      <w:start w:val="1"/>
      <w:numFmt w:val="bullet"/>
      <w:lvlText w:val="•"/>
      <w:lvlJc w:val="left"/>
      <w:pPr>
        <w:tabs>
          <w:tab w:val="num" w:pos="5760"/>
        </w:tabs>
        <w:ind w:left="5760" w:hanging="360"/>
      </w:pPr>
      <w:rPr>
        <w:rFonts w:ascii="Arial" w:hAnsi="Arial" w:cs="Times New Roman" w:hint="default"/>
      </w:rPr>
    </w:lvl>
    <w:lvl w:ilvl="8" w:tplc="C3C61EBC">
      <w:start w:val="1"/>
      <w:numFmt w:val="bullet"/>
      <w:lvlText w:val="•"/>
      <w:lvlJc w:val="left"/>
      <w:pPr>
        <w:tabs>
          <w:tab w:val="num" w:pos="6480"/>
        </w:tabs>
        <w:ind w:left="6480" w:hanging="360"/>
      </w:pPr>
      <w:rPr>
        <w:rFonts w:ascii="Arial" w:hAnsi="Arial" w:cs="Times New Roman" w:hint="default"/>
      </w:rPr>
    </w:lvl>
  </w:abstractNum>
  <w:abstractNum w:abstractNumId="2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F2E6F"/>
    <w:multiLevelType w:val="hybridMultilevel"/>
    <w:tmpl w:val="AEF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A4E7F"/>
    <w:multiLevelType w:val="hybridMultilevel"/>
    <w:tmpl w:val="4B4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251F9"/>
    <w:multiLevelType w:val="hybridMultilevel"/>
    <w:tmpl w:val="EB80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45D6A"/>
    <w:multiLevelType w:val="hybridMultilevel"/>
    <w:tmpl w:val="11A68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6C2B4A"/>
    <w:multiLevelType w:val="hybridMultilevel"/>
    <w:tmpl w:val="7B6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8465C"/>
    <w:multiLevelType w:val="hybridMultilevel"/>
    <w:tmpl w:val="182CA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30"/>
  </w:num>
  <w:num w:numId="4">
    <w:abstractNumId w:val="17"/>
  </w:num>
  <w:num w:numId="5">
    <w:abstractNumId w:val="2"/>
  </w:num>
  <w:num w:numId="6">
    <w:abstractNumId w:val="24"/>
  </w:num>
  <w:num w:numId="7">
    <w:abstractNumId w:val="29"/>
  </w:num>
  <w:num w:numId="8">
    <w:abstractNumId w:val="7"/>
  </w:num>
  <w:num w:numId="9">
    <w:abstractNumId w:val="3"/>
  </w:num>
  <w:num w:numId="10">
    <w:abstractNumId w:val="1"/>
  </w:num>
  <w:num w:numId="11">
    <w:abstractNumId w:val="26"/>
  </w:num>
  <w:num w:numId="12">
    <w:abstractNumId w:val="8"/>
  </w:num>
  <w:num w:numId="13">
    <w:abstractNumId w:val="18"/>
  </w:num>
  <w:num w:numId="14">
    <w:abstractNumId w:val="11"/>
  </w:num>
  <w:num w:numId="15">
    <w:abstractNumId w:val="22"/>
  </w:num>
  <w:num w:numId="16">
    <w:abstractNumId w:val="13"/>
  </w:num>
  <w:num w:numId="17">
    <w:abstractNumId w:val="23"/>
  </w:num>
  <w:num w:numId="18">
    <w:abstractNumId w:val="6"/>
  </w:num>
  <w:num w:numId="19">
    <w:abstractNumId w:val="0"/>
  </w:num>
  <w:num w:numId="20">
    <w:abstractNumId w:val="10"/>
  </w:num>
  <w:num w:numId="21">
    <w:abstractNumId w:val="25"/>
  </w:num>
  <w:num w:numId="22">
    <w:abstractNumId w:val="27"/>
  </w:num>
  <w:num w:numId="23">
    <w:abstractNumId w:val="20"/>
  </w:num>
  <w:num w:numId="24">
    <w:abstractNumId w:val="31"/>
  </w:num>
  <w:num w:numId="25">
    <w:abstractNumId w:val="5"/>
  </w:num>
  <w:num w:numId="26">
    <w:abstractNumId w:val="22"/>
  </w:num>
  <w:num w:numId="27">
    <w:abstractNumId w:val="15"/>
  </w:num>
  <w:num w:numId="28">
    <w:abstractNumId w:val="4"/>
  </w:num>
  <w:num w:numId="29">
    <w:abstractNumId w:val="19"/>
  </w:num>
  <w:num w:numId="30">
    <w:abstractNumId w:val="9"/>
  </w:num>
  <w:num w:numId="31">
    <w:abstractNumId w:val="21"/>
  </w:num>
  <w:num w:numId="32">
    <w:abstractNumId w:val="28"/>
  </w:num>
  <w:num w:numId="3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an Ong">
    <w15:presenceInfo w15:providerId="Windows Live" w15:userId="486ba0ee5a6b3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04AFF"/>
    <w:rsid w:val="000057DF"/>
    <w:rsid w:val="00012605"/>
    <w:rsid w:val="00046B9D"/>
    <w:rsid w:val="00050761"/>
    <w:rsid w:val="0006008A"/>
    <w:rsid w:val="00061AFF"/>
    <w:rsid w:val="00066F87"/>
    <w:rsid w:val="000673DB"/>
    <w:rsid w:val="00070F5F"/>
    <w:rsid w:val="00092FFA"/>
    <w:rsid w:val="000D3493"/>
    <w:rsid w:val="000E1463"/>
    <w:rsid w:val="000E570F"/>
    <w:rsid w:val="000F3266"/>
    <w:rsid w:val="000F489B"/>
    <w:rsid w:val="0010319B"/>
    <w:rsid w:val="00112DE7"/>
    <w:rsid w:val="00116DB3"/>
    <w:rsid w:val="00144CD5"/>
    <w:rsid w:val="00147B57"/>
    <w:rsid w:val="0015103A"/>
    <w:rsid w:val="00157024"/>
    <w:rsid w:val="00163B96"/>
    <w:rsid w:val="00164E42"/>
    <w:rsid w:val="00167B86"/>
    <w:rsid w:val="00172495"/>
    <w:rsid w:val="0017498D"/>
    <w:rsid w:val="00175A6F"/>
    <w:rsid w:val="00181BFC"/>
    <w:rsid w:val="001A4A21"/>
    <w:rsid w:val="001A6C33"/>
    <w:rsid w:val="001B3753"/>
    <w:rsid w:val="001B6EA3"/>
    <w:rsid w:val="001C1E26"/>
    <w:rsid w:val="001D515A"/>
    <w:rsid w:val="001E156E"/>
    <w:rsid w:val="001E194E"/>
    <w:rsid w:val="001E44E5"/>
    <w:rsid w:val="001F0487"/>
    <w:rsid w:val="001F4C19"/>
    <w:rsid w:val="001F6466"/>
    <w:rsid w:val="00204EB0"/>
    <w:rsid w:val="00222400"/>
    <w:rsid w:val="002343D5"/>
    <w:rsid w:val="00242D1F"/>
    <w:rsid w:val="002449E7"/>
    <w:rsid w:val="0024641C"/>
    <w:rsid w:val="0024673D"/>
    <w:rsid w:val="002608AC"/>
    <w:rsid w:val="00266275"/>
    <w:rsid w:val="00267EDF"/>
    <w:rsid w:val="00273EB8"/>
    <w:rsid w:val="0028688F"/>
    <w:rsid w:val="00291322"/>
    <w:rsid w:val="002B68D8"/>
    <w:rsid w:val="002D2CF0"/>
    <w:rsid w:val="002D428A"/>
    <w:rsid w:val="002D450F"/>
    <w:rsid w:val="002D4F85"/>
    <w:rsid w:val="002E37FD"/>
    <w:rsid w:val="002E6D4E"/>
    <w:rsid w:val="002F16D9"/>
    <w:rsid w:val="002F491D"/>
    <w:rsid w:val="002F55D8"/>
    <w:rsid w:val="002F7FF1"/>
    <w:rsid w:val="00304217"/>
    <w:rsid w:val="00311115"/>
    <w:rsid w:val="0032020C"/>
    <w:rsid w:val="00321509"/>
    <w:rsid w:val="00336B8B"/>
    <w:rsid w:val="00336C1E"/>
    <w:rsid w:val="00346E12"/>
    <w:rsid w:val="00360310"/>
    <w:rsid w:val="00371DDA"/>
    <w:rsid w:val="00381CCC"/>
    <w:rsid w:val="00387D5A"/>
    <w:rsid w:val="00393BE4"/>
    <w:rsid w:val="00394EE6"/>
    <w:rsid w:val="003A3760"/>
    <w:rsid w:val="003B6379"/>
    <w:rsid w:val="003F3DBC"/>
    <w:rsid w:val="003F410A"/>
    <w:rsid w:val="00406330"/>
    <w:rsid w:val="00412402"/>
    <w:rsid w:val="00433622"/>
    <w:rsid w:val="004344E4"/>
    <w:rsid w:val="00435D55"/>
    <w:rsid w:val="00443343"/>
    <w:rsid w:val="00446906"/>
    <w:rsid w:val="00476357"/>
    <w:rsid w:val="004766C4"/>
    <w:rsid w:val="004828D1"/>
    <w:rsid w:val="004848CD"/>
    <w:rsid w:val="004A2F39"/>
    <w:rsid w:val="004B164C"/>
    <w:rsid w:val="004C0527"/>
    <w:rsid w:val="004C50D1"/>
    <w:rsid w:val="004D08E9"/>
    <w:rsid w:val="004E7C61"/>
    <w:rsid w:val="004F3C6F"/>
    <w:rsid w:val="004F4A08"/>
    <w:rsid w:val="00507915"/>
    <w:rsid w:val="005109E8"/>
    <w:rsid w:val="0051614B"/>
    <w:rsid w:val="0051718F"/>
    <w:rsid w:val="005325B8"/>
    <w:rsid w:val="00537B52"/>
    <w:rsid w:val="00552337"/>
    <w:rsid w:val="0059495E"/>
    <w:rsid w:val="005A057F"/>
    <w:rsid w:val="005A2EC5"/>
    <w:rsid w:val="005A4817"/>
    <w:rsid w:val="005B37C2"/>
    <w:rsid w:val="005B3ABB"/>
    <w:rsid w:val="005B609F"/>
    <w:rsid w:val="005D38DF"/>
    <w:rsid w:val="005E0A80"/>
    <w:rsid w:val="005E37F0"/>
    <w:rsid w:val="00601C24"/>
    <w:rsid w:val="00601FF9"/>
    <w:rsid w:val="006064F9"/>
    <w:rsid w:val="00614E74"/>
    <w:rsid w:val="00634D92"/>
    <w:rsid w:val="00637F05"/>
    <w:rsid w:val="00643BB3"/>
    <w:rsid w:val="00646BBF"/>
    <w:rsid w:val="0064786E"/>
    <w:rsid w:val="00662449"/>
    <w:rsid w:val="00665981"/>
    <w:rsid w:val="00674933"/>
    <w:rsid w:val="006753DA"/>
    <w:rsid w:val="0068702B"/>
    <w:rsid w:val="006942D3"/>
    <w:rsid w:val="006A5573"/>
    <w:rsid w:val="006B6A18"/>
    <w:rsid w:val="006D3E0F"/>
    <w:rsid w:val="006E299E"/>
    <w:rsid w:val="006E4E58"/>
    <w:rsid w:val="006F1291"/>
    <w:rsid w:val="00701545"/>
    <w:rsid w:val="00702BF7"/>
    <w:rsid w:val="00720D67"/>
    <w:rsid w:val="00721949"/>
    <w:rsid w:val="00721A96"/>
    <w:rsid w:val="00727B14"/>
    <w:rsid w:val="007345D8"/>
    <w:rsid w:val="00736CFB"/>
    <w:rsid w:val="00747098"/>
    <w:rsid w:val="00747EDA"/>
    <w:rsid w:val="007634FB"/>
    <w:rsid w:val="00766977"/>
    <w:rsid w:val="0077153C"/>
    <w:rsid w:val="00776726"/>
    <w:rsid w:val="00797224"/>
    <w:rsid w:val="007A10CB"/>
    <w:rsid w:val="007B6FB5"/>
    <w:rsid w:val="007C282B"/>
    <w:rsid w:val="007D5EE0"/>
    <w:rsid w:val="007E15BE"/>
    <w:rsid w:val="007E6FF7"/>
    <w:rsid w:val="007F0AA0"/>
    <w:rsid w:val="007F50F9"/>
    <w:rsid w:val="00800444"/>
    <w:rsid w:val="00800C6D"/>
    <w:rsid w:val="0080735C"/>
    <w:rsid w:val="00824D59"/>
    <w:rsid w:val="00830530"/>
    <w:rsid w:val="00831C68"/>
    <w:rsid w:val="00851F5A"/>
    <w:rsid w:val="008547FB"/>
    <w:rsid w:val="00867760"/>
    <w:rsid w:val="00881779"/>
    <w:rsid w:val="00881F88"/>
    <w:rsid w:val="00885770"/>
    <w:rsid w:val="00890954"/>
    <w:rsid w:val="0089618B"/>
    <w:rsid w:val="008972F1"/>
    <w:rsid w:val="008A5EA1"/>
    <w:rsid w:val="008B5ACF"/>
    <w:rsid w:val="008D4ED9"/>
    <w:rsid w:val="008D4FD1"/>
    <w:rsid w:val="008E296C"/>
    <w:rsid w:val="008E29F7"/>
    <w:rsid w:val="008F57C9"/>
    <w:rsid w:val="00905643"/>
    <w:rsid w:val="009066F8"/>
    <w:rsid w:val="009079ED"/>
    <w:rsid w:val="00917D1A"/>
    <w:rsid w:val="00923678"/>
    <w:rsid w:val="00944291"/>
    <w:rsid w:val="009479A0"/>
    <w:rsid w:val="00963120"/>
    <w:rsid w:val="00973FF8"/>
    <w:rsid w:val="00974642"/>
    <w:rsid w:val="00982392"/>
    <w:rsid w:val="009877B1"/>
    <w:rsid w:val="00987CE5"/>
    <w:rsid w:val="00993DFF"/>
    <w:rsid w:val="009A4776"/>
    <w:rsid w:val="009C429B"/>
    <w:rsid w:val="009E1FFC"/>
    <w:rsid w:val="009E2569"/>
    <w:rsid w:val="009F7D28"/>
    <w:rsid w:val="00A046E1"/>
    <w:rsid w:val="00A074B3"/>
    <w:rsid w:val="00A15D45"/>
    <w:rsid w:val="00A21379"/>
    <w:rsid w:val="00A242A1"/>
    <w:rsid w:val="00A31DAC"/>
    <w:rsid w:val="00A44D20"/>
    <w:rsid w:val="00A548C1"/>
    <w:rsid w:val="00A55167"/>
    <w:rsid w:val="00A62DD2"/>
    <w:rsid w:val="00A63978"/>
    <w:rsid w:val="00A65C18"/>
    <w:rsid w:val="00A66242"/>
    <w:rsid w:val="00A871D9"/>
    <w:rsid w:val="00A96AC7"/>
    <w:rsid w:val="00AA472D"/>
    <w:rsid w:val="00AB2058"/>
    <w:rsid w:val="00AC5E98"/>
    <w:rsid w:val="00AC7CC0"/>
    <w:rsid w:val="00AD28B5"/>
    <w:rsid w:val="00AD6D73"/>
    <w:rsid w:val="00AF5C37"/>
    <w:rsid w:val="00B00725"/>
    <w:rsid w:val="00B114C3"/>
    <w:rsid w:val="00B14E0B"/>
    <w:rsid w:val="00B20031"/>
    <w:rsid w:val="00B21B41"/>
    <w:rsid w:val="00B440A1"/>
    <w:rsid w:val="00B52A1A"/>
    <w:rsid w:val="00B53035"/>
    <w:rsid w:val="00B54162"/>
    <w:rsid w:val="00B661E4"/>
    <w:rsid w:val="00B777EA"/>
    <w:rsid w:val="00B84B2B"/>
    <w:rsid w:val="00B879BB"/>
    <w:rsid w:val="00B90AA0"/>
    <w:rsid w:val="00BA23A7"/>
    <w:rsid w:val="00BA2F55"/>
    <w:rsid w:val="00BA403D"/>
    <w:rsid w:val="00BA7F0E"/>
    <w:rsid w:val="00BC01A5"/>
    <w:rsid w:val="00BC444B"/>
    <w:rsid w:val="00BD3E57"/>
    <w:rsid w:val="00BD790C"/>
    <w:rsid w:val="00BE26EB"/>
    <w:rsid w:val="00BF17FE"/>
    <w:rsid w:val="00BF4569"/>
    <w:rsid w:val="00BF7AFD"/>
    <w:rsid w:val="00C01088"/>
    <w:rsid w:val="00C017B6"/>
    <w:rsid w:val="00C0413C"/>
    <w:rsid w:val="00C118A2"/>
    <w:rsid w:val="00C17545"/>
    <w:rsid w:val="00C17F2C"/>
    <w:rsid w:val="00C45794"/>
    <w:rsid w:val="00C51AD9"/>
    <w:rsid w:val="00C51BDE"/>
    <w:rsid w:val="00C5275E"/>
    <w:rsid w:val="00C71362"/>
    <w:rsid w:val="00C72219"/>
    <w:rsid w:val="00C90099"/>
    <w:rsid w:val="00C9024E"/>
    <w:rsid w:val="00CA2745"/>
    <w:rsid w:val="00CC1606"/>
    <w:rsid w:val="00CC71B5"/>
    <w:rsid w:val="00CD3E91"/>
    <w:rsid w:val="00CD45ED"/>
    <w:rsid w:val="00CE47A4"/>
    <w:rsid w:val="00CF7870"/>
    <w:rsid w:val="00D078E7"/>
    <w:rsid w:val="00D101C8"/>
    <w:rsid w:val="00D23CA3"/>
    <w:rsid w:val="00D24C9F"/>
    <w:rsid w:val="00D33A34"/>
    <w:rsid w:val="00D454DC"/>
    <w:rsid w:val="00D50FEB"/>
    <w:rsid w:val="00D53179"/>
    <w:rsid w:val="00D53DAF"/>
    <w:rsid w:val="00D54803"/>
    <w:rsid w:val="00D62CBF"/>
    <w:rsid w:val="00D6432A"/>
    <w:rsid w:val="00D75F15"/>
    <w:rsid w:val="00D804FA"/>
    <w:rsid w:val="00D805FA"/>
    <w:rsid w:val="00D964CA"/>
    <w:rsid w:val="00D96799"/>
    <w:rsid w:val="00DB0D0A"/>
    <w:rsid w:val="00DB3D87"/>
    <w:rsid w:val="00DB70B8"/>
    <w:rsid w:val="00DD0CC6"/>
    <w:rsid w:val="00DE0610"/>
    <w:rsid w:val="00DF5E6E"/>
    <w:rsid w:val="00DF685A"/>
    <w:rsid w:val="00E0587E"/>
    <w:rsid w:val="00E3124B"/>
    <w:rsid w:val="00E34C8F"/>
    <w:rsid w:val="00E3551D"/>
    <w:rsid w:val="00E41003"/>
    <w:rsid w:val="00E410BD"/>
    <w:rsid w:val="00E462EE"/>
    <w:rsid w:val="00E54071"/>
    <w:rsid w:val="00E54CF4"/>
    <w:rsid w:val="00E5671F"/>
    <w:rsid w:val="00E56EC7"/>
    <w:rsid w:val="00E64152"/>
    <w:rsid w:val="00E66D63"/>
    <w:rsid w:val="00E76565"/>
    <w:rsid w:val="00E77792"/>
    <w:rsid w:val="00E80B5C"/>
    <w:rsid w:val="00E818F1"/>
    <w:rsid w:val="00E90860"/>
    <w:rsid w:val="00E9706B"/>
    <w:rsid w:val="00EA0B3C"/>
    <w:rsid w:val="00EA41F3"/>
    <w:rsid w:val="00EA69FE"/>
    <w:rsid w:val="00EB78C8"/>
    <w:rsid w:val="00EC2989"/>
    <w:rsid w:val="00EC4779"/>
    <w:rsid w:val="00ED094C"/>
    <w:rsid w:val="00ED2854"/>
    <w:rsid w:val="00ED4376"/>
    <w:rsid w:val="00ED6FCA"/>
    <w:rsid w:val="00EE2BB4"/>
    <w:rsid w:val="00EE72D9"/>
    <w:rsid w:val="00EF437A"/>
    <w:rsid w:val="00F25619"/>
    <w:rsid w:val="00F27DFB"/>
    <w:rsid w:val="00F300E4"/>
    <w:rsid w:val="00F432A6"/>
    <w:rsid w:val="00F455C9"/>
    <w:rsid w:val="00F56CE8"/>
    <w:rsid w:val="00F6007A"/>
    <w:rsid w:val="00F855C2"/>
    <w:rsid w:val="00FA30D4"/>
    <w:rsid w:val="00FB1672"/>
    <w:rsid w:val="00FD04E2"/>
    <w:rsid w:val="00FD523A"/>
    <w:rsid w:val="00FE21C2"/>
    <w:rsid w:val="00FF0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14A7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96946340">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641933372">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145657541">
      <w:bodyDiv w:val="1"/>
      <w:marLeft w:val="0"/>
      <w:marRight w:val="0"/>
      <w:marTop w:val="0"/>
      <w:marBottom w:val="0"/>
      <w:divBdr>
        <w:top w:val="none" w:sz="0" w:space="0" w:color="auto"/>
        <w:left w:val="none" w:sz="0" w:space="0" w:color="auto"/>
        <w:bottom w:val="none" w:sz="0" w:space="0" w:color="auto"/>
        <w:right w:val="none" w:sz="0" w:space="0" w:color="auto"/>
      </w:divBdr>
    </w:div>
    <w:div w:id="1200699091">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pedsnetdcc@email.chop.edu" TargetMode="External"/><Relationship Id="rId13" Type="http://schemas.openxmlformats.org/officeDocument/2006/relationships/hyperlink" Target="http://www.pedsnet.info"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AFF47-29C3-8F48-AEEB-66A4CC46833C}">
  <ds:schemaRefs>
    <ds:schemaRef ds:uri="http://schemas.openxmlformats.org/officeDocument/2006/bibliography"/>
  </ds:schemaRefs>
</ds:datastoreItem>
</file>

<file path=customXml/itemProps2.xml><?xml version="1.0" encoding="utf-8"?>
<ds:datastoreItem xmlns:ds="http://schemas.openxmlformats.org/officeDocument/2006/customXml" ds:itemID="{22D7F24F-70A1-094F-9EF5-EF7F7BDFCBD3}">
  <ds:schemaRefs>
    <ds:schemaRef ds:uri="http://schemas.openxmlformats.org/officeDocument/2006/bibliography"/>
  </ds:schemaRefs>
</ds:datastoreItem>
</file>

<file path=customXml/itemProps3.xml><?xml version="1.0" encoding="utf-8"?>
<ds:datastoreItem xmlns:ds="http://schemas.openxmlformats.org/officeDocument/2006/customXml" ds:itemID="{6415D3D0-740F-F54A-91F7-06BA586ED2F5}">
  <ds:schemaRefs>
    <ds:schemaRef ds:uri="http://schemas.openxmlformats.org/officeDocument/2006/bibliography"/>
  </ds:schemaRefs>
</ds:datastoreItem>
</file>

<file path=customXml/itemProps4.xml><?xml version="1.0" encoding="utf-8"?>
<ds:datastoreItem xmlns:ds="http://schemas.openxmlformats.org/officeDocument/2006/customXml" ds:itemID="{C652BE25-5692-5741-8E8D-F21C35B66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8701</Words>
  <Characters>49599</Characters>
  <Application>Microsoft Macintosh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58184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Browne, Aaron N</cp:lastModifiedBy>
  <cp:revision>1</cp:revision>
  <cp:lastPrinted>2014-10-21T21:58:00Z</cp:lastPrinted>
  <dcterms:created xsi:type="dcterms:W3CDTF">2014-10-31T15:39:00Z</dcterms:created>
  <dcterms:modified xsi:type="dcterms:W3CDTF">2014-10-31T15:43:00Z</dcterms:modified>
</cp:coreProperties>
</file>